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E532E" w14:textId="77777777" w:rsidR="001366AE" w:rsidRPr="00E9219D" w:rsidRDefault="00E15F06" w:rsidP="001366AE">
      <w:pPr>
        <w:rPr>
          <w:b/>
          <w:lang w:val="en-US"/>
        </w:rPr>
      </w:pPr>
      <w:r>
        <w:rPr>
          <w:b/>
          <w:lang w:val="en-US"/>
        </w:rPr>
        <w:t xml:space="preserve">                                                                    </w:t>
      </w:r>
      <w:r>
        <w:rPr>
          <w:rStyle w:val="CommentReference"/>
        </w:rPr>
        <w:commentReference w:id="0"/>
      </w:r>
      <w:r w:rsidR="0042780B">
        <w:rPr>
          <w:rStyle w:val="CommentReference"/>
        </w:rPr>
        <w:commentReference w:id="1"/>
      </w:r>
    </w:p>
    <w:p w14:paraId="0B8A0519" w14:textId="77777777" w:rsidR="001366AE" w:rsidRPr="00E9219D" w:rsidRDefault="00BB52EE" w:rsidP="001366AE">
      <w:pPr>
        <w:rPr>
          <w:lang w:val="en-US"/>
        </w:rPr>
      </w:pPr>
      <w:r>
        <w:rPr>
          <w:b/>
        </w:rPr>
        <mc:AlternateContent>
          <mc:Choice Requires="wps">
            <w:drawing>
              <wp:anchor distT="0" distB="0" distL="114300" distR="114300" simplePos="0" relativeHeight="251624960" behindDoc="0" locked="0" layoutInCell="1" allowOverlap="1" wp14:anchorId="23496EDF" wp14:editId="532F28CB">
                <wp:simplePos x="0" y="0"/>
                <wp:positionH relativeFrom="margin">
                  <wp:align>center</wp:align>
                </wp:positionH>
                <wp:positionV relativeFrom="page">
                  <wp:posOffset>1080135</wp:posOffset>
                </wp:positionV>
                <wp:extent cx="5400040" cy="386080"/>
                <wp:effectExtent l="0" t="3810" r="635" b="635"/>
                <wp:wrapNone/>
                <wp:docPr id="13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6E96B" w14:textId="77777777" w:rsidR="0033589F" w:rsidRPr="005065F0" w:rsidRDefault="0033589F" w:rsidP="0071659E">
                            <w:pPr>
                              <w:jc w:val="center"/>
                            </w:pPr>
                            <w:r>
                              <w:rPr>
                                <w:b/>
                                <w:u w:val="single"/>
                              </w:rPr>
                              <w:t xml:space="preserve">İSTANBUL TEKNİK ÜNİVERSİTESİ </w:t>
                            </w:r>
                            <w:r>
                              <w:rPr>
                                <w:b/>
                                <w:u w:val="single"/>
                              </w:rPr>
                              <w:sym w:font="Wingdings" w:char="F0AB"/>
                            </w:r>
                            <w:r>
                              <w:rPr>
                                <w:b/>
                                <w:u w:val="single"/>
                              </w:rPr>
                              <w:t xml:space="preserve"> FEN BİLİMLERİ ENSTİTÜSÜ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96EDF" id="_x0000_t202" coordsize="21600,21600" o:spt="202" path="m,l,21600r21600,l21600,xe">
                <v:stroke joinstyle="miter"/>
                <v:path gradientshapeok="t" o:connecttype="rect"/>
              </v:shapetype>
              <v:shape id="Text Box 112" o:spid="_x0000_s1026" type="#_x0000_t202" style="position:absolute;margin-left:0;margin-top:85.05pt;width:425.2pt;height:30.4pt;z-index:2516249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" filled="f" stroked="f">
                <v:textbox inset="0,0,0,0">
                  <w:txbxContent>
                    <w:p w14:paraId="0FE6E96B" w14:textId="77777777" w:rsidR="0033589F" w:rsidRPr="005065F0" w:rsidRDefault="0033589F" w:rsidP="0071659E">
                      <w:pPr>
                        <w:jc w:val="center"/>
                      </w:pPr>
                      <w:r>
                        <w:rPr>
                          <w:b/>
                          <w:u w:val="single"/>
                        </w:rPr>
                        <w:t xml:space="preserve">İSTANBUL TEKNİK ÜNİVERSİTESİ </w:t>
                      </w:r>
                      <w:r>
                        <w:rPr>
                          <w:b/>
                          <w:u w:val="single"/>
                        </w:rPr>
                        <w:sym w:font="Wingdings" w:char="F0AB"/>
                      </w:r>
                      <w:r>
                        <w:rPr>
                          <w:b/>
                          <w:u w:val="single"/>
                        </w:rPr>
                        <w:t xml:space="preserve"> FEN BİLİMLERİ ENSTİTÜSÜ</w:t>
                      </w:r>
                    </w:p>
                  </w:txbxContent>
                </v:textbox>
                <w10:wrap anchorx="margin" anchory="page"/>
              </v:shape>
            </w:pict>
          </mc:Fallback>
        </mc:AlternateContent>
      </w:r>
    </w:p>
    <w:p w14:paraId="48F24D73" w14:textId="77777777" w:rsidR="001366AE" w:rsidRPr="00E9219D" w:rsidRDefault="001366AE" w:rsidP="001366AE">
      <w:pPr>
        <w:jc w:val="center"/>
        <w:rPr>
          <w:b/>
          <w:sz w:val="22"/>
          <w:u w:val="single"/>
          <w:lang w:val="en-US"/>
        </w:rPr>
      </w:pPr>
    </w:p>
    <w:p w14:paraId="1292058E" w14:textId="5056C2A4" w:rsidR="001366AE" w:rsidRPr="00E9219D" w:rsidRDefault="00BB52EE" w:rsidP="001366AE">
      <w:pPr>
        <w:jc w:val="center"/>
        <w:rPr>
          <w:b/>
          <w:sz w:val="22"/>
          <w:u w:val="single"/>
          <w:lang w:val="en-US"/>
        </w:rPr>
      </w:pPr>
      <w:r>
        <w:rPr>
          <w:b/>
        </w:rPr>
        <mc:AlternateContent>
          <mc:Choice Requires="wps">
            <w:drawing>
              <wp:anchor distT="0" distB="0" distL="114300" distR="114300" simplePos="0" relativeHeight="251689472" behindDoc="0" locked="0" layoutInCell="1" allowOverlap="1" wp14:anchorId="533CCE09" wp14:editId="009AC664">
                <wp:simplePos x="0" y="0"/>
                <wp:positionH relativeFrom="column">
                  <wp:posOffset>452230</wp:posOffset>
                </wp:positionH>
                <wp:positionV relativeFrom="paragraph">
                  <wp:posOffset>59386</wp:posOffset>
                </wp:positionV>
                <wp:extent cx="4566285" cy="1343771"/>
                <wp:effectExtent l="19050" t="19050" r="43815" b="66040"/>
                <wp:wrapNone/>
                <wp:docPr id="133" name="AutoShap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1343771"/>
                        </a:xfrm>
                        <a:prstGeom prst="bracePair">
                          <a:avLst>
                            <a:gd name="adj" fmla="val 8333"/>
                          </a:avLst>
                        </a:prstGeom>
                        <a:solidFill>
                          <a:srgbClr val="FFC000"/>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045D152C" w14:textId="77777777" w:rsidR="0033589F" w:rsidRPr="0042780B" w:rsidRDefault="0033589F" w:rsidP="0042780B">
                            <w:pPr>
                              <w:rPr>
                                <w:color w:val="000000" w:themeColor="text1"/>
                              </w:rPr>
                            </w:pPr>
                            <w:r w:rsidRPr="0042780B">
                              <w:rPr>
                                <w:color w:val="000000" w:themeColor="text1"/>
                              </w:rPr>
                              <w:t>Lütfen tez yazımına başlamadan önce kılavuzu dikkatlice okuyun. Yazım  ile ilgili ayrıntılar kılavuzda mevcuttur. Bu şablon, tez yazımınızı</w:t>
                            </w:r>
                            <w:r>
                              <w:rPr>
                                <w:color w:val="000000" w:themeColor="text1"/>
                              </w:rPr>
                              <w:t xml:space="preserve"> kolaylaştımak ve örnek olması </w:t>
                            </w:r>
                            <w:r w:rsidRPr="0042780B">
                              <w:rPr>
                                <w:color w:val="000000" w:themeColor="text1"/>
                              </w:rPr>
                              <w:t xml:space="preserve">amacıyla hazırlanmıştır. </w:t>
                            </w:r>
                            <w:r w:rsidRPr="0042780B">
                              <w:rPr>
                                <w:color w:val="000000" w:themeColor="text1"/>
                                <w:u w:val="single"/>
                              </w:rPr>
                              <w:t>Şablonda tüm ayrıntılar mevcut değildir.</w:t>
                            </w:r>
                          </w:p>
                          <w:p w14:paraId="0201FC6D" w14:textId="77777777" w:rsidR="0033589F" w:rsidRDefault="0033589F" w:rsidP="0042780B"/>
                          <w:p w14:paraId="213D80FF" w14:textId="77777777" w:rsidR="0033589F" w:rsidRDefault="0033589F" w:rsidP="0042780B">
                            <w:r w:rsidRPr="00480905">
                              <w:rPr>
                                <w:b/>
                                <w:color w:val="FF0000"/>
                              </w:rPr>
                              <w:t>Bu bir nottur,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CCE0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948" o:spid="_x0000_s1027" type="#_x0000_t186" style="position:absolute;left:0;text-align:left;margin-left:35.6pt;margin-top:4.7pt;width:359.55pt;height:105.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" filled="t" fillcolor="#ffc000" strokecolor="#f2f2f2 [3041]" strokeweight="3pt">
                <v:shadow on="t" color="#7f7f7f [1601]" opacity=".5" offset="1pt"/>
                <v:textbox>
                  <w:txbxContent>
                    <w:p w14:paraId="045D152C" w14:textId="77777777" w:rsidR="0033589F" w:rsidRPr="0042780B" w:rsidRDefault="0033589F" w:rsidP="0042780B">
                      <w:pPr>
                        <w:rPr>
                          <w:color w:val="000000" w:themeColor="text1"/>
                        </w:rPr>
                      </w:pPr>
                      <w:r w:rsidRPr="0042780B">
                        <w:rPr>
                          <w:color w:val="000000" w:themeColor="text1"/>
                        </w:rPr>
                        <w:t>Lütfen tez yazımına başlamadan önce kılavuzu dikkatlice okuyun. Yazım  ile ilgili ayrıntılar kılavuzda mevcuttur. Bu şablon, tez yazımınızı</w:t>
                      </w:r>
                      <w:r>
                        <w:rPr>
                          <w:color w:val="000000" w:themeColor="text1"/>
                        </w:rPr>
                        <w:t xml:space="preserve"> kolaylaştımak ve örnek olması </w:t>
                      </w:r>
                      <w:r w:rsidRPr="0042780B">
                        <w:rPr>
                          <w:color w:val="000000" w:themeColor="text1"/>
                        </w:rPr>
                        <w:t xml:space="preserve">amacıyla hazırlanmıştır. </w:t>
                      </w:r>
                      <w:r w:rsidRPr="0042780B">
                        <w:rPr>
                          <w:color w:val="000000" w:themeColor="text1"/>
                          <w:u w:val="single"/>
                        </w:rPr>
                        <w:t>Şablonda tüm ayrıntılar mevcut değildir.</w:t>
                      </w:r>
                    </w:p>
                    <w:p w14:paraId="0201FC6D" w14:textId="77777777" w:rsidR="0033589F" w:rsidRDefault="0033589F" w:rsidP="0042780B"/>
                    <w:p w14:paraId="213D80FF" w14:textId="77777777" w:rsidR="0033589F" w:rsidRDefault="0033589F" w:rsidP="0042780B">
                      <w:r w:rsidRPr="00480905">
                        <w:rPr>
                          <w:b/>
                          <w:color w:val="FF0000"/>
                        </w:rPr>
                        <w:t>Bu bir nottur, çıktı almadan önce siliniz.</w:t>
                      </w:r>
                    </w:p>
                  </w:txbxContent>
                </v:textbox>
              </v:shape>
            </w:pict>
          </mc:Fallback>
        </mc:AlternateContent>
      </w:r>
      <w:r w:rsidR="00E15F06">
        <w:rPr>
          <w:rStyle w:val="CommentReference"/>
        </w:rPr>
        <w:commentReference w:id="2"/>
      </w:r>
    </w:p>
    <w:p w14:paraId="06EBC4B9" w14:textId="77777777" w:rsidR="001366AE" w:rsidRPr="00E9219D" w:rsidRDefault="001366AE" w:rsidP="001366AE">
      <w:pPr>
        <w:jc w:val="center"/>
        <w:rPr>
          <w:b/>
          <w:sz w:val="22"/>
          <w:u w:val="single"/>
          <w:lang w:val="en-US"/>
        </w:rPr>
      </w:pPr>
    </w:p>
    <w:p w14:paraId="1DE6A029" w14:textId="5C255222" w:rsidR="001366AE" w:rsidRPr="00E9219D" w:rsidRDefault="001366AE" w:rsidP="001366AE">
      <w:pPr>
        <w:jc w:val="center"/>
        <w:rPr>
          <w:b/>
          <w:sz w:val="22"/>
          <w:u w:val="single"/>
          <w:lang w:val="en-US"/>
        </w:rPr>
      </w:pPr>
    </w:p>
    <w:p w14:paraId="339B0C27" w14:textId="77777777" w:rsidR="001366AE" w:rsidRPr="00E9219D" w:rsidRDefault="001366AE" w:rsidP="001366AE">
      <w:pPr>
        <w:rPr>
          <w:b/>
          <w:lang w:val="en-US"/>
        </w:rPr>
      </w:pPr>
    </w:p>
    <w:p w14:paraId="5E2E040A" w14:textId="4F5BEA56" w:rsidR="001366AE" w:rsidRPr="00E9219D" w:rsidRDefault="001366AE" w:rsidP="001366AE">
      <w:pPr>
        <w:spacing w:line="480" w:lineRule="auto"/>
        <w:jc w:val="center"/>
        <w:rPr>
          <w:b/>
          <w:sz w:val="22"/>
          <w:lang w:val="en-US"/>
        </w:rPr>
      </w:pPr>
    </w:p>
    <w:p w14:paraId="265DE59A" w14:textId="21836846" w:rsidR="001366AE" w:rsidRPr="00E9219D" w:rsidRDefault="00BB52EE" w:rsidP="00C37597">
      <w:pPr>
        <w:tabs>
          <w:tab w:val="left" w:pos="5400"/>
        </w:tabs>
        <w:spacing w:before="120" w:after="120" w:line="480" w:lineRule="auto"/>
        <w:rPr>
          <w:lang w:val="en-US"/>
        </w:rPr>
      </w:pPr>
      <w:r>
        <mc:AlternateContent>
          <mc:Choice Requires="wps">
            <w:drawing>
              <wp:anchor distT="0" distB="0" distL="114300" distR="114300" simplePos="0" relativeHeight="251631104" behindDoc="0" locked="0" layoutInCell="1" allowOverlap="1" wp14:anchorId="7AEA30FD" wp14:editId="4CB988AC">
                <wp:simplePos x="0" y="0"/>
                <wp:positionH relativeFrom="margin">
                  <wp:align>center</wp:align>
                </wp:positionH>
                <wp:positionV relativeFrom="page">
                  <wp:posOffset>2880360</wp:posOffset>
                </wp:positionV>
                <wp:extent cx="5400040" cy="648970"/>
                <wp:effectExtent l="0" t="3810" r="635" b="4445"/>
                <wp:wrapNone/>
                <wp:docPr id="13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DC1A" w14:textId="77777777" w:rsidR="0033589F" w:rsidRDefault="0033589F" w:rsidP="00052312">
                            <w:pPr>
                              <w:jc w:val="center"/>
                              <w:rPr>
                                <w:b/>
                              </w:rPr>
                            </w:pPr>
                            <w:r>
                              <w:rPr>
                                <w:b/>
                              </w:rPr>
                              <w:t>TEZ BAŞLIĞI BURAYA GELİR</w:t>
                            </w:r>
                          </w:p>
                          <w:p w14:paraId="6B0F7EED" w14:textId="77777777" w:rsidR="0033589F" w:rsidRDefault="0033589F" w:rsidP="00052312">
                            <w:pPr>
                              <w:jc w:val="center"/>
                              <w:rPr>
                                <w:b/>
                              </w:rPr>
                            </w:pPr>
                            <w:r>
                              <w:rPr>
                                <w:b/>
                              </w:rPr>
                              <w:t>GEREKLİ İSE İKİNCİ SATIR</w:t>
                            </w:r>
                          </w:p>
                          <w:p w14:paraId="4C852DC0" w14:textId="77777777" w:rsidR="0033589F" w:rsidRDefault="0033589F" w:rsidP="00052312">
                            <w:pPr>
                              <w:jc w:val="center"/>
                            </w:pPr>
                            <w:r>
                              <w:rPr>
                                <w:b/>
                              </w:rPr>
                              <w:t>GEREKLİ İSE ÜÇÜNCÜ SATIR, ÜÇ SATIRA SIĞDIRINIZ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A30FD" id="Text Box 116" o:spid="_x0000_s1028" type="#_x0000_t202" style="position:absolute;margin-left:0;margin-top:226.8pt;width:425.2pt;height:51.1pt;z-index:2516311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" filled="f" stroked="f">
                <v:textbox inset="0,0,0,0">
                  <w:txbxContent>
                    <w:p w14:paraId="0CB3DC1A" w14:textId="77777777" w:rsidR="0033589F" w:rsidRDefault="0033589F" w:rsidP="00052312">
                      <w:pPr>
                        <w:jc w:val="center"/>
                        <w:rPr>
                          <w:b/>
                        </w:rPr>
                      </w:pPr>
                      <w:r>
                        <w:rPr>
                          <w:b/>
                        </w:rPr>
                        <w:t>TEZ BAŞLIĞI BURAYA GELİR</w:t>
                      </w:r>
                    </w:p>
                    <w:p w14:paraId="6B0F7EED" w14:textId="77777777" w:rsidR="0033589F" w:rsidRDefault="0033589F" w:rsidP="00052312">
                      <w:pPr>
                        <w:jc w:val="center"/>
                        <w:rPr>
                          <w:b/>
                        </w:rPr>
                      </w:pPr>
                      <w:r>
                        <w:rPr>
                          <w:b/>
                        </w:rPr>
                        <w:t>GEREKLİ İSE İKİNCİ SATIR</w:t>
                      </w:r>
                    </w:p>
                    <w:p w14:paraId="4C852DC0" w14:textId="77777777" w:rsidR="0033589F" w:rsidRDefault="0033589F" w:rsidP="00052312">
                      <w:pPr>
                        <w:jc w:val="center"/>
                      </w:pPr>
                      <w:r>
                        <w:rPr>
                          <w:b/>
                        </w:rPr>
                        <w:t>GEREKLİ İSE ÜÇÜNCÜ SATIR, ÜÇ SATIRA SIĞDIRINIZ</w:t>
                      </w:r>
                    </w:p>
                  </w:txbxContent>
                </v:textbox>
                <w10:wrap anchorx="margin" anchory="page"/>
              </v:shape>
            </w:pict>
          </mc:Fallback>
        </mc:AlternateContent>
      </w:r>
      <w:r w:rsidR="00C37597" w:rsidRPr="00E9219D">
        <w:rPr>
          <w:lang w:val="en-US"/>
        </w:rPr>
        <w:tab/>
      </w:r>
    </w:p>
    <w:p w14:paraId="7B3E02FC" w14:textId="0BC469C5" w:rsidR="001366AE" w:rsidRPr="00E9219D" w:rsidRDefault="001366AE" w:rsidP="001366AE">
      <w:pPr>
        <w:rPr>
          <w:lang w:val="en-US"/>
        </w:rPr>
      </w:pPr>
    </w:p>
    <w:p w14:paraId="150566AD" w14:textId="767CBE89" w:rsidR="001366AE" w:rsidRPr="00E9219D" w:rsidRDefault="001366AE" w:rsidP="001366AE">
      <w:pPr>
        <w:jc w:val="center"/>
        <w:rPr>
          <w:b/>
          <w:sz w:val="22"/>
          <w:lang w:val="en-US"/>
        </w:rPr>
      </w:pPr>
    </w:p>
    <w:p w14:paraId="0B40A855" w14:textId="457EC105" w:rsidR="001366AE" w:rsidRPr="00E9219D" w:rsidRDefault="001366AE" w:rsidP="001366AE">
      <w:pPr>
        <w:rPr>
          <w:b/>
          <w:sz w:val="22"/>
          <w:lang w:val="en-US"/>
        </w:rPr>
      </w:pPr>
    </w:p>
    <w:p w14:paraId="4A86822C" w14:textId="3442E2D9" w:rsidR="001366AE" w:rsidRPr="00E9219D" w:rsidRDefault="001366AE" w:rsidP="001366AE">
      <w:pPr>
        <w:jc w:val="center"/>
        <w:rPr>
          <w:b/>
          <w:sz w:val="22"/>
          <w:lang w:val="en-US"/>
        </w:rPr>
      </w:pPr>
    </w:p>
    <w:p w14:paraId="253C9BCA" w14:textId="236BA891" w:rsidR="001366AE" w:rsidRPr="00E9219D" w:rsidRDefault="00AD5EC4" w:rsidP="001366AE">
      <w:pPr>
        <w:jc w:val="center"/>
        <w:rPr>
          <w:b/>
          <w:sz w:val="22"/>
          <w:lang w:val="en-US"/>
        </w:rPr>
      </w:pPr>
      <w:r>
        <w:rPr>
          <w:b/>
        </w:rPr>
        <mc:AlternateContent>
          <mc:Choice Requires="wps">
            <w:drawing>
              <wp:anchor distT="0" distB="0" distL="114300" distR="114300" simplePos="0" relativeHeight="251691520" behindDoc="0" locked="0" layoutInCell="1" allowOverlap="1" wp14:anchorId="09300EB0" wp14:editId="04BD1DFC">
                <wp:simplePos x="0" y="0"/>
                <wp:positionH relativeFrom="column">
                  <wp:posOffset>454696</wp:posOffset>
                </wp:positionH>
                <wp:positionV relativeFrom="paragraph">
                  <wp:posOffset>61032</wp:posOffset>
                </wp:positionV>
                <wp:extent cx="4566285" cy="1343771"/>
                <wp:effectExtent l="19050" t="19050" r="43815" b="66040"/>
                <wp:wrapNone/>
                <wp:docPr id="5" name="AutoShap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1343771"/>
                        </a:xfrm>
                        <a:prstGeom prst="bracePair">
                          <a:avLst>
                            <a:gd name="adj" fmla="val 8333"/>
                          </a:avLst>
                        </a:prstGeom>
                        <a:solidFill>
                          <a:srgbClr val="FFC000"/>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55E86B09" w14:textId="5D8A09E4" w:rsidR="0033589F" w:rsidRDefault="0033589F" w:rsidP="00AD5EC4">
                            <w:pPr>
                              <w:rPr>
                                <w:color w:val="000000" w:themeColor="text1"/>
                              </w:rPr>
                            </w:pPr>
                            <w:r>
                              <w:rPr>
                                <w:color w:val="000000" w:themeColor="text1"/>
                              </w:rPr>
                              <w:t xml:space="preserve">Eğer bu şablon üzerinden tez yazılacak ise açıklamaların çıktılarda görünmemesi için çıktı almadan önce  </w:t>
                            </w:r>
                            <w:r w:rsidRPr="001E3B81">
                              <w:rPr>
                                <w:b/>
                                <w:color w:val="000000" w:themeColor="text1"/>
                              </w:rPr>
                              <w:t>Gözden Geçir &gt; İzleme &gt; Özgün</w:t>
                            </w:r>
                            <w:r>
                              <w:rPr>
                                <w:b/>
                                <w:color w:val="000000" w:themeColor="text1"/>
                              </w:rPr>
                              <w:t xml:space="preserve"> (Review &gt; Tracking &gt; Orijinal)</w:t>
                            </w:r>
                            <w:r>
                              <w:rPr>
                                <w:color w:val="000000" w:themeColor="text1"/>
                              </w:rPr>
                              <w:t xml:space="preserve"> seçilmeli daha sonra çıktı alınmalıdır.</w:t>
                            </w:r>
                          </w:p>
                          <w:p w14:paraId="505F17A7" w14:textId="77777777" w:rsidR="0033589F" w:rsidRDefault="0033589F" w:rsidP="00AD5EC4"/>
                          <w:p w14:paraId="43DA4644" w14:textId="77777777" w:rsidR="0033589F" w:rsidRDefault="0033589F" w:rsidP="00AD5EC4">
                            <w:r w:rsidRPr="00480905">
                              <w:rPr>
                                <w:b/>
                                <w:color w:val="FF0000"/>
                              </w:rPr>
                              <w:t>Bu bir nottur,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00EB0" id="_x0000_s1029" type="#_x0000_t186" style="position:absolute;left:0;text-align:left;margin-left:35.8pt;margin-top:4.8pt;width:359.55pt;height:105.8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" filled="t" fillcolor="#ffc000" strokecolor="#f2f2f2 [3041]" strokeweight="3pt">
                <v:shadow on="t" color="#7f7f7f [1601]" opacity=".5" offset="1pt"/>
                <v:textbox>
                  <w:txbxContent>
                    <w:p w14:paraId="55E86B09" w14:textId="5D8A09E4" w:rsidR="0033589F" w:rsidRDefault="0033589F" w:rsidP="00AD5EC4">
                      <w:pPr>
                        <w:rPr>
                          <w:color w:val="000000" w:themeColor="text1"/>
                        </w:rPr>
                      </w:pPr>
                      <w:r>
                        <w:rPr>
                          <w:color w:val="000000" w:themeColor="text1"/>
                        </w:rPr>
                        <w:t xml:space="preserve">Eğer bu şablon üzerinden tez yazılacak ise açıklamaların çıktılarda görünmemesi için çıktı almadan önce  </w:t>
                      </w:r>
                      <w:r w:rsidRPr="001E3B81">
                        <w:rPr>
                          <w:b/>
                          <w:color w:val="000000" w:themeColor="text1"/>
                        </w:rPr>
                        <w:t>Gözden Geçir &gt; İzleme &gt; Özgün</w:t>
                      </w:r>
                      <w:r>
                        <w:rPr>
                          <w:b/>
                          <w:color w:val="000000" w:themeColor="text1"/>
                        </w:rPr>
                        <w:t xml:space="preserve"> (Review &gt; Tracking &gt; Orijinal)</w:t>
                      </w:r>
                      <w:r>
                        <w:rPr>
                          <w:color w:val="000000" w:themeColor="text1"/>
                        </w:rPr>
                        <w:t xml:space="preserve"> seçilmeli daha sonra çıktı alınmalıdır.</w:t>
                      </w:r>
                    </w:p>
                    <w:p w14:paraId="505F17A7" w14:textId="77777777" w:rsidR="0033589F" w:rsidRDefault="0033589F" w:rsidP="00AD5EC4"/>
                    <w:p w14:paraId="43DA4644" w14:textId="77777777" w:rsidR="0033589F" w:rsidRDefault="0033589F" w:rsidP="00AD5EC4">
                      <w:r w:rsidRPr="00480905">
                        <w:rPr>
                          <w:b/>
                          <w:color w:val="FF0000"/>
                        </w:rPr>
                        <w:t>Bu bir nottur, çıktı almadan önce siliniz.</w:t>
                      </w:r>
                    </w:p>
                  </w:txbxContent>
                </v:textbox>
              </v:shape>
            </w:pict>
          </mc:Fallback>
        </mc:AlternateContent>
      </w:r>
      <w:r w:rsidR="00E15F06">
        <w:rPr>
          <w:rStyle w:val="CommentReference"/>
        </w:rPr>
        <w:commentReference w:id="3"/>
      </w:r>
    </w:p>
    <w:p w14:paraId="21316B01" w14:textId="0AACD4C8" w:rsidR="001366AE" w:rsidRPr="00E9219D" w:rsidRDefault="001366AE" w:rsidP="001366AE">
      <w:pPr>
        <w:jc w:val="center"/>
        <w:rPr>
          <w:b/>
          <w:sz w:val="22"/>
          <w:lang w:val="en-US"/>
        </w:rPr>
      </w:pPr>
    </w:p>
    <w:p w14:paraId="7FE2B7F0" w14:textId="77777777" w:rsidR="001366AE" w:rsidRPr="00E9219D" w:rsidRDefault="001366AE" w:rsidP="001366AE">
      <w:pPr>
        <w:jc w:val="center"/>
        <w:rPr>
          <w:b/>
          <w:sz w:val="22"/>
          <w:lang w:val="en-US"/>
        </w:rPr>
      </w:pPr>
    </w:p>
    <w:p w14:paraId="37B76354" w14:textId="77777777" w:rsidR="001366AE" w:rsidRPr="00E9219D" w:rsidRDefault="001366AE" w:rsidP="001366AE">
      <w:pPr>
        <w:jc w:val="center"/>
        <w:rPr>
          <w:b/>
          <w:sz w:val="22"/>
          <w:lang w:val="en-US"/>
        </w:rPr>
      </w:pPr>
    </w:p>
    <w:p w14:paraId="116A7226" w14:textId="77777777" w:rsidR="001366AE" w:rsidRPr="00E9219D" w:rsidRDefault="001366AE" w:rsidP="001366AE">
      <w:pPr>
        <w:rPr>
          <w:b/>
          <w:sz w:val="22"/>
          <w:lang w:val="en-US"/>
        </w:rPr>
      </w:pPr>
    </w:p>
    <w:p w14:paraId="3BA9CD1C" w14:textId="77777777" w:rsidR="001366AE" w:rsidRPr="00E9219D" w:rsidRDefault="001366AE" w:rsidP="001366AE">
      <w:pPr>
        <w:rPr>
          <w:b/>
          <w:sz w:val="22"/>
          <w:lang w:val="en-US"/>
        </w:rPr>
      </w:pPr>
    </w:p>
    <w:p w14:paraId="7C2E7293" w14:textId="77777777" w:rsidR="001366AE" w:rsidRPr="00E9219D" w:rsidRDefault="001366AE" w:rsidP="001366AE">
      <w:pPr>
        <w:jc w:val="center"/>
        <w:rPr>
          <w:b/>
          <w:lang w:val="en-US"/>
        </w:rPr>
      </w:pPr>
    </w:p>
    <w:p w14:paraId="1CEE7594" w14:textId="77777777" w:rsidR="001366AE" w:rsidRPr="00E9219D" w:rsidRDefault="001366AE" w:rsidP="001366AE">
      <w:pPr>
        <w:jc w:val="center"/>
        <w:rPr>
          <w:b/>
          <w:lang w:val="en-US"/>
        </w:rPr>
      </w:pPr>
    </w:p>
    <w:p w14:paraId="03217221" w14:textId="77777777" w:rsidR="001366AE" w:rsidRPr="00E9219D" w:rsidRDefault="001366AE" w:rsidP="001366AE">
      <w:pPr>
        <w:rPr>
          <w:lang w:val="en-US"/>
        </w:rPr>
      </w:pPr>
    </w:p>
    <w:p w14:paraId="35241AC7" w14:textId="77777777" w:rsidR="001366AE" w:rsidRPr="00291BA3" w:rsidRDefault="001366AE" w:rsidP="001366AE"/>
    <w:p w14:paraId="45242660" w14:textId="77777777" w:rsidR="001366AE" w:rsidRPr="00E9219D" w:rsidRDefault="00BB52EE" w:rsidP="001366AE">
      <w:pPr>
        <w:rPr>
          <w:lang w:val="en-US"/>
        </w:rPr>
      </w:pPr>
      <w:r>
        <mc:AlternateContent>
          <mc:Choice Requires="wps">
            <w:drawing>
              <wp:anchor distT="0" distB="0" distL="114300" distR="114300" simplePos="0" relativeHeight="251627008" behindDoc="0" locked="0" layoutInCell="1" allowOverlap="1" wp14:anchorId="41348C86" wp14:editId="6633EFE9">
                <wp:simplePos x="0" y="0"/>
                <wp:positionH relativeFrom="margin">
                  <wp:align>center</wp:align>
                </wp:positionH>
                <wp:positionV relativeFrom="page">
                  <wp:posOffset>5400675</wp:posOffset>
                </wp:positionV>
                <wp:extent cx="5400040" cy="252095"/>
                <wp:effectExtent l="0" t="0" r="635" b="0"/>
                <wp:wrapNone/>
                <wp:docPr id="1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3E3BB" w14:textId="77777777" w:rsidR="0033589F" w:rsidRDefault="0033589F" w:rsidP="00BA30C3">
                            <w:pPr>
                              <w:spacing w:before="40"/>
                              <w:jc w:val="center"/>
                              <w:rPr>
                                <w:b/>
                              </w:rPr>
                            </w:pPr>
                            <w:r>
                              <w:rPr>
                                <w:b/>
                              </w:rPr>
                              <w:t>YÜKSEK LİSANS TEZİ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48C86" id="Text Box 113" o:spid="_x0000_s1030" type="#_x0000_t202" style="position:absolute;margin-left:0;margin-top:425.25pt;width:425.2pt;height:19.85pt;z-index:251627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" filled="f" stroked="f">
                <v:textbox inset="0,0,0,0">
                  <w:txbxContent>
                    <w:p w14:paraId="2403E3BB" w14:textId="77777777" w:rsidR="0033589F" w:rsidRDefault="0033589F" w:rsidP="00BA30C3">
                      <w:pPr>
                        <w:spacing w:before="40"/>
                        <w:jc w:val="center"/>
                        <w:rPr>
                          <w:b/>
                        </w:rPr>
                      </w:pPr>
                      <w:r>
                        <w:rPr>
                          <w:b/>
                        </w:rPr>
                        <w:t>YÜKSEK LİSANS TEZİ</w:t>
                      </w:r>
                    </w:p>
                  </w:txbxContent>
                </v:textbox>
                <w10:wrap anchorx="margin" anchory="page"/>
              </v:shape>
            </w:pict>
          </mc:Fallback>
        </mc:AlternateContent>
      </w:r>
    </w:p>
    <w:p w14:paraId="16E118CE" w14:textId="77777777" w:rsidR="001366AE" w:rsidRPr="00E9219D" w:rsidRDefault="001366AE" w:rsidP="001366AE">
      <w:pPr>
        <w:rPr>
          <w:lang w:val="en-US"/>
        </w:rPr>
      </w:pPr>
    </w:p>
    <w:p w14:paraId="548147D7" w14:textId="77777777" w:rsidR="001366AE" w:rsidRPr="00E9219D" w:rsidRDefault="00BB52EE" w:rsidP="001366AE">
      <w:pPr>
        <w:rPr>
          <w:lang w:val="en-US"/>
        </w:rPr>
      </w:pPr>
      <w:r>
        <mc:AlternateContent>
          <mc:Choice Requires="wps">
            <w:drawing>
              <wp:anchor distT="0" distB="0" distL="114300" distR="114300" simplePos="0" relativeHeight="251675136" behindDoc="0" locked="1" layoutInCell="1" allowOverlap="1" wp14:anchorId="49C4509A" wp14:editId="7187B3A7">
                <wp:simplePos x="0" y="0"/>
                <wp:positionH relativeFrom="margin">
                  <wp:align>center</wp:align>
                </wp:positionH>
                <wp:positionV relativeFrom="page">
                  <wp:posOffset>5760720</wp:posOffset>
                </wp:positionV>
                <wp:extent cx="5400040" cy="258445"/>
                <wp:effectExtent l="0" t="0" r="635" b="635"/>
                <wp:wrapNone/>
                <wp:docPr id="130"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30B62" w14:textId="77777777" w:rsidR="0033589F" w:rsidRDefault="0033589F" w:rsidP="000C791B">
                            <w:pPr>
                              <w:jc w:val="center"/>
                              <w:rPr>
                                <w:b/>
                              </w:rPr>
                            </w:pPr>
                            <w:r>
                              <w:rPr>
                                <w:b/>
                              </w:rPr>
                              <w:t>Öğrenci Adı SOYADI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4509A" id="Text Box 522" o:spid="_x0000_s1031" type="#_x0000_t202" style="position:absolute;margin-left:0;margin-top:453.6pt;width:425.2pt;height:20.35pt;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" filled="f" stroked="f">
                <v:textbox inset="0,0,0,0">
                  <w:txbxContent>
                    <w:p w14:paraId="0B630B62" w14:textId="77777777" w:rsidR="0033589F" w:rsidRDefault="0033589F" w:rsidP="000C791B">
                      <w:pPr>
                        <w:jc w:val="center"/>
                        <w:rPr>
                          <w:b/>
                        </w:rPr>
                      </w:pPr>
                      <w:r>
                        <w:rPr>
                          <w:b/>
                        </w:rPr>
                        <w:t>Öğrenci Adı SOYADI</w:t>
                      </w:r>
                    </w:p>
                  </w:txbxContent>
                </v:textbox>
                <w10:wrap anchorx="margin" anchory="page"/>
                <w10:anchorlock/>
              </v:shape>
            </w:pict>
          </mc:Fallback>
        </mc:AlternateContent>
      </w:r>
    </w:p>
    <w:p w14:paraId="7EADD500" w14:textId="77777777" w:rsidR="001366AE" w:rsidRPr="00E9219D" w:rsidRDefault="001366AE" w:rsidP="001366AE">
      <w:pPr>
        <w:rPr>
          <w:lang w:val="en-US"/>
        </w:rPr>
      </w:pPr>
    </w:p>
    <w:p w14:paraId="6DD14F4B" w14:textId="77777777" w:rsidR="001366AE" w:rsidRPr="00E9219D" w:rsidRDefault="001366AE" w:rsidP="001366AE">
      <w:pPr>
        <w:rPr>
          <w:lang w:val="en-US"/>
        </w:rPr>
      </w:pPr>
    </w:p>
    <w:p w14:paraId="11DBD879" w14:textId="77777777" w:rsidR="001366AE" w:rsidRPr="00E9219D" w:rsidRDefault="00E15F06" w:rsidP="00E15F06">
      <w:pPr>
        <w:jc w:val="center"/>
        <w:rPr>
          <w:lang w:val="en-US"/>
        </w:rPr>
      </w:pPr>
      <w:r>
        <w:rPr>
          <w:rStyle w:val="CommentReference"/>
        </w:rPr>
        <w:commentReference w:id="4"/>
      </w:r>
    </w:p>
    <w:p w14:paraId="3A0C66E9" w14:textId="77777777" w:rsidR="001366AE" w:rsidRPr="00E9219D" w:rsidRDefault="001366AE" w:rsidP="001366AE">
      <w:pPr>
        <w:rPr>
          <w:lang w:val="en-US"/>
        </w:rPr>
      </w:pPr>
    </w:p>
    <w:p w14:paraId="08D4C107" w14:textId="77777777" w:rsidR="001366AE" w:rsidRPr="00E9219D" w:rsidRDefault="001366AE" w:rsidP="001366AE">
      <w:pPr>
        <w:rPr>
          <w:lang w:val="en-US"/>
        </w:rPr>
      </w:pPr>
    </w:p>
    <w:p w14:paraId="64FDEEDA" w14:textId="77777777" w:rsidR="001366AE" w:rsidRPr="00E9219D" w:rsidRDefault="001366AE" w:rsidP="001366AE">
      <w:pPr>
        <w:rPr>
          <w:lang w:val="en-US"/>
        </w:rPr>
      </w:pPr>
    </w:p>
    <w:p w14:paraId="7CC0FBB5" w14:textId="77777777" w:rsidR="001366AE" w:rsidRPr="00E9219D" w:rsidRDefault="001366AE" w:rsidP="001366AE">
      <w:pPr>
        <w:rPr>
          <w:lang w:val="en-US"/>
        </w:rPr>
      </w:pPr>
    </w:p>
    <w:p w14:paraId="128538C8" w14:textId="77777777" w:rsidR="001366AE" w:rsidRPr="00E9219D" w:rsidRDefault="001366AE" w:rsidP="00E15F06">
      <w:pPr>
        <w:jc w:val="center"/>
        <w:rPr>
          <w:lang w:val="en-US"/>
        </w:rPr>
      </w:pPr>
    </w:p>
    <w:p w14:paraId="1BE00509" w14:textId="77777777" w:rsidR="001366AE" w:rsidRPr="00E9219D" w:rsidRDefault="00BB52EE" w:rsidP="001366AE">
      <w:pPr>
        <w:rPr>
          <w:lang w:val="en-US"/>
        </w:rPr>
      </w:pPr>
      <w:r>
        <mc:AlternateContent>
          <mc:Choice Requires="wps">
            <w:drawing>
              <wp:anchor distT="0" distB="0" distL="114300" distR="114300" simplePos="0" relativeHeight="251685376" behindDoc="0" locked="0" layoutInCell="1" allowOverlap="1" wp14:anchorId="5753B149" wp14:editId="7E041117">
                <wp:simplePos x="0" y="0"/>
                <wp:positionH relativeFrom="margin">
                  <wp:posOffset>-87630</wp:posOffset>
                </wp:positionH>
                <wp:positionV relativeFrom="page">
                  <wp:posOffset>7200900</wp:posOffset>
                </wp:positionV>
                <wp:extent cx="5400040" cy="809625"/>
                <wp:effectExtent l="0" t="0" r="10160" b="9525"/>
                <wp:wrapNone/>
                <wp:docPr id="129"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33589F" w14:paraId="6E87A2AB" w14:textId="77777777" w:rsidTr="00FE34D2">
                              <w:trPr>
                                <w:cantSplit/>
                                <w:trHeight w:val="335"/>
                                <w:jc w:val="center"/>
                              </w:trPr>
                              <w:tc>
                                <w:tcPr>
                                  <w:tcW w:w="7640" w:type="dxa"/>
                                </w:tcPr>
                                <w:p w14:paraId="4A2164BB" w14:textId="77777777" w:rsidR="0033589F" w:rsidRDefault="0033589F" w:rsidP="00FE34D2">
                                  <w:pPr>
                                    <w:jc w:val="center"/>
                                    <w:rPr>
                                      <w:b/>
                                    </w:rPr>
                                  </w:pPr>
                                  <w:r w:rsidRPr="006416D3">
                                    <w:rPr>
                                      <w:b/>
                                    </w:rPr>
                                    <w:t>İnşaat Mühendisliği Anabilim Dalı</w:t>
                                  </w:r>
                                </w:p>
                                <w:p w14:paraId="7E222D7A" w14:textId="77777777" w:rsidR="0033589F" w:rsidRDefault="0033589F" w:rsidP="00FE34D2">
                                  <w:pPr>
                                    <w:jc w:val="center"/>
                                    <w:rPr>
                                      <w:b/>
                                    </w:rPr>
                                  </w:pPr>
                                </w:p>
                                <w:p w14:paraId="00378F78" w14:textId="77777777" w:rsidR="0033589F" w:rsidRPr="00C01790" w:rsidRDefault="0033589F" w:rsidP="002E1488">
                                  <w:pPr>
                                    <w:spacing w:before="40"/>
                                    <w:jc w:val="center"/>
                                    <w:rPr>
                                      <w:b/>
                                      <w:color w:val="000000"/>
                                      <w:sz w:val="22"/>
                                    </w:rPr>
                                  </w:pPr>
                                  <w:r w:rsidRPr="006416D3">
                                    <w:rPr>
                                      <w:b/>
                                    </w:rPr>
                                    <w:t>Yapı Mühendisliği Programı</w:t>
                                  </w:r>
                                </w:p>
                              </w:tc>
                            </w:tr>
                            <w:tr w:rsidR="0033589F" w14:paraId="789B7484" w14:textId="77777777" w:rsidTr="00FE34D2">
                              <w:trPr>
                                <w:cantSplit/>
                                <w:trHeight w:val="399"/>
                                <w:jc w:val="center"/>
                              </w:trPr>
                              <w:tc>
                                <w:tcPr>
                                  <w:tcW w:w="7640" w:type="dxa"/>
                                </w:tcPr>
                                <w:p w14:paraId="64785D2D" w14:textId="77777777" w:rsidR="0033589F" w:rsidRPr="00C01790" w:rsidRDefault="0033589F" w:rsidP="00A46030">
                                  <w:pPr>
                                    <w:spacing w:before="240"/>
                                    <w:rPr>
                                      <w:b/>
                                      <w:color w:val="000000"/>
                                      <w:sz w:val="22"/>
                                    </w:rPr>
                                  </w:pPr>
                                </w:p>
                              </w:tc>
                            </w:tr>
                          </w:tbl>
                          <w:p w14:paraId="7ED1DEBD" w14:textId="77777777" w:rsidR="0033589F" w:rsidRDefault="0033589F" w:rsidP="00FE34D2"/>
                          <w:p w14:paraId="545B035A" w14:textId="77777777" w:rsidR="0033589F" w:rsidRDefault="0033589F" w:rsidP="00FE34D2"/>
                          <w:p w14:paraId="335CFBCC" w14:textId="77777777" w:rsidR="0033589F" w:rsidRDefault="0033589F" w:rsidP="00FE34D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3B149" id="Text Box 629" o:spid="_x0000_s1032" type="#_x0000_t202" style="position:absolute;margin-left:-6.9pt;margin-top:567pt;width:425.2pt;height:63.75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" filled="f" stroked="f">
                <v:textbox inset="0,0,0,0">
                  <w:txbxContent>
                    <w:tbl>
                      <w:tblPr>
                        <w:tblW w:w="0" w:type="auto"/>
                        <w:jc w:val="center"/>
                        <w:tblLayout w:type="fixed"/>
                        <w:tblLook w:val="0000" w:firstRow="0" w:lastRow="0" w:firstColumn="0" w:lastColumn="0" w:noHBand="0" w:noVBand="0"/>
                      </w:tblPr>
                      <w:tblGrid>
                        <w:gridCol w:w="7640"/>
                      </w:tblGrid>
                      <w:tr w:rsidR="0033589F" w14:paraId="6E87A2AB" w14:textId="77777777" w:rsidTr="00FE34D2">
                        <w:trPr>
                          <w:cantSplit/>
                          <w:trHeight w:val="335"/>
                          <w:jc w:val="center"/>
                        </w:trPr>
                        <w:tc>
                          <w:tcPr>
                            <w:tcW w:w="7640" w:type="dxa"/>
                          </w:tcPr>
                          <w:p w14:paraId="4A2164BB" w14:textId="77777777" w:rsidR="0033589F" w:rsidRDefault="0033589F" w:rsidP="00FE34D2">
                            <w:pPr>
                              <w:jc w:val="center"/>
                              <w:rPr>
                                <w:b/>
                              </w:rPr>
                            </w:pPr>
                            <w:r w:rsidRPr="006416D3">
                              <w:rPr>
                                <w:b/>
                              </w:rPr>
                              <w:t>İnşaat Mühendisliği Anabilim Dalı</w:t>
                            </w:r>
                          </w:p>
                          <w:p w14:paraId="7E222D7A" w14:textId="77777777" w:rsidR="0033589F" w:rsidRDefault="0033589F" w:rsidP="00FE34D2">
                            <w:pPr>
                              <w:jc w:val="center"/>
                              <w:rPr>
                                <w:b/>
                              </w:rPr>
                            </w:pPr>
                          </w:p>
                          <w:p w14:paraId="00378F78" w14:textId="77777777" w:rsidR="0033589F" w:rsidRPr="00C01790" w:rsidRDefault="0033589F" w:rsidP="002E1488">
                            <w:pPr>
                              <w:spacing w:before="40"/>
                              <w:jc w:val="center"/>
                              <w:rPr>
                                <w:b/>
                                <w:color w:val="000000"/>
                                <w:sz w:val="22"/>
                              </w:rPr>
                            </w:pPr>
                            <w:r w:rsidRPr="006416D3">
                              <w:rPr>
                                <w:b/>
                              </w:rPr>
                              <w:t>Yapı Mühendisliği Programı</w:t>
                            </w:r>
                          </w:p>
                        </w:tc>
                      </w:tr>
                      <w:tr w:rsidR="0033589F" w14:paraId="789B7484" w14:textId="77777777" w:rsidTr="00FE34D2">
                        <w:trPr>
                          <w:cantSplit/>
                          <w:trHeight w:val="399"/>
                          <w:jc w:val="center"/>
                        </w:trPr>
                        <w:tc>
                          <w:tcPr>
                            <w:tcW w:w="7640" w:type="dxa"/>
                          </w:tcPr>
                          <w:p w14:paraId="64785D2D" w14:textId="77777777" w:rsidR="0033589F" w:rsidRPr="00C01790" w:rsidRDefault="0033589F" w:rsidP="00A46030">
                            <w:pPr>
                              <w:spacing w:before="240"/>
                              <w:rPr>
                                <w:b/>
                                <w:color w:val="000000"/>
                                <w:sz w:val="22"/>
                              </w:rPr>
                            </w:pPr>
                          </w:p>
                        </w:tc>
                      </w:tr>
                    </w:tbl>
                    <w:p w14:paraId="7ED1DEBD" w14:textId="77777777" w:rsidR="0033589F" w:rsidRDefault="0033589F" w:rsidP="00FE34D2"/>
                    <w:p w14:paraId="545B035A" w14:textId="77777777" w:rsidR="0033589F" w:rsidRDefault="0033589F" w:rsidP="00FE34D2"/>
                    <w:p w14:paraId="335CFBCC" w14:textId="77777777" w:rsidR="0033589F" w:rsidRDefault="0033589F" w:rsidP="00FE34D2"/>
                  </w:txbxContent>
                </v:textbox>
                <w10:wrap anchorx="margin" anchory="page"/>
              </v:shape>
            </w:pict>
          </mc:Fallback>
        </mc:AlternateContent>
      </w:r>
    </w:p>
    <w:p w14:paraId="7C2DDC78" w14:textId="77777777" w:rsidR="001366AE" w:rsidRPr="00E9219D" w:rsidRDefault="001366AE" w:rsidP="001366AE">
      <w:pPr>
        <w:rPr>
          <w:lang w:val="en-US"/>
        </w:rPr>
      </w:pPr>
    </w:p>
    <w:p w14:paraId="066FDC43" w14:textId="77777777" w:rsidR="001366AE" w:rsidRPr="00E9219D" w:rsidRDefault="001366AE" w:rsidP="001366AE">
      <w:pPr>
        <w:rPr>
          <w:lang w:val="en-US"/>
        </w:rPr>
      </w:pPr>
    </w:p>
    <w:p w14:paraId="0C61A2C7" w14:textId="77777777" w:rsidR="001366AE" w:rsidRPr="00E9219D" w:rsidRDefault="001366AE" w:rsidP="001366AE">
      <w:pPr>
        <w:rPr>
          <w:lang w:val="en-US"/>
        </w:rPr>
      </w:pPr>
    </w:p>
    <w:p w14:paraId="18AE54C2" w14:textId="77777777" w:rsidR="001366AE" w:rsidRPr="00E9219D" w:rsidRDefault="00E15F06" w:rsidP="00E15F06">
      <w:pPr>
        <w:jc w:val="center"/>
        <w:rPr>
          <w:lang w:val="en-US"/>
        </w:rPr>
      </w:pPr>
      <w:r>
        <w:rPr>
          <w:rStyle w:val="CommentReference"/>
        </w:rPr>
        <w:commentReference w:id="5"/>
      </w:r>
    </w:p>
    <w:p w14:paraId="72F64D3F" w14:textId="77777777" w:rsidR="001366AE" w:rsidRPr="00E9219D" w:rsidRDefault="00BB52EE" w:rsidP="001366AE">
      <w:pPr>
        <w:rPr>
          <w:lang w:val="en-US"/>
        </w:rPr>
      </w:pPr>
      <w:r>
        <mc:AlternateContent>
          <mc:Choice Requires="wps">
            <w:drawing>
              <wp:anchor distT="0" distB="0" distL="114300" distR="114300" simplePos="0" relativeHeight="251633152" behindDoc="0" locked="0" layoutInCell="1" allowOverlap="1" wp14:anchorId="642695B4" wp14:editId="7D109045">
                <wp:simplePos x="0" y="0"/>
                <wp:positionH relativeFrom="margin">
                  <wp:align>center</wp:align>
                </wp:positionH>
                <wp:positionV relativeFrom="page">
                  <wp:posOffset>8281035</wp:posOffset>
                </wp:positionV>
                <wp:extent cx="5400040" cy="422910"/>
                <wp:effectExtent l="0" t="3810" r="635" b="1905"/>
                <wp:wrapNone/>
                <wp:docPr id="128"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91925" w14:textId="77777777" w:rsidR="0033589F" w:rsidRPr="00AD353C" w:rsidRDefault="0033589F" w:rsidP="004163B3">
                            <w:pPr>
                              <w:jc w:val="center"/>
                              <w:rPr>
                                <w:b/>
                              </w:rPr>
                            </w:pPr>
                            <w:r w:rsidRPr="00AD353C">
                              <w:rPr>
                                <w:b/>
                              </w:rPr>
                              <w:t xml:space="preserve">Tez Danışmanı: Prof. Dr. </w:t>
                            </w:r>
                            <w:r>
                              <w:rPr>
                                <w:b/>
                              </w:rPr>
                              <w:t>Ad</w:t>
                            </w:r>
                            <w:r w:rsidRPr="00AD353C">
                              <w:rPr>
                                <w:b/>
                              </w:rPr>
                              <w:t xml:space="preserve"> SOYAD</w:t>
                            </w:r>
                          </w:p>
                          <w:p w14:paraId="28F67530" w14:textId="77777777" w:rsidR="0033589F" w:rsidRPr="00E15F06" w:rsidRDefault="0033589F" w:rsidP="00E15F06">
                            <w:pPr>
                              <w:jc w:val="center"/>
                              <w:rPr>
                                <w:color w:val="FF0000"/>
                                <w:sz w:val="20"/>
                                <w:szCs w:val="20"/>
                              </w:rPr>
                            </w:pPr>
                            <w:r w:rsidRPr="0042780B">
                              <w:rPr>
                                <w:b/>
                                <w:color w:val="FF0000"/>
                                <w:sz w:val="20"/>
                                <w:szCs w:val="20"/>
                                <w:highlight w:val="yellow"/>
                                <w:u w:val="single"/>
                              </w:rPr>
                              <w:t xml:space="preserve">Mavi(YL) </w:t>
                            </w:r>
                            <w:r>
                              <w:rPr>
                                <w:b/>
                                <w:color w:val="FF0000"/>
                                <w:sz w:val="20"/>
                                <w:szCs w:val="20"/>
                                <w:highlight w:val="yellow"/>
                                <w:u w:val="single"/>
                              </w:rPr>
                              <w:t>ve siyah(DR) ciltlerin dış kapa</w:t>
                            </w:r>
                            <w:r w:rsidRPr="0042780B">
                              <w:rPr>
                                <w:b/>
                                <w:color w:val="FF0000"/>
                                <w:sz w:val="20"/>
                                <w:szCs w:val="20"/>
                                <w:highlight w:val="yellow"/>
                                <w:u w:val="single"/>
                              </w:rPr>
                              <w:t>klarında bu kısım olmaz.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695B4" id="Text Box 203" o:spid="_x0000_s1033" type="#_x0000_t202" style="position:absolute;margin-left:0;margin-top:652.05pt;width:425.2pt;height:33.3pt;z-index:2516331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" filled="f" stroked="f">
                <v:textbox inset="0,0,0,0">
                  <w:txbxContent>
                    <w:p w14:paraId="26691925" w14:textId="77777777" w:rsidR="0033589F" w:rsidRPr="00AD353C" w:rsidRDefault="0033589F" w:rsidP="004163B3">
                      <w:pPr>
                        <w:jc w:val="center"/>
                        <w:rPr>
                          <w:b/>
                        </w:rPr>
                      </w:pPr>
                      <w:r w:rsidRPr="00AD353C">
                        <w:rPr>
                          <w:b/>
                        </w:rPr>
                        <w:t xml:space="preserve">Tez Danışmanı: Prof. Dr. </w:t>
                      </w:r>
                      <w:r>
                        <w:rPr>
                          <w:b/>
                        </w:rPr>
                        <w:t>Ad</w:t>
                      </w:r>
                      <w:r w:rsidRPr="00AD353C">
                        <w:rPr>
                          <w:b/>
                        </w:rPr>
                        <w:t xml:space="preserve"> SOYAD</w:t>
                      </w:r>
                    </w:p>
                    <w:p w14:paraId="28F67530" w14:textId="77777777" w:rsidR="0033589F" w:rsidRPr="00E15F06" w:rsidRDefault="0033589F" w:rsidP="00E15F06">
                      <w:pPr>
                        <w:jc w:val="center"/>
                        <w:rPr>
                          <w:color w:val="FF0000"/>
                          <w:sz w:val="20"/>
                          <w:szCs w:val="20"/>
                        </w:rPr>
                      </w:pPr>
                      <w:r w:rsidRPr="0042780B">
                        <w:rPr>
                          <w:b/>
                          <w:color w:val="FF0000"/>
                          <w:sz w:val="20"/>
                          <w:szCs w:val="20"/>
                          <w:highlight w:val="yellow"/>
                          <w:u w:val="single"/>
                        </w:rPr>
                        <w:t xml:space="preserve">Mavi(YL) </w:t>
                      </w:r>
                      <w:r>
                        <w:rPr>
                          <w:b/>
                          <w:color w:val="FF0000"/>
                          <w:sz w:val="20"/>
                          <w:szCs w:val="20"/>
                          <w:highlight w:val="yellow"/>
                          <w:u w:val="single"/>
                        </w:rPr>
                        <w:t>ve siyah(DR) ciltlerin dış kapa</w:t>
                      </w:r>
                      <w:r w:rsidRPr="0042780B">
                        <w:rPr>
                          <w:b/>
                          <w:color w:val="FF0000"/>
                          <w:sz w:val="20"/>
                          <w:szCs w:val="20"/>
                          <w:highlight w:val="yellow"/>
                          <w:u w:val="single"/>
                        </w:rPr>
                        <w:t>klarında bu kısım olmaz.</w:t>
                      </w:r>
                    </w:p>
                  </w:txbxContent>
                </v:textbox>
                <w10:wrap anchorx="margin" anchory="page"/>
              </v:shape>
            </w:pict>
          </mc:Fallback>
        </mc:AlternateContent>
      </w:r>
    </w:p>
    <w:p w14:paraId="6DFE619F" w14:textId="77777777" w:rsidR="001366AE" w:rsidRPr="00E9219D" w:rsidRDefault="001366AE" w:rsidP="001366AE">
      <w:pPr>
        <w:rPr>
          <w:lang w:val="en-US"/>
        </w:rPr>
      </w:pPr>
    </w:p>
    <w:p w14:paraId="52F3F4CA" w14:textId="77777777" w:rsidR="001366AE" w:rsidRPr="00E9219D" w:rsidRDefault="001366AE" w:rsidP="001366AE">
      <w:pPr>
        <w:rPr>
          <w:lang w:val="en-US"/>
        </w:rPr>
      </w:pPr>
    </w:p>
    <w:p w14:paraId="7402D61A" w14:textId="77777777" w:rsidR="001366AE" w:rsidRPr="00E9219D" w:rsidRDefault="001366AE" w:rsidP="001366AE">
      <w:pPr>
        <w:rPr>
          <w:lang w:val="en-US"/>
        </w:rPr>
      </w:pPr>
    </w:p>
    <w:p w14:paraId="2BDC92CA" w14:textId="77777777" w:rsidR="001366AE" w:rsidRPr="00E9219D" w:rsidRDefault="00E15F06" w:rsidP="00E15F06">
      <w:pPr>
        <w:jc w:val="center"/>
        <w:rPr>
          <w:lang w:val="en-US"/>
        </w:rPr>
      </w:pPr>
      <w:r>
        <w:rPr>
          <w:rStyle w:val="CommentReference"/>
        </w:rPr>
        <w:commentReference w:id="6"/>
      </w:r>
    </w:p>
    <w:p w14:paraId="47F82639" w14:textId="77777777" w:rsidR="00E15F06" w:rsidRDefault="00BB52EE">
      <w:pPr>
        <w:rPr>
          <w:lang w:val="en-US"/>
        </w:rPr>
      </w:pPr>
      <w:r>
        <mc:AlternateContent>
          <mc:Choice Requires="wps">
            <w:drawing>
              <wp:anchor distT="0" distB="0" distL="114300" distR="114300" simplePos="0" relativeHeight="251629056" behindDoc="0" locked="0" layoutInCell="1" allowOverlap="1" wp14:anchorId="2EFF8102" wp14:editId="7F7B9D13">
                <wp:simplePos x="0" y="0"/>
                <wp:positionH relativeFrom="margin">
                  <wp:align>center</wp:align>
                </wp:positionH>
                <wp:positionV relativeFrom="page">
                  <wp:posOffset>9361170</wp:posOffset>
                </wp:positionV>
                <wp:extent cx="5400040" cy="226695"/>
                <wp:effectExtent l="0" t="0" r="635" b="0"/>
                <wp:wrapNone/>
                <wp:docPr id="127"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596D7" w14:textId="77777777" w:rsidR="0033589F" w:rsidRDefault="0033589F" w:rsidP="00D86BFD">
                            <w:pPr>
                              <w:jc w:val="center"/>
                            </w:pPr>
                            <w:r>
                              <w:rPr>
                                <w:b/>
                              </w:rPr>
                              <w:t>TEZİN SAVUNULDUĞU AY YIL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F8102" id="Text Box 115" o:spid="_x0000_s1034" type="#_x0000_t202" style="position:absolute;margin-left:0;margin-top:737.1pt;width:425.2pt;height:17.85pt;z-index:2516290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pCtQIAALQ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" filled="f" stroked="f">
                <v:textbox inset="0,0,0,0">
                  <w:txbxContent>
                    <w:p w14:paraId="50A596D7" w14:textId="77777777" w:rsidR="0033589F" w:rsidRDefault="0033589F" w:rsidP="00D86BFD">
                      <w:pPr>
                        <w:jc w:val="center"/>
                      </w:pPr>
                      <w:r>
                        <w:rPr>
                          <w:b/>
                        </w:rPr>
                        <w:t>TEZİN SAVUNULDUĞU AY YIL</w:t>
                      </w:r>
                    </w:p>
                  </w:txbxContent>
                </v:textbox>
                <w10:wrap anchorx="margin" anchory="page"/>
              </v:shape>
            </w:pict>
          </mc:Fallback>
        </mc:AlternateContent>
      </w:r>
    </w:p>
    <w:p w14:paraId="15DF468E" w14:textId="77777777" w:rsidR="00E15F06" w:rsidRPr="00E15F06" w:rsidRDefault="00E15F06" w:rsidP="00E15F06">
      <w:pPr>
        <w:rPr>
          <w:lang w:val="en-US"/>
        </w:rPr>
      </w:pPr>
    </w:p>
    <w:p w14:paraId="31A27401" w14:textId="77777777" w:rsidR="00E15F06" w:rsidRPr="00E15F06" w:rsidRDefault="00E15F06" w:rsidP="00E15F06">
      <w:pPr>
        <w:rPr>
          <w:lang w:val="en-US"/>
        </w:rPr>
      </w:pPr>
    </w:p>
    <w:p w14:paraId="4049099A" w14:textId="77777777" w:rsidR="00E15F06" w:rsidRDefault="00E15F06">
      <w:pPr>
        <w:rPr>
          <w:lang w:val="en-US"/>
        </w:rPr>
      </w:pPr>
    </w:p>
    <w:p w14:paraId="4D023E79" w14:textId="77777777" w:rsidR="00E15F06" w:rsidRDefault="00E15F06" w:rsidP="00E15F06">
      <w:pPr>
        <w:jc w:val="center"/>
        <w:rPr>
          <w:lang w:val="en-US"/>
        </w:rPr>
      </w:pPr>
      <w:r>
        <w:rPr>
          <w:rStyle w:val="CommentReference"/>
        </w:rPr>
        <w:commentReference w:id="7"/>
      </w:r>
      <w:r w:rsidR="00EC3F89">
        <w:rPr>
          <w:rStyle w:val="CommentReference"/>
        </w:rPr>
        <w:commentReference w:id="8"/>
      </w:r>
    </w:p>
    <w:p w14:paraId="6A238684" w14:textId="77777777" w:rsidR="00A46030" w:rsidRDefault="00DC7B2B">
      <w:pPr>
        <w:rPr>
          <w:lang w:val="en-US"/>
        </w:rPr>
      </w:pPr>
      <w:r w:rsidRPr="00E15F06">
        <w:rPr>
          <w:lang w:val="en-US"/>
        </w:rPr>
        <w:br w:type="page"/>
      </w:r>
      <w:r w:rsidR="00A46030">
        <w:rPr>
          <w:lang w:val="en-US"/>
        </w:rPr>
        <w:lastRenderedPageBreak/>
        <w:br w:type="page"/>
      </w:r>
    </w:p>
    <w:p w14:paraId="6FEC58A2" w14:textId="520F5498" w:rsidR="00A46030" w:rsidRDefault="00BB52EE" w:rsidP="000C2D47">
      <w:pPr>
        <w:rPr>
          <w:b/>
          <w:i/>
          <w:lang w:val="en-US"/>
        </w:rPr>
      </w:pPr>
      <w:r>
        <w:rPr>
          <w:b/>
        </w:rPr>
        <w:lastRenderedPageBreak/>
        <mc:AlternateContent>
          <mc:Choice Requires="wps">
            <w:drawing>
              <wp:anchor distT="0" distB="0" distL="114300" distR="114300" simplePos="0" relativeHeight="251668992" behindDoc="0" locked="0" layoutInCell="1" allowOverlap="1" wp14:anchorId="26B4EDE6" wp14:editId="4445E567">
                <wp:simplePos x="0" y="0"/>
                <wp:positionH relativeFrom="margin">
                  <wp:align>center</wp:align>
                </wp:positionH>
                <wp:positionV relativeFrom="page">
                  <wp:posOffset>1080135</wp:posOffset>
                </wp:positionV>
                <wp:extent cx="5400040" cy="368300"/>
                <wp:effectExtent l="0" t="3810" r="635" b="0"/>
                <wp:wrapNone/>
                <wp:docPr id="123"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664" w14:textId="77777777" w:rsidR="0033589F" w:rsidRDefault="0033589F" w:rsidP="0071659E">
                            <w:pPr>
                              <w:jc w:val="center"/>
                              <w:rPr>
                                <w:b/>
                                <w:u w:val="single"/>
                              </w:rPr>
                            </w:pPr>
                            <w:r>
                              <w:rPr>
                                <w:b/>
                                <w:u w:val="single"/>
                              </w:rPr>
                              <w:t xml:space="preserve">İSTANBUL TEKNİK ÜNİVERSİTESİ </w:t>
                            </w:r>
                            <w:r>
                              <w:rPr>
                                <w:b/>
                                <w:u w:val="single"/>
                              </w:rPr>
                              <w:sym w:font="Wingdings" w:char="F0AB"/>
                            </w:r>
                            <w:r>
                              <w:rPr>
                                <w:b/>
                                <w:u w:val="single"/>
                              </w:rPr>
                              <w:t xml:space="preserve"> FEN BİLİMLERİ ENSTİTÜSÜ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EDE6" id="Text Box 139" o:spid="_x0000_s1035" type="#_x0000_t202" style="position:absolute;margin-left:0;margin-top:85.05pt;width:425.2pt;height:29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" filled="f" stroked="f">
                <v:textbox inset="0,0,0,0">
                  <w:txbxContent>
                    <w:p w14:paraId="2707E664" w14:textId="77777777" w:rsidR="0033589F" w:rsidRDefault="0033589F" w:rsidP="0071659E">
                      <w:pPr>
                        <w:jc w:val="center"/>
                        <w:rPr>
                          <w:b/>
                          <w:u w:val="single"/>
                        </w:rPr>
                      </w:pPr>
                      <w:r>
                        <w:rPr>
                          <w:b/>
                          <w:u w:val="single"/>
                        </w:rPr>
                        <w:t xml:space="preserve">İSTANBUL TEKNİK ÜNİVERSİTESİ </w:t>
                      </w:r>
                      <w:r>
                        <w:rPr>
                          <w:b/>
                          <w:u w:val="single"/>
                        </w:rPr>
                        <w:sym w:font="Wingdings" w:char="F0AB"/>
                      </w:r>
                      <w:r>
                        <w:rPr>
                          <w:b/>
                          <w:u w:val="single"/>
                        </w:rPr>
                        <w:t xml:space="preserve"> FEN BİLİMLERİ ENSTİTÜSÜ</w:t>
                      </w:r>
                    </w:p>
                  </w:txbxContent>
                </v:textbox>
                <w10:wrap anchorx="margin" anchory="page"/>
              </v:shape>
            </w:pict>
          </mc:Fallback>
        </mc:AlternateContent>
      </w:r>
      <w:r w:rsidR="00052312">
        <w:rPr>
          <w:b/>
          <w:lang w:val="en-US"/>
        </w:rPr>
        <w:tab/>
      </w:r>
      <w:r w:rsidR="00052312">
        <w:rPr>
          <w:b/>
          <w:lang w:val="en-US"/>
        </w:rPr>
        <w:tab/>
      </w:r>
      <w:r w:rsidR="00052312">
        <w:rPr>
          <w:b/>
          <w:lang w:val="en-US"/>
        </w:rPr>
        <w:tab/>
      </w:r>
      <w:r>
        <w:rPr>
          <w:b/>
        </w:rPr>
        <mc:AlternateContent>
          <mc:Choice Requires="wps">
            <w:drawing>
              <wp:anchor distT="0" distB="0" distL="114300" distR="114300" simplePos="0" relativeHeight="251683328" behindDoc="0" locked="0" layoutInCell="1" allowOverlap="1" wp14:anchorId="477F82B9" wp14:editId="487E71DD">
                <wp:simplePos x="0" y="0"/>
                <wp:positionH relativeFrom="margin">
                  <wp:align>center</wp:align>
                </wp:positionH>
                <wp:positionV relativeFrom="page">
                  <wp:posOffset>8281035</wp:posOffset>
                </wp:positionV>
                <wp:extent cx="5400040" cy="547370"/>
                <wp:effectExtent l="0" t="3810" r="635" b="1270"/>
                <wp:wrapNone/>
                <wp:docPr id="122"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74EA5" w14:textId="77777777" w:rsidR="0033589F" w:rsidRDefault="0033589F" w:rsidP="00D86BFD">
                            <w:pPr>
                              <w:jc w:val="center"/>
                              <w:rPr>
                                <w:b/>
                              </w:rPr>
                            </w:pPr>
                            <w:r w:rsidRPr="00AD353C">
                              <w:rPr>
                                <w:b/>
                              </w:rPr>
                              <w:t>Tez Danışmanı: P</w:t>
                            </w:r>
                            <w:r>
                              <w:rPr>
                                <w:b/>
                              </w:rPr>
                              <w:t>rof. Dr. Ad SOYAD</w:t>
                            </w:r>
                          </w:p>
                          <w:p w14:paraId="7000E894" w14:textId="77777777" w:rsidR="0033589F" w:rsidRPr="00D86BFD" w:rsidRDefault="0033589F" w:rsidP="00D86BFD">
                            <w:pPr>
                              <w:jc w:val="center"/>
                              <w:rPr>
                                <w:b/>
                              </w:rPr>
                            </w:pPr>
                            <w:r>
                              <w:rPr>
                                <w:b/>
                              </w:rPr>
                              <w:t>(Varsa)Eş Danışman: Doç. Dr. Ad SOYAD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F82B9" id="Text Box 529" o:spid="_x0000_s1036" type="#_x0000_t202" style="position:absolute;margin-left:0;margin-top:652.05pt;width:425.2pt;height:43.1pt;z-index:2516833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" filled="f" stroked="f">
                <v:textbox inset="0,0,0,0">
                  <w:txbxContent>
                    <w:p w14:paraId="25274EA5" w14:textId="77777777" w:rsidR="0033589F" w:rsidRDefault="0033589F" w:rsidP="00D86BFD">
                      <w:pPr>
                        <w:jc w:val="center"/>
                        <w:rPr>
                          <w:b/>
                        </w:rPr>
                      </w:pPr>
                      <w:r w:rsidRPr="00AD353C">
                        <w:rPr>
                          <w:b/>
                        </w:rPr>
                        <w:t>Tez Danışmanı: P</w:t>
                      </w:r>
                      <w:r>
                        <w:rPr>
                          <w:b/>
                        </w:rPr>
                        <w:t>rof. Dr. Ad SOYAD</w:t>
                      </w:r>
                    </w:p>
                    <w:p w14:paraId="7000E894" w14:textId="77777777" w:rsidR="0033589F" w:rsidRPr="00D86BFD" w:rsidRDefault="0033589F" w:rsidP="00D86BFD">
                      <w:pPr>
                        <w:jc w:val="center"/>
                        <w:rPr>
                          <w:b/>
                        </w:rPr>
                      </w:pPr>
                      <w:r>
                        <w:rPr>
                          <w:b/>
                        </w:rPr>
                        <w:t>(Varsa)Eş Danışman: Doç. Dr. Ad SOYAD</w:t>
                      </w:r>
                    </w:p>
                  </w:txbxContent>
                </v:textbox>
                <w10:wrap anchorx="margin" anchory="page"/>
              </v:shape>
            </w:pict>
          </mc:Fallback>
        </mc:AlternateContent>
      </w:r>
      <w:r>
        <w:rPr>
          <w:b/>
        </w:rPr>
        <mc:AlternateContent>
          <mc:Choice Requires="wps">
            <w:drawing>
              <wp:anchor distT="0" distB="0" distL="114300" distR="114300" simplePos="0" relativeHeight="251679232" behindDoc="0" locked="1" layoutInCell="1" allowOverlap="1" wp14:anchorId="27CE129B" wp14:editId="35E31622">
                <wp:simplePos x="0" y="0"/>
                <wp:positionH relativeFrom="margin">
                  <wp:align>center</wp:align>
                </wp:positionH>
                <wp:positionV relativeFrom="page">
                  <wp:posOffset>5760720</wp:posOffset>
                </wp:positionV>
                <wp:extent cx="5400040" cy="397510"/>
                <wp:effectExtent l="0" t="0" r="635" b="4445"/>
                <wp:wrapNone/>
                <wp:docPr id="120"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E930" w14:textId="77777777" w:rsidR="0033589F" w:rsidRDefault="0033589F" w:rsidP="00A46030">
                            <w:pPr>
                              <w:jc w:val="center"/>
                              <w:rPr>
                                <w:b/>
                              </w:rPr>
                            </w:pPr>
                            <w:r>
                              <w:rPr>
                                <w:b/>
                              </w:rPr>
                              <w:t>Öğrenci Adı SOYADI</w:t>
                            </w:r>
                          </w:p>
                          <w:p w14:paraId="4D7DC568" w14:textId="77777777" w:rsidR="0033589F" w:rsidRDefault="0033589F" w:rsidP="002B448A">
                            <w:pPr>
                              <w:jc w:val="center"/>
                              <w:rPr>
                                <w:b/>
                              </w:rPr>
                            </w:pPr>
                            <w:r>
                              <w:rPr>
                                <w:b/>
                              </w:rPr>
                              <w:t>(Enstitü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E129B" id="Text Box 526" o:spid="_x0000_s1037" type="#_x0000_t202" style="position:absolute;margin-left:0;margin-top:453.6pt;width:425.2pt;height:31.3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" filled="f" stroked="f">
                <v:textbox inset="0,0,0,0">
                  <w:txbxContent>
                    <w:p w14:paraId="778BE930" w14:textId="77777777" w:rsidR="0033589F" w:rsidRDefault="0033589F" w:rsidP="00A46030">
                      <w:pPr>
                        <w:jc w:val="center"/>
                        <w:rPr>
                          <w:b/>
                        </w:rPr>
                      </w:pPr>
                      <w:r>
                        <w:rPr>
                          <w:b/>
                        </w:rPr>
                        <w:t>Öğrenci Adı SOYADI</w:t>
                      </w:r>
                    </w:p>
                    <w:p w14:paraId="4D7DC568" w14:textId="77777777" w:rsidR="0033589F" w:rsidRDefault="0033589F" w:rsidP="002B448A">
                      <w:pPr>
                        <w:jc w:val="center"/>
                        <w:rPr>
                          <w:b/>
                        </w:rPr>
                      </w:pPr>
                      <w:r>
                        <w:rPr>
                          <w:b/>
                        </w:rPr>
                        <w:t>(Enstitü No)</w:t>
                      </w:r>
                    </w:p>
                  </w:txbxContent>
                </v:textbox>
                <w10:wrap anchorx="margin" anchory="page"/>
                <w10:anchorlock/>
              </v:shape>
            </w:pict>
          </mc:Fallback>
        </mc:AlternateContent>
      </w:r>
      <w:r>
        <w:rPr>
          <w:b/>
        </w:rPr>
        <mc:AlternateContent>
          <mc:Choice Requires="wps">
            <w:drawing>
              <wp:anchor distT="0" distB="0" distL="114300" distR="114300" simplePos="0" relativeHeight="251677184" behindDoc="0" locked="0" layoutInCell="1" allowOverlap="1" wp14:anchorId="1FA15E81" wp14:editId="63D4F0F0">
                <wp:simplePos x="0" y="0"/>
                <wp:positionH relativeFrom="margin">
                  <wp:align>center</wp:align>
                </wp:positionH>
                <wp:positionV relativeFrom="page">
                  <wp:posOffset>5400675</wp:posOffset>
                </wp:positionV>
                <wp:extent cx="5400040" cy="252095"/>
                <wp:effectExtent l="0" t="0" r="635" b="0"/>
                <wp:wrapNone/>
                <wp:docPr id="119"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4E4A8" w14:textId="77777777" w:rsidR="0033589F" w:rsidRDefault="0033589F" w:rsidP="002B448A">
                            <w:pPr>
                              <w:jc w:val="center"/>
                              <w:rPr>
                                <w:b/>
                              </w:rPr>
                            </w:pPr>
                            <w:r>
                              <w:rPr>
                                <w:b/>
                              </w:rPr>
                              <w:t>YÜKSEK LİSANS TEZİ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15E81" id="Text Box 525" o:spid="_x0000_s1038" type="#_x0000_t202" style="position:absolute;margin-left:0;margin-top:425.25pt;width:425.2pt;height:19.85pt;z-index:2516771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" filled="f" stroked="f">
                <v:textbox inset="0,0,0,0">
                  <w:txbxContent>
                    <w:p w14:paraId="5A34E4A8" w14:textId="77777777" w:rsidR="0033589F" w:rsidRDefault="0033589F" w:rsidP="002B448A">
                      <w:pPr>
                        <w:jc w:val="center"/>
                        <w:rPr>
                          <w:b/>
                        </w:rPr>
                      </w:pPr>
                      <w:r>
                        <w:rPr>
                          <w:b/>
                        </w:rPr>
                        <w:t>YÜKSEK LİSANS TEZİ</w:t>
                      </w:r>
                    </w:p>
                  </w:txbxContent>
                </v:textbox>
                <w10:wrap anchorx="margin" anchory="page"/>
              </v:shape>
            </w:pict>
          </mc:Fallback>
        </mc:AlternateContent>
      </w:r>
      <w:r>
        <w:rPr>
          <w:b/>
        </w:rPr>
        <mc:AlternateContent>
          <mc:Choice Requires="wps">
            <w:drawing>
              <wp:anchor distT="0" distB="0" distL="114300" distR="114300" simplePos="0" relativeHeight="251673088" behindDoc="0" locked="0" layoutInCell="1" allowOverlap="1" wp14:anchorId="51338F35" wp14:editId="7B2C182D">
                <wp:simplePos x="0" y="0"/>
                <wp:positionH relativeFrom="margin">
                  <wp:align>center</wp:align>
                </wp:positionH>
                <wp:positionV relativeFrom="page">
                  <wp:posOffset>2880360</wp:posOffset>
                </wp:positionV>
                <wp:extent cx="5400040" cy="648970"/>
                <wp:effectExtent l="0" t="3810" r="635" b="4445"/>
                <wp:wrapNone/>
                <wp:docPr id="118"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757ED" w14:textId="77777777" w:rsidR="0033589F" w:rsidRDefault="0033589F" w:rsidP="00D63C4D">
                            <w:pPr>
                              <w:jc w:val="center"/>
                              <w:rPr>
                                <w:b/>
                              </w:rPr>
                            </w:pPr>
                            <w:r>
                              <w:rPr>
                                <w:b/>
                              </w:rPr>
                              <w:t>TEZ BAŞLIĞI BURAYA GELİR</w:t>
                            </w:r>
                          </w:p>
                          <w:p w14:paraId="06B4D5B9" w14:textId="77777777" w:rsidR="0033589F" w:rsidRDefault="0033589F" w:rsidP="00D63C4D">
                            <w:pPr>
                              <w:jc w:val="center"/>
                              <w:rPr>
                                <w:b/>
                              </w:rPr>
                            </w:pPr>
                            <w:r>
                              <w:rPr>
                                <w:b/>
                              </w:rPr>
                              <w:t>GEREKLİ İSE İKİNCİ SATIR</w:t>
                            </w:r>
                          </w:p>
                          <w:p w14:paraId="6277DDA4" w14:textId="77777777" w:rsidR="0033589F" w:rsidRPr="006268CD" w:rsidRDefault="0033589F" w:rsidP="0071659E">
                            <w:pPr>
                              <w:jc w:val="center"/>
                            </w:pPr>
                            <w:r>
                              <w:rPr>
                                <w:b/>
                              </w:rPr>
                              <w:t>GEREKLİ İSE ÜÇÜNCÜ SATIR, ÜÇ SATIRA SIĞDIRINIZ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38F35" id="Text Box 144" o:spid="_x0000_s1039" type="#_x0000_t202" style="position:absolute;margin-left:0;margin-top:226.8pt;width:425.2pt;height:51.1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" filled="f" stroked="f">
                <v:textbox inset="0,0,0,0">
                  <w:txbxContent>
                    <w:p w14:paraId="1AB757ED" w14:textId="77777777" w:rsidR="0033589F" w:rsidRDefault="0033589F" w:rsidP="00D63C4D">
                      <w:pPr>
                        <w:jc w:val="center"/>
                        <w:rPr>
                          <w:b/>
                        </w:rPr>
                      </w:pPr>
                      <w:r>
                        <w:rPr>
                          <w:b/>
                        </w:rPr>
                        <w:t>TEZ BAŞLIĞI BURAYA GELİR</w:t>
                      </w:r>
                    </w:p>
                    <w:p w14:paraId="06B4D5B9" w14:textId="77777777" w:rsidR="0033589F" w:rsidRDefault="0033589F" w:rsidP="00D63C4D">
                      <w:pPr>
                        <w:jc w:val="center"/>
                        <w:rPr>
                          <w:b/>
                        </w:rPr>
                      </w:pPr>
                      <w:r>
                        <w:rPr>
                          <w:b/>
                        </w:rPr>
                        <w:t>GEREKLİ İSE İKİNCİ SATIR</w:t>
                      </w:r>
                    </w:p>
                    <w:p w14:paraId="6277DDA4" w14:textId="77777777" w:rsidR="0033589F" w:rsidRPr="006268CD" w:rsidRDefault="0033589F" w:rsidP="0071659E">
                      <w:pPr>
                        <w:jc w:val="center"/>
                      </w:pPr>
                      <w:r>
                        <w:rPr>
                          <w:b/>
                        </w:rPr>
                        <w:t>GEREKLİ İSE ÜÇÜNCÜ SATIR, ÜÇ SATIRA SIĞDIRINIZ</w:t>
                      </w:r>
                    </w:p>
                  </w:txbxContent>
                </v:textbox>
                <w10:wrap anchorx="margin" anchory="page"/>
              </v:shape>
            </w:pict>
          </mc:Fallback>
        </mc:AlternateContent>
      </w:r>
      <w:r>
        <w:rPr>
          <w:b/>
        </w:rPr>
        <mc:AlternateContent>
          <mc:Choice Requires="wps">
            <w:drawing>
              <wp:anchor distT="0" distB="0" distL="114300" distR="114300" simplePos="0" relativeHeight="251659776" behindDoc="0" locked="0" layoutInCell="1" allowOverlap="1" wp14:anchorId="0C5B1E8C" wp14:editId="65A87340">
                <wp:simplePos x="0" y="0"/>
                <wp:positionH relativeFrom="margin">
                  <wp:align>center</wp:align>
                </wp:positionH>
                <wp:positionV relativeFrom="page">
                  <wp:posOffset>9361170</wp:posOffset>
                </wp:positionV>
                <wp:extent cx="5400040" cy="196850"/>
                <wp:effectExtent l="0" t="0" r="635" b="0"/>
                <wp:wrapNone/>
                <wp:docPr id="117"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658FD" w14:textId="77777777" w:rsidR="0033589F" w:rsidRDefault="0033589F" w:rsidP="0071659E">
                            <w:pPr>
                              <w:jc w:val="center"/>
                            </w:pPr>
                            <w:r>
                              <w:rPr>
                                <w:b/>
                              </w:rPr>
                              <w:t>TEZİN SAVUNULDUĞU AY YIL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B1E8C" id="Text Box 143" o:spid="_x0000_s1040" type="#_x0000_t202" style="position:absolute;margin-left:0;margin-top:737.1pt;width:425.2pt;height:15.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" filled="f" stroked="f">
                <v:textbox inset=",0,,0">
                  <w:txbxContent>
                    <w:p w14:paraId="39E658FD" w14:textId="77777777" w:rsidR="0033589F" w:rsidRDefault="0033589F" w:rsidP="0071659E">
                      <w:pPr>
                        <w:jc w:val="center"/>
                      </w:pPr>
                      <w:r>
                        <w:rPr>
                          <w:b/>
                        </w:rPr>
                        <w:t>TEZİN SAVUNULDUĞU AY YIL</w:t>
                      </w:r>
                    </w:p>
                  </w:txbxContent>
                </v:textbox>
                <w10:wrap anchorx="margin" anchory="page"/>
              </v:shape>
            </w:pict>
          </mc:Fallback>
        </mc:AlternateContent>
      </w:r>
      <w:r w:rsidR="0042780B">
        <w:rPr>
          <w:b/>
          <w:lang w:val="en-US"/>
        </w:rPr>
        <w:t xml:space="preserve">                              </w:t>
      </w:r>
      <w:r w:rsidR="0042780B">
        <w:rPr>
          <w:rStyle w:val="CommentReference"/>
        </w:rPr>
        <w:commentReference w:id="9"/>
      </w:r>
    </w:p>
    <w:p w14:paraId="59112128" w14:textId="77777777" w:rsidR="00BB52EE" w:rsidRDefault="0042780B">
      <w:pPr>
        <w:rPr>
          <w:b/>
          <w:i/>
          <w:lang w:val="en-US"/>
        </w:rPr>
      </w:pPr>
      <w:r>
        <w:rPr>
          <w:b/>
          <w:i/>
          <w:lang w:val="en-US"/>
        </w:rPr>
        <w:t xml:space="preserve">          </w:t>
      </w:r>
    </w:p>
    <w:p w14:paraId="0131E15D" w14:textId="77777777" w:rsidR="00BB52EE" w:rsidRPr="00BB52EE" w:rsidRDefault="00BB52EE" w:rsidP="00BB52EE">
      <w:pPr>
        <w:rPr>
          <w:lang w:val="en-US"/>
        </w:rPr>
      </w:pPr>
    </w:p>
    <w:p w14:paraId="719F5A7D" w14:textId="77777777" w:rsidR="00BB52EE" w:rsidRPr="00BB52EE" w:rsidRDefault="00BB52EE" w:rsidP="00BB52EE">
      <w:pPr>
        <w:rPr>
          <w:lang w:val="en-US"/>
        </w:rPr>
      </w:pPr>
    </w:p>
    <w:p w14:paraId="095F65FA" w14:textId="77777777" w:rsidR="00BB52EE" w:rsidRPr="00BB52EE" w:rsidRDefault="00BB52EE" w:rsidP="00BB52EE">
      <w:pPr>
        <w:rPr>
          <w:lang w:val="en-US"/>
        </w:rPr>
      </w:pPr>
    </w:p>
    <w:p w14:paraId="2BD7CA84" w14:textId="77777777" w:rsidR="00BB52EE" w:rsidRPr="00BB52EE" w:rsidRDefault="00BB52EE" w:rsidP="00BB52EE">
      <w:pPr>
        <w:rPr>
          <w:lang w:val="en-US"/>
        </w:rPr>
      </w:pPr>
    </w:p>
    <w:p w14:paraId="1080E141" w14:textId="77777777" w:rsidR="00BB52EE" w:rsidRPr="00BB52EE" w:rsidRDefault="00BB52EE" w:rsidP="00BB52EE">
      <w:pPr>
        <w:rPr>
          <w:lang w:val="en-US"/>
        </w:rPr>
      </w:pPr>
    </w:p>
    <w:p w14:paraId="3B4E300A" w14:textId="77777777" w:rsidR="00BB52EE" w:rsidRPr="00BB52EE" w:rsidRDefault="00BB52EE" w:rsidP="00BB52EE">
      <w:pPr>
        <w:rPr>
          <w:lang w:val="en-US"/>
        </w:rPr>
      </w:pPr>
    </w:p>
    <w:p w14:paraId="4195B6AA" w14:textId="77777777" w:rsidR="00BB52EE" w:rsidRPr="00BB52EE" w:rsidRDefault="00BB52EE" w:rsidP="00BB52EE">
      <w:pPr>
        <w:rPr>
          <w:lang w:val="en-US"/>
        </w:rPr>
      </w:pPr>
    </w:p>
    <w:p w14:paraId="278D7917" w14:textId="77777777" w:rsidR="00BB52EE" w:rsidRPr="00BB52EE" w:rsidRDefault="00BB52EE" w:rsidP="00BB52EE">
      <w:pPr>
        <w:rPr>
          <w:lang w:val="en-US"/>
        </w:rPr>
      </w:pPr>
    </w:p>
    <w:p w14:paraId="796B3F51" w14:textId="77777777" w:rsidR="00BB52EE" w:rsidRPr="00BB52EE" w:rsidRDefault="00BB52EE" w:rsidP="00BB52EE">
      <w:pPr>
        <w:rPr>
          <w:lang w:val="en-US"/>
        </w:rPr>
      </w:pPr>
    </w:p>
    <w:p w14:paraId="22691012" w14:textId="77777777" w:rsidR="00BB52EE" w:rsidRPr="00BB52EE" w:rsidRDefault="00BB52EE" w:rsidP="00BB52EE">
      <w:pPr>
        <w:rPr>
          <w:lang w:val="en-US"/>
        </w:rPr>
      </w:pPr>
    </w:p>
    <w:p w14:paraId="339A4FF1" w14:textId="77777777" w:rsidR="00BB52EE" w:rsidRPr="00BB52EE" w:rsidRDefault="00BB52EE" w:rsidP="00BB52EE">
      <w:pPr>
        <w:rPr>
          <w:lang w:val="en-US"/>
        </w:rPr>
      </w:pPr>
    </w:p>
    <w:p w14:paraId="41F99C61" w14:textId="77777777" w:rsidR="00BB52EE" w:rsidRPr="00BB52EE" w:rsidRDefault="00BB52EE" w:rsidP="00BB52EE">
      <w:pPr>
        <w:rPr>
          <w:lang w:val="en-US"/>
        </w:rPr>
      </w:pPr>
    </w:p>
    <w:p w14:paraId="1FF10830" w14:textId="77777777" w:rsidR="00BB52EE" w:rsidRPr="00BB52EE" w:rsidRDefault="00BB52EE" w:rsidP="00BB52EE">
      <w:pPr>
        <w:rPr>
          <w:lang w:val="en-US"/>
        </w:rPr>
      </w:pPr>
    </w:p>
    <w:p w14:paraId="7CD3CFD5" w14:textId="77777777" w:rsidR="00BB52EE" w:rsidRPr="00BB52EE" w:rsidRDefault="00BB52EE" w:rsidP="00BB52EE">
      <w:pPr>
        <w:rPr>
          <w:lang w:val="en-US"/>
        </w:rPr>
      </w:pPr>
    </w:p>
    <w:p w14:paraId="64D919A2" w14:textId="77777777" w:rsidR="00BB52EE" w:rsidRPr="00BB52EE" w:rsidRDefault="00BB52EE" w:rsidP="00BB52EE">
      <w:pPr>
        <w:rPr>
          <w:lang w:val="en-US"/>
        </w:rPr>
      </w:pPr>
    </w:p>
    <w:p w14:paraId="77B95468" w14:textId="77777777" w:rsidR="00BB52EE" w:rsidRPr="00BB52EE" w:rsidRDefault="00BB52EE" w:rsidP="00BB52EE">
      <w:pPr>
        <w:rPr>
          <w:lang w:val="en-US"/>
        </w:rPr>
      </w:pPr>
    </w:p>
    <w:p w14:paraId="1BE823F4" w14:textId="77777777" w:rsidR="00BB52EE" w:rsidRPr="00BB52EE" w:rsidRDefault="00BB52EE" w:rsidP="00BB52EE">
      <w:pPr>
        <w:rPr>
          <w:lang w:val="en-US"/>
        </w:rPr>
      </w:pPr>
    </w:p>
    <w:p w14:paraId="33B7F905" w14:textId="77777777" w:rsidR="00BB52EE" w:rsidRPr="00BB52EE" w:rsidRDefault="00BB52EE" w:rsidP="00BB52EE">
      <w:pPr>
        <w:rPr>
          <w:lang w:val="en-US"/>
        </w:rPr>
      </w:pPr>
    </w:p>
    <w:p w14:paraId="33D90331" w14:textId="77777777" w:rsidR="00BB52EE" w:rsidRPr="00BB52EE" w:rsidRDefault="00BB52EE" w:rsidP="00BB52EE">
      <w:pPr>
        <w:rPr>
          <w:lang w:val="en-US"/>
        </w:rPr>
      </w:pPr>
    </w:p>
    <w:p w14:paraId="275C487E" w14:textId="77777777" w:rsidR="00BB52EE" w:rsidRPr="00BB52EE" w:rsidRDefault="00BB52EE" w:rsidP="00BB52EE">
      <w:pPr>
        <w:rPr>
          <w:lang w:val="en-US"/>
        </w:rPr>
      </w:pPr>
    </w:p>
    <w:p w14:paraId="1A55CD83" w14:textId="77777777" w:rsidR="00BB52EE" w:rsidRPr="00BB52EE" w:rsidRDefault="00BB52EE" w:rsidP="00BB52EE">
      <w:pPr>
        <w:rPr>
          <w:lang w:val="en-US"/>
        </w:rPr>
      </w:pPr>
    </w:p>
    <w:p w14:paraId="68B9D5DB" w14:textId="77777777" w:rsidR="00BB52EE" w:rsidRPr="00BB52EE" w:rsidRDefault="00BB52EE" w:rsidP="00BB52EE">
      <w:pPr>
        <w:rPr>
          <w:lang w:val="en-US"/>
        </w:rPr>
      </w:pPr>
    </w:p>
    <w:p w14:paraId="3C4E2666" w14:textId="77777777" w:rsidR="00BB52EE" w:rsidRPr="00BB52EE" w:rsidRDefault="00BB52EE" w:rsidP="00BB52EE">
      <w:pPr>
        <w:rPr>
          <w:lang w:val="en-US"/>
        </w:rPr>
      </w:pPr>
    </w:p>
    <w:p w14:paraId="1D23E9DA" w14:textId="77777777" w:rsidR="00BB52EE" w:rsidRPr="00BB52EE" w:rsidRDefault="00BB52EE" w:rsidP="00BB52EE">
      <w:pPr>
        <w:rPr>
          <w:lang w:val="en-US"/>
        </w:rPr>
      </w:pPr>
    </w:p>
    <w:p w14:paraId="05CF1F06" w14:textId="77777777" w:rsidR="00BB52EE" w:rsidRPr="00BB52EE" w:rsidRDefault="00BB52EE" w:rsidP="00BB52EE">
      <w:pPr>
        <w:rPr>
          <w:lang w:val="en-US"/>
        </w:rPr>
      </w:pPr>
    </w:p>
    <w:p w14:paraId="75E5DFF3" w14:textId="77777777" w:rsidR="00BB52EE" w:rsidRPr="00BB52EE" w:rsidRDefault="00BB52EE" w:rsidP="00BB52EE">
      <w:pPr>
        <w:rPr>
          <w:lang w:val="en-US"/>
        </w:rPr>
      </w:pPr>
    </w:p>
    <w:p w14:paraId="0ECD6504" w14:textId="77777777" w:rsidR="00BB52EE" w:rsidRPr="00BB52EE" w:rsidRDefault="00BB52EE" w:rsidP="00BB52EE">
      <w:pPr>
        <w:rPr>
          <w:lang w:val="en-US"/>
        </w:rPr>
      </w:pPr>
    </w:p>
    <w:p w14:paraId="78A9081E" w14:textId="77777777" w:rsidR="00BB52EE" w:rsidRPr="00BB52EE" w:rsidRDefault="00BB52EE" w:rsidP="00BB52EE">
      <w:pPr>
        <w:rPr>
          <w:lang w:val="en-US"/>
        </w:rPr>
      </w:pPr>
    </w:p>
    <w:p w14:paraId="07A9538C" w14:textId="77777777" w:rsidR="00BB52EE" w:rsidRDefault="00BB52EE" w:rsidP="00BB52EE">
      <w:pPr>
        <w:rPr>
          <w:lang w:val="en-US"/>
        </w:rPr>
      </w:pPr>
      <w:r>
        <w:rPr>
          <w:lang w:val="en-US"/>
        </w:rPr>
        <w:tab/>
      </w:r>
      <w:r>
        <w:rPr>
          <w:lang w:val="en-US"/>
        </w:rPr>
        <w:tab/>
      </w:r>
      <w:r>
        <w:rPr>
          <w:lang w:val="en-US"/>
        </w:rPr>
        <w:tab/>
      </w:r>
      <w:r>
        <w:rPr>
          <w:lang w:val="en-US"/>
        </w:rPr>
        <w:tab/>
      </w:r>
      <w:r>
        <w:rPr>
          <w:lang w:val="en-US"/>
        </w:rPr>
        <w:tab/>
        <w:t xml:space="preserve">       </w:t>
      </w:r>
      <w:r>
        <w:rPr>
          <w:lang w:val="en-US"/>
        </w:rPr>
        <w:tab/>
      </w:r>
      <w:r>
        <w:rPr>
          <w:rStyle w:val="CommentReference"/>
        </w:rPr>
        <w:commentReference w:id="10"/>
      </w:r>
    </w:p>
    <w:p w14:paraId="05F6E406" w14:textId="77777777" w:rsidR="00BB52EE" w:rsidRDefault="00BB52EE" w:rsidP="00BB52EE">
      <w:pPr>
        <w:jc w:val="center"/>
        <w:rPr>
          <w:lang w:val="en-US"/>
        </w:rPr>
      </w:pPr>
    </w:p>
    <w:p w14:paraId="6B967C90" w14:textId="77777777" w:rsidR="00BB52EE" w:rsidRDefault="00BB52EE" w:rsidP="00BB52EE">
      <w:pPr>
        <w:rPr>
          <w:lang w:val="en-US"/>
        </w:rPr>
      </w:pPr>
    </w:p>
    <w:p w14:paraId="07359DF9" w14:textId="77777777" w:rsidR="005D3A24" w:rsidRDefault="005D3A24" w:rsidP="00BB52EE">
      <w:pPr>
        <w:rPr>
          <w:lang w:val="en-US"/>
        </w:rPr>
      </w:pPr>
    </w:p>
    <w:p w14:paraId="2EF9FE19" w14:textId="77777777" w:rsidR="005D3A24" w:rsidRPr="005D3A24" w:rsidRDefault="005D3A24" w:rsidP="005D3A24">
      <w:pPr>
        <w:rPr>
          <w:lang w:val="en-US"/>
        </w:rPr>
      </w:pPr>
    </w:p>
    <w:p w14:paraId="4795D81A" w14:textId="312D3611" w:rsidR="005D3A24" w:rsidRPr="005D3A24" w:rsidRDefault="00B00FF0" w:rsidP="005D3A24">
      <w:pPr>
        <w:rPr>
          <w:lang w:val="en-US"/>
        </w:rPr>
      </w:pPr>
      <w:r>
        <w:rPr>
          <w:b/>
        </w:rPr>
        <mc:AlternateContent>
          <mc:Choice Requires="wps">
            <w:drawing>
              <wp:anchor distT="0" distB="0" distL="114300" distR="114300" simplePos="0" relativeHeight="251681280" behindDoc="0" locked="0" layoutInCell="1" allowOverlap="1" wp14:anchorId="41C0C206" wp14:editId="0A5A56AA">
                <wp:simplePos x="0" y="0"/>
                <wp:positionH relativeFrom="margin">
                  <wp:posOffset>-87630</wp:posOffset>
                </wp:positionH>
                <wp:positionV relativeFrom="page">
                  <wp:posOffset>7200901</wp:posOffset>
                </wp:positionV>
                <wp:extent cx="5400040" cy="723900"/>
                <wp:effectExtent l="0" t="0" r="10160" b="0"/>
                <wp:wrapNone/>
                <wp:docPr id="121"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33589F" w14:paraId="564E1EF4" w14:textId="77777777" w:rsidTr="00FE34D2">
                              <w:trPr>
                                <w:cantSplit/>
                                <w:trHeight w:val="335"/>
                                <w:jc w:val="center"/>
                              </w:trPr>
                              <w:tc>
                                <w:tcPr>
                                  <w:tcW w:w="7640" w:type="dxa"/>
                                </w:tcPr>
                                <w:p w14:paraId="62F624CD" w14:textId="77777777" w:rsidR="0033589F" w:rsidRDefault="0033589F" w:rsidP="00FE34D2">
                                  <w:pPr>
                                    <w:jc w:val="center"/>
                                    <w:rPr>
                                      <w:b/>
                                    </w:rPr>
                                  </w:pPr>
                                  <w:r w:rsidRPr="006416D3">
                                    <w:rPr>
                                      <w:b/>
                                    </w:rPr>
                                    <w:t>İnşaat Mühendisliği Anabilim Dalı</w:t>
                                  </w:r>
                                </w:p>
                                <w:p w14:paraId="17EEC915" w14:textId="77777777" w:rsidR="0033589F" w:rsidRDefault="0033589F" w:rsidP="00FE34D2">
                                  <w:pPr>
                                    <w:jc w:val="center"/>
                                    <w:rPr>
                                      <w:b/>
                                    </w:rPr>
                                  </w:pPr>
                                </w:p>
                                <w:p w14:paraId="3EA4E0BA" w14:textId="77777777" w:rsidR="0033589F" w:rsidRPr="00C01790" w:rsidRDefault="0033589F" w:rsidP="002E1488">
                                  <w:pPr>
                                    <w:spacing w:before="40"/>
                                    <w:jc w:val="center"/>
                                    <w:rPr>
                                      <w:b/>
                                      <w:color w:val="000000"/>
                                      <w:sz w:val="22"/>
                                    </w:rPr>
                                  </w:pPr>
                                  <w:r w:rsidRPr="006416D3">
                                    <w:rPr>
                                      <w:b/>
                                    </w:rPr>
                                    <w:t>Yapı Mühendisliği Programı</w:t>
                                  </w:r>
                                </w:p>
                              </w:tc>
                            </w:tr>
                            <w:tr w:rsidR="0033589F" w14:paraId="249AA13A" w14:textId="77777777" w:rsidTr="00FE34D2">
                              <w:trPr>
                                <w:cantSplit/>
                                <w:trHeight w:val="399"/>
                                <w:jc w:val="center"/>
                              </w:trPr>
                              <w:tc>
                                <w:tcPr>
                                  <w:tcW w:w="7640" w:type="dxa"/>
                                </w:tcPr>
                                <w:p w14:paraId="0E065940" w14:textId="77777777" w:rsidR="0033589F" w:rsidRPr="00C01790" w:rsidRDefault="0033589F" w:rsidP="00A46030">
                                  <w:pPr>
                                    <w:spacing w:before="240"/>
                                    <w:rPr>
                                      <w:b/>
                                      <w:color w:val="000000"/>
                                      <w:sz w:val="22"/>
                                    </w:rPr>
                                  </w:pPr>
                                </w:p>
                              </w:tc>
                            </w:tr>
                          </w:tbl>
                          <w:p w14:paraId="5B27F1A8" w14:textId="77777777" w:rsidR="0033589F" w:rsidRDefault="0033589F" w:rsidP="00024404"/>
                          <w:p w14:paraId="266E8DBA" w14:textId="77777777" w:rsidR="0033589F" w:rsidRDefault="0033589F"/>
                          <w:p w14:paraId="2AD4DCA5" w14:textId="77777777" w:rsidR="0033589F" w:rsidRDefault="0033589F" w:rsidP="0002440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C206" id="Text Box 528" o:spid="_x0000_s1041" type="#_x0000_t202" style="position:absolute;margin-left:-6.9pt;margin-top:567pt;width:425.2pt;height:5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MtQIAALU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" filled="f" stroked="f">
                <v:textbox inset="0,0,0,0">
                  <w:txbxContent>
                    <w:tbl>
                      <w:tblPr>
                        <w:tblW w:w="0" w:type="auto"/>
                        <w:jc w:val="center"/>
                        <w:tblLayout w:type="fixed"/>
                        <w:tblLook w:val="0000" w:firstRow="0" w:lastRow="0" w:firstColumn="0" w:lastColumn="0" w:noHBand="0" w:noVBand="0"/>
                      </w:tblPr>
                      <w:tblGrid>
                        <w:gridCol w:w="7640"/>
                      </w:tblGrid>
                      <w:tr w:rsidR="0033589F" w14:paraId="564E1EF4" w14:textId="77777777" w:rsidTr="00FE34D2">
                        <w:trPr>
                          <w:cantSplit/>
                          <w:trHeight w:val="335"/>
                          <w:jc w:val="center"/>
                        </w:trPr>
                        <w:tc>
                          <w:tcPr>
                            <w:tcW w:w="7640" w:type="dxa"/>
                          </w:tcPr>
                          <w:p w14:paraId="62F624CD" w14:textId="77777777" w:rsidR="0033589F" w:rsidRDefault="0033589F" w:rsidP="00FE34D2">
                            <w:pPr>
                              <w:jc w:val="center"/>
                              <w:rPr>
                                <w:b/>
                              </w:rPr>
                            </w:pPr>
                            <w:r w:rsidRPr="006416D3">
                              <w:rPr>
                                <w:b/>
                              </w:rPr>
                              <w:t>İnşaat Mühendisliği Anabilim Dalı</w:t>
                            </w:r>
                          </w:p>
                          <w:p w14:paraId="17EEC915" w14:textId="77777777" w:rsidR="0033589F" w:rsidRDefault="0033589F" w:rsidP="00FE34D2">
                            <w:pPr>
                              <w:jc w:val="center"/>
                              <w:rPr>
                                <w:b/>
                              </w:rPr>
                            </w:pPr>
                          </w:p>
                          <w:p w14:paraId="3EA4E0BA" w14:textId="77777777" w:rsidR="0033589F" w:rsidRPr="00C01790" w:rsidRDefault="0033589F" w:rsidP="002E1488">
                            <w:pPr>
                              <w:spacing w:before="40"/>
                              <w:jc w:val="center"/>
                              <w:rPr>
                                <w:b/>
                                <w:color w:val="000000"/>
                                <w:sz w:val="22"/>
                              </w:rPr>
                            </w:pPr>
                            <w:r w:rsidRPr="006416D3">
                              <w:rPr>
                                <w:b/>
                              </w:rPr>
                              <w:t>Yapı Mühendisliği Programı</w:t>
                            </w:r>
                          </w:p>
                        </w:tc>
                      </w:tr>
                      <w:tr w:rsidR="0033589F" w14:paraId="249AA13A" w14:textId="77777777" w:rsidTr="00FE34D2">
                        <w:trPr>
                          <w:cantSplit/>
                          <w:trHeight w:val="399"/>
                          <w:jc w:val="center"/>
                        </w:trPr>
                        <w:tc>
                          <w:tcPr>
                            <w:tcW w:w="7640" w:type="dxa"/>
                          </w:tcPr>
                          <w:p w14:paraId="0E065940" w14:textId="77777777" w:rsidR="0033589F" w:rsidRPr="00C01790" w:rsidRDefault="0033589F" w:rsidP="00A46030">
                            <w:pPr>
                              <w:spacing w:before="240"/>
                              <w:rPr>
                                <w:b/>
                                <w:color w:val="000000"/>
                                <w:sz w:val="22"/>
                              </w:rPr>
                            </w:pPr>
                          </w:p>
                        </w:tc>
                      </w:tr>
                    </w:tbl>
                    <w:p w14:paraId="5B27F1A8" w14:textId="77777777" w:rsidR="0033589F" w:rsidRDefault="0033589F" w:rsidP="00024404"/>
                    <w:p w14:paraId="266E8DBA" w14:textId="77777777" w:rsidR="0033589F" w:rsidRDefault="0033589F"/>
                    <w:p w14:paraId="2AD4DCA5" w14:textId="77777777" w:rsidR="0033589F" w:rsidRDefault="0033589F" w:rsidP="00024404"/>
                  </w:txbxContent>
                </v:textbox>
                <w10:wrap anchorx="margin" anchory="page"/>
              </v:shape>
            </w:pict>
          </mc:Fallback>
        </mc:AlternateContent>
      </w:r>
    </w:p>
    <w:p w14:paraId="5A90412C" w14:textId="77777777" w:rsidR="005D3A24" w:rsidRPr="005D3A24" w:rsidRDefault="005D3A24" w:rsidP="005D3A24">
      <w:pPr>
        <w:rPr>
          <w:lang w:val="en-US"/>
        </w:rPr>
      </w:pPr>
    </w:p>
    <w:p w14:paraId="6B212C1E" w14:textId="77777777" w:rsidR="005D3A24" w:rsidRPr="005D3A24" w:rsidRDefault="005D3A24" w:rsidP="005D3A24">
      <w:pPr>
        <w:rPr>
          <w:lang w:val="en-US"/>
        </w:rPr>
      </w:pPr>
    </w:p>
    <w:p w14:paraId="72A673C1" w14:textId="77777777" w:rsidR="005D3A24" w:rsidRPr="005D3A24" w:rsidRDefault="005D3A24" w:rsidP="005D3A24">
      <w:pPr>
        <w:rPr>
          <w:lang w:val="en-US"/>
        </w:rPr>
      </w:pPr>
    </w:p>
    <w:p w14:paraId="76B3B2DD" w14:textId="77777777" w:rsidR="005D3A24" w:rsidRPr="005D3A24" w:rsidRDefault="005D3A24" w:rsidP="005D3A24">
      <w:pPr>
        <w:rPr>
          <w:lang w:val="en-US"/>
        </w:rPr>
      </w:pPr>
    </w:p>
    <w:p w14:paraId="66E1BCF2" w14:textId="77777777" w:rsidR="005D3A24" w:rsidRPr="005D3A24" w:rsidRDefault="005D3A24" w:rsidP="005D3A24">
      <w:pPr>
        <w:rPr>
          <w:lang w:val="en-US"/>
        </w:rPr>
      </w:pPr>
    </w:p>
    <w:p w14:paraId="7D1A8912" w14:textId="77777777" w:rsidR="005D3A24" w:rsidRPr="005D3A24" w:rsidRDefault="005D3A24" w:rsidP="005D3A24">
      <w:pPr>
        <w:rPr>
          <w:lang w:val="en-US"/>
        </w:rPr>
      </w:pPr>
    </w:p>
    <w:p w14:paraId="7E096CB9" w14:textId="77777777" w:rsidR="005D3A24" w:rsidRPr="005D3A24" w:rsidRDefault="005D3A24" w:rsidP="005D3A24">
      <w:pPr>
        <w:rPr>
          <w:lang w:val="en-US"/>
        </w:rPr>
      </w:pPr>
    </w:p>
    <w:p w14:paraId="4A9CF8B5" w14:textId="77777777" w:rsidR="005D3A24" w:rsidRPr="005D3A24" w:rsidRDefault="005D3A24" w:rsidP="005D3A24">
      <w:pPr>
        <w:rPr>
          <w:lang w:val="en-US"/>
        </w:rPr>
      </w:pPr>
    </w:p>
    <w:p w14:paraId="02FE0934" w14:textId="77777777" w:rsidR="005D3A24" w:rsidRPr="005D3A24" w:rsidRDefault="005D3A24" w:rsidP="005D3A24">
      <w:pPr>
        <w:rPr>
          <w:lang w:val="en-US"/>
        </w:rPr>
      </w:pPr>
    </w:p>
    <w:p w14:paraId="66B3D460" w14:textId="77777777" w:rsidR="005D3A24" w:rsidRDefault="005D3A24" w:rsidP="005D3A24">
      <w:pPr>
        <w:jc w:val="center"/>
        <w:rPr>
          <w:lang w:val="en-US"/>
        </w:rPr>
      </w:pPr>
      <w:r>
        <w:rPr>
          <w:rStyle w:val="CommentReference"/>
        </w:rPr>
        <w:commentReference w:id="11"/>
      </w:r>
    </w:p>
    <w:p w14:paraId="1BE74178" w14:textId="77777777" w:rsidR="005D3A24" w:rsidRDefault="005D3A24" w:rsidP="005D3A24">
      <w:pPr>
        <w:rPr>
          <w:lang w:val="en-US"/>
        </w:rPr>
      </w:pPr>
    </w:p>
    <w:p w14:paraId="11C753DD" w14:textId="77777777" w:rsidR="00911912" w:rsidRDefault="00911912" w:rsidP="005D3A24">
      <w:pPr>
        <w:rPr>
          <w:lang w:val="en-US"/>
        </w:rPr>
      </w:pPr>
    </w:p>
    <w:p w14:paraId="26E912C3" w14:textId="77777777" w:rsidR="00911912" w:rsidRPr="00911912" w:rsidRDefault="00911912" w:rsidP="00911912">
      <w:pPr>
        <w:rPr>
          <w:lang w:val="en-US"/>
        </w:rPr>
      </w:pPr>
    </w:p>
    <w:p w14:paraId="568195A2" w14:textId="77777777" w:rsidR="00911912" w:rsidRDefault="00911912" w:rsidP="00911912">
      <w:pPr>
        <w:jc w:val="center"/>
        <w:rPr>
          <w:lang w:val="en-US"/>
        </w:rPr>
      </w:pPr>
      <w:r>
        <w:rPr>
          <w:rStyle w:val="CommentReference"/>
        </w:rPr>
        <w:commentReference w:id="12"/>
      </w:r>
      <w:r w:rsidR="00EC3F89">
        <w:rPr>
          <w:rStyle w:val="CommentReference"/>
        </w:rPr>
        <w:commentReference w:id="13"/>
      </w:r>
    </w:p>
    <w:p w14:paraId="44565D0A" w14:textId="77777777" w:rsidR="00911912" w:rsidRDefault="00911912" w:rsidP="00911912">
      <w:pPr>
        <w:rPr>
          <w:lang w:val="en-US"/>
        </w:rPr>
      </w:pPr>
    </w:p>
    <w:p w14:paraId="403C25C5" w14:textId="77777777" w:rsidR="00A46030" w:rsidRPr="00911912" w:rsidRDefault="00A46030" w:rsidP="00911912">
      <w:pPr>
        <w:rPr>
          <w:lang w:val="en-US"/>
        </w:rPr>
        <w:sectPr w:rsidR="00A46030" w:rsidRPr="00911912" w:rsidSect="00424F31">
          <w:footerReference w:type="default" r:id="rId10"/>
          <w:type w:val="oddPage"/>
          <w:pgSz w:w="11907" w:h="16840" w:code="9"/>
          <w:pgMar w:top="1418" w:right="1418" w:bottom="1418" w:left="2268" w:header="709" w:footer="709" w:gutter="0"/>
          <w:pgNumType w:fmt="lowerRoman"/>
          <w:cols w:space="708"/>
          <w:docGrid w:linePitch="326"/>
        </w:sectPr>
      </w:pPr>
    </w:p>
    <w:p w14:paraId="5E81C7F0" w14:textId="77777777" w:rsidR="00911912" w:rsidRDefault="00911912" w:rsidP="00FE3343">
      <w:pPr>
        <w:rPr>
          <w:lang w:val="en-US"/>
        </w:rPr>
      </w:pPr>
    </w:p>
    <w:p w14:paraId="33E02611" w14:textId="77777777" w:rsidR="00911912" w:rsidRDefault="00911912" w:rsidP="00FE3343">
      <w:pPr>
        <w:rPr>
          <w:lang w:val="en-US"/>
        </w:rPr>
      </w:pPr>
    </w:p>
    <w:p w14:paraId="392138E3" w14:textId="77777777" w:rsidR="00911912" w:rsidRDefault="00911912" w:rsidP="00FE3343">
      <w:pPr>
        <w:rPr>
          <w:lang w:val="en-US"/>
        </w:rPr>
      </w:pPr>
    </w:p>
    <w:p w14:paraId="4A9026B8" w14:textId="77777777" w:rsidR="00911912" w:rsidRDefault="00911912" w:rsidP="00FE3343">
      <w:pPr>
        <w:rPr>
          <w:lang w:val="en-US"/>
        </w:rPr>
      </w:pPr>
    </w:p>
    <w:p w14:paraId="172A3AE9" w14:textId="77777777" w:rsidR="00EC3F89" w:rsidRDefault="00911912" w:rsidP="00FE334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BB52EE">
        <w:rPr>
          <w:b/>
        </w:rPr>
        <mc:AlternateContent>
          <mc:Choice Requires="wps">
            <w:drawing>
              <wp:anchor distT="0" distB="0" distL="114300" distR="114300" simplePos="0" relativeHeight="251649536" behindDoc="0" locked="0" layoutInCell="1" allowOverlap="0" wp14:anchorId="51CBEE0D" wp14:editId="46BB6743">
                <wp:simplePos x="0" y="0"/>
                <wp:positionH relativeFrom="column">
                  <wp:align>center</wp:align>
                </wp:positionH>
                <wp:positionV relativeFrom="page">
                  <wp:posOffset>1800225</wp:posOffset>
                </wp:positionV>
                <wp:extent cx="5219700" cy="1009650"/>
                <wp:effectExtent l="0" t="0" r="0" b="0"/>
                <wp:wrapNone/>
                <wp:docPr id="107"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117D52B" w14:textId="77777777" w:rsidR="0033589F" w:rsidRDefault="0033589F" w:rsidP="0071659E">
                            <w:pPr>
                              <w:jc w:val="both"/>
                            </w:pPr>
                            <w:r>
                              <w:t>İ</w:t>
                            </w:r>
                            <w:r w:rsidRPr="006A4AF9">
                              <w:t>TÜ, Fen Bilimleri Enstitüsü’nün ......</w:t>
                            </w:r>
                            <w:r>
                              <w:t>.......</w:t>
                            </w:r>
                            <w:r w:rsidRPr="006A4AF9">
                              <w:t xml:space="preserve"> numaralı Yüksek Lisans</w:t>
                            </w:r>
                            <w:r>
                              <w:t xml:space="preserve"> / Doktora</w:t>
                            </w:r>
                            <w:r w:rsidRPr="006A4AF9">
                              <w:t xml:space="preserve"> Öğrencisi </w:t>
                            </w:r>
                            <w:r w:rsidRPr="00EC3F89">
                              <w:t>Adı SOYADI</w:t>
                            </w:r>
                            <w:r w:rsidRPr="006A4AF9">
                              <w:t xml:space="preserve">, ilgili yönetmeliklerin belirlediği gerekli tüm şartları yerine getirdikten sonra hazırladığı </w:t>
                            </w:r>
                            <w:r w:rsidRPr="00EC3F89">
                              <w:t>“TEZ BAŞLIĞI”</w:t>
                            </w:r>
                            <w:r w:rsidRPr="006A4AF9">
                              <w:rPr>
                                <w:b/>
                              </w:rPr>
                              <w:t xml:space="preserve"> </w:t>
                            </w:r>
                            <w:r w:rsidRPr="006A4AF9">
                              <w:t>başlıklı tezini aşağıda imzaları olan jüri önünde başarı ile sunmuştur.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CBEE0D" id="Text Box 520" o:spid="_x0000_s1042" type="#_x0000_t202" style="position:absolute;margin-left:0;margin-top:141.75pt;width:411pt;height:79.5pt;z-index:251649536;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" o:allowoverlap="f" filled="f" stroked="f" strokecolor="white">
                <v:textbox inset="0,0,0,0">
                  <w:txbxContent>
                    <w:p w14:paraId="3117D52B" w14:textId="77777777" w:rsidR="0033589F" w:rsidRDefault="0033589F" w:rsidP="0071659E">
                      <w:pPr>
                        <w:jc w:val="both"/>
                      </w:pPr>
                      <w:r>
                        <w:t>İ</w:t>
                      </w:r>
                      <w:r w:rsidRPr="006A4AF9">
                        <w:t>TÜ, Fen Bilimleri Enstitüsü’nün ......</w:t>
                      </w:r>
                      <w:r>
                        <w:t>.......</w:t>
                      </w:r>
                      <w:r w:rsidRPr="006A4AF9">
                        <w:t xml:space="preserve"> numaralı Yüksek Lisans</w:t>
                      </w:r>
                      <w:r>
                        <w:t xml:space="preserve"> / Doktora</w:t>
                      </w:r>
                      <w:r w:rsidRPr="006A4AF9">
                        <w:t xml:space="preserve"> Öğrencisi </w:t>
                      </w:r>
                      <w:r w:rsidRPr="00EC3F89">
                        <w:t>Adı SOYADI</w:t>
                      </w:r>
                      <w:r w:rsidRPr="006A4AF9">
                        <w:t xml:space="preserve">, ilgili yönetmeliklerin belirlediği gerekli tüm şartları yerine getirdikten sonra hazırladığı </w:t>
                      </w:r>
                      <w:r w:rsidRPr="00EC3F89">
                        <w:t>“TEZ BAŞLIĞI”</w:t>
                      </w:r>
                      <w:r w:rsidRPr="006A4AF9">
                        <w:rPr>
                          <w:b/>
                        </w:rPr>
                        <w:t xml:space="preserve"> </w:t>
                      </w:r>
                      <w:r w:rsidRPr="006A4AF9">
                        <w:t>başlıklı tezini aşağıda imzaları olan jüri önünde başarı ile sunmuştur.</w:t>
                      </w:r>
                    </w:p>
                  </w:txbxContent>
                </v:textbox>
                <w10:wrap anchory="page"/>
              </v:shape>
            </w:pict>
          </mc:Fallback>
        </mc:AlternateContent>
      </w:r>
      <w:r w:rsidR="00BB52EE">
        <w:rPr>
          <w:b/>
        </w:rPr>
        <mc:AlternateContent>
          <mc:Choice Requires="wps">
            <w:drawing>
              <wp:anchor distT="0" distB="0" distL="114300" distR="114300" simplePos="0" relativeHeight="251635200" behindDoc="0" locked="0" layoutInCell="1" allowOverlap="0" wp14:anchorId="7B6AA24F" wp14:editId="1E755553">
                <wp:simplePos x="0" y="0"/>
                <wp:positionH relativeFrom="column">
                  <wp:posOffset>0</wp:posOffset>
                </wp:positionH>
                <wp:positionV relativeFrom="page">
                  <wp:posOffset>3600450</wp:posOffset>
                </wp:positionV>
                <wp:extent cx="5219700" cy="468630"/>
                <wp:effectExtent l="9525" t="9525" r="9525" b="7620"/>
                <wp:wrapNone/>
                <wp:docPr id="10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8D32F3C" w14:textId="77777777" w:rsidR="0033589F" w:rsidRPr="005F57A1" w:rsidRDefault="0033589F" w:rsidP="009B4910">
                            <w:pPr>
                              <w:tabs>
                                <w:tab w:val="left" w:pos="1418"/>
                              </w:tabs>
                              <w:rPr>
                                <w:b/>
                              </w:rPr>
                            </w:pPr>
                            <w:r>
                              <w:rPr>
                                <w:b/>
                              </w:rPr>
                              <w:t xml:space="preserve">Tez Danışmanı : </w:t>
                            </w:r>
                            <w:r>
                              <w:rPr>
                                <w:b/>
                              </w:rPr>
                              <w:tab/>
                              <w:t>Prof. Dr. Adı SOYADI</w:t>
                            </w:r>
                            <w:r>
                              <w:rPr>
                                <w:b/>
                              </w:rPr>
                              <w:tab/>
                            </w:r>
                            <w:r>
                              <w:rPr>
                                <w:b/>
                              </w:rPr>
                              <w:tab/>
                            </w:r>
                            <w:r>
                              <w:rPr>
                                <w:b/>
                              </w:rPr>
                              <w:tab/>
                            </w:r>
                            <w:r w:rsidRPr="006E0035">
                              <w:t>..............................</w:t>
                            </w:r>
                          </w:p>
                          <w:p w14:paraId="38C7EE88" w14:textId="77777777" w:rsidR="0033589F" w:rsidRDefault="0033589F" w:rsidP="0071659E">
                            <w:pPr>
                              <w:tabs>
                                <w:tab w:val="left" w:pos="2127"/>
                              </w:tabs>
                            </w:pPr>
                            <w:r>
                              <w:tab/>
                            </w:r>
                            <w:r w:rsidRPr="005F57A1">
                              <w:t>İstanbul Teknik Üniversitesi</w:t>
                            </w:r>
                            <w:r>
                              <w:tab/>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6AA24F" id="Metin Kutusu 2" o:spid="_x0000_s1043" type="#_x0000_t202" style="position:absolute;margin-left:0;margin-top:283.5pt;width:411pt;height:36.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" o:allowoverlap="f" filled="f" strokecolor="white">
                <v:textbox inset="0,0,0,0">
                  <w:txbxContent>
                    <w:p w14:paraId="58D32F3C" w14:textId="77777777" w:rsidR="0033589F" w:rsidRPr="005F57A1" w:rsidRDefault="0033589F" w:rsidP="009B4910">
                      <w:pPr>
                        <w:tabs>
                          <w:tab w:val="left" w:pos="1418"/>
                        </w:tabs>
                        <w:rPr>
                          <w:b/>
                        </w:rPr>
                      </w:pPr>
                      <w:r>
                        <w:rPr>
                          <w:b/>
                        </w:rPr>
                        <w:t xml:space="preserve">Tez Danışmanı : </w:t>
                      </w:r>
                      <w:r>
                        <w:rPr>
                          <w:b/>
                        </w:rPr>
                        <w:tab/>
                        <w:t>Prof. Dr. Adı SOYADI</w:t>
                      </w:r>
                      <w:r>
                        <w:rPr>
                          <w:b/>
                        </w:rPr>
                        <w:tab/>
                      </w:r>
                      <w:r>
                        <w:rPr>
                          <w:b/>
                        </w:rPr>
                        <w:tab/>
                      </w:r>
                      <w:r>
                        <w:rPr>
                          <w:b/>
                        </w:rPr>
                        <w:tab/>
                      </w:r>
                      <w:r w:rsidRPr="006E0035">
                        <w:t>..............................</w:t>
                      </w:r>
                    </w:p>
                    <w:p w14:paraId="38C7EE88" w14:textId="77777777" w:rsidR="0033589F" w:rsidRDefault="0033589F" w:rsidP="0071659E">
                      <w:pPr>
                        <w:tabs>
                          <w:tab w:val="left" w:pos="2127"/>
                        </w:tabs>
                      </w:pPr>
                      <w:r>
                        <w:tab/>
                      </w:r>
                      <w:r w:rsidRPr="005F57A1">
                        <w:t>İstanbul Teknik Üniversitesi</w:t>
                      </w:r>
                      <w:r>
                        <w:tab/>
                      </w:r>
                    </w:p>
                  </w:txbxContent>
                </v:textbox>
                <w10:wrap anchory="page"/>
              </v:shape>
            </w:pict>
          </mc:Fallback>
        </mc:AlternateContent>
      </w:r>
      <w:r w:rsidR="00BB52EE">
        <w:rPr>
          <w:b/>
        </w:rPr>
        <mc:AlternateContent>
          <mc:Choice Requires="wps">
            <w:drawing>
              <wp:anchor distT="0" distB="0" distL="114300" distR="114300" simplePos="0" relativeHeight="251637248" behindDoc="0" locked="0" layoutInCell="1" allowOverlap="0" wp14:anchorId="20D964D7" wp14:editId="16571EC8">
                <wp:simplePos x="0" y="0"/>
                <wp:positionH relativeFrom="column">
                  <wp:posOffset>0</wp:posOffset>
                </wp:positionH>
                <wp:positionV relativeFrom="page">
                  <wp:posOffset>4320540</wp:posOffset>
                </wp:positionV>
                <wp:extent cx="5219700" cy="468630"/>
                <wp:effectExtent l="9525" t="5715" r="9525" b="11430"/>
                <wp:wrapNone/>
                <wp:docPr id="105"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7F0A02C" w14:textId="77777777" w:rsidR="0033589F" w:rsidRDefault="0033589F" w:rsidP="009B4910">
                            <w:pPr>
                              <w:tabs>
                                <w:tab w:val="left" w:pos="1418"/>
                              </w:tabs>
                              <w:rPr>
                                <w:b/>
                              </w:rPr>
                            </w:pPr>
                            <w:r>
                              <w:rPr>
                                <w:b/>
                              </w:rPr>
                              <w:t xml:space="preserve">Eş Danışman </w:t>
                            </w:r>
                            <w:r>
                              <w:rPr>
                                <w:b/>
                              </w:rPr>
                              <w:tab/>
                              <w:t xml:space="preserve">: </w:t>
                            </w:r>
                            <w:r>
                              <w:rPr>
                                <w:b/>
                              </w:rPr>
                              <w:tab/>
                            </w:r>
                            <w:r w:rsidRPr="005F57A1">
                              <w:rPr>
                                <w:b/>
                              </w:rPr>
                              <w:t xml:space="preserve">Prof.Dr. Adı </w:t>
                            </w:r>
                            <w:r>
                              <w:rPr>
                                <w:b/>
                              </w:rPr>
                              <w:t>SOYADI</w:t>
                            </w:r>
                            <w:r>
                              <w:rPr>
                                <w:b/>
                              </w:rPr>
                              <w:tab/>
                            </w:r>
                            <w:r>
                              <w:rPr>
                                <w:b/>
                              </w:rPr>
                              <w:tab/>
                            </w:r>
                            <w:r>
                              <w:rPr>
                                <w:b/>
                              </w:rPr>
                              <w:tab/>
                            </w:r>
                            <w:r w:rsidRPr="006E0035">
                              <w:t>..............................</w:t>
                            </w:r>
                          </w:p>
                          <w:p w14:paraId="4C538DFE" w14:textId="77777777" w:rsidR="0033589F" w:rsidRPr="00EE21A0" w:rsidRDefault="0033589F" w:rsidP="00F20A24">
                            <w:r w:rsidRPr="00B93DA6">
                              <w:rPr>
                                <w:b/>
                                <w:color w:val="3366FF"/>
                              </w:rPr>
                              <w:t>(Varsa)</w:t>
                            </w:r>
                            <w:r>
                              <w:tab/>
                            </w:r>
                            <w:r>
                              <w:tab/>
                              <w:t>......................... Üniversitesi</w:t>
                            </w:r>
                          </w:p>
                          <w:p w14:paraId="76250008" w14:textId="7ED1A929" w:rsidR="0033589F" w:rsidRDefault="0033589F" w:rsidP="00F20A24"/>
                          <w:p w14:paraId="553D7354" w14:textId="2AB17D69" w:rsidR="0033589F" w:rsidRDefault="0033589F" w:rsidP="0071659E">
                            <w:pPr>
                              <w:tabs>
                                <w:tab w:val="right" w:pos="1985"/>
                              </w:tab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D964D7" id="Text Box 514" o:spid="_x0000_s1044" type="#_x0000_t202" style="position:absolute;margin-left:0;margin-top:340.2pt;width:411pt;height:36.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" o:allowoverlap="f" filled="f" strokecolor="white">
                <v:textbox inset="0,0,0,0">
                  <w:txbxContent>
                    <w:p w14:paraId="27F0A02C" w14:textId="77777777" w:rsidR="0033589F" w:rsidRDefault="0033589F" w:rsidP="009B4910">
                      <w:pPr>
                        <w:tabs>
                          <w:tab w:val="left" w:pos="1418"/>
                        </w:tabs>
                        <w:rPr>
                          <w:b/>
                        </w:rPr>
                      </w:pPr>
                      <w:r>
                        <w:rPr>
                          <w:b/>
                        </w:rPr>
                        <w:t xml:space="preserve">Eş Danışman </w:t>
                      </w:r>
                      <w:r>
                        <w:rPr>
                          <w:b/>
                        </w:rPr>
                        <w:tab/>
                        <w:t xml:space="preserve">: </w:t>
                      </w:r>
                      <w:r>
                        <w:rPr>
                          <w:b/>
                        </w:rPr>
                        <w:tab/>
                      </w:r>
                      <w:r w:rsidRPr="005F57A1">
                        <w:rPr>
                          <w:b/>
                        </w:rPr>
                        <w:t xml:space="preserve">Prof.Dr. Adı </w:t>
                      </w:r>
                      <w:r>
                        <w:rPr>
                          <w:b/>
                        </w:rPr>
                        <w:t>SOYADI</w:t>
                      </w:r>
                      <w:r>
                        <w:rPr>
                          <w:b/>
                        </w:rPr>
                        <w:tab/>
                      </w:r>
                      <w:r>
                        <w:rPr>
                          <w:b/>
                        </w:rPr>
                        <w:tab/>
                      </w:r>
                      <w:r>
                        <w:rPr>
                          <w:b/>
                        </w:rPr>
                        <w:tab/>
                      </w:r>
                      <w:r w:rsidRPr="006E0035">
                        <w:t>..............................</w:t>
                      </w:r>
                    </w:p>
                    <w:p w14:paraId="4C538DFE" w14:textId="77777777" w:rsidR="0033589F" w:rsidRPr="00EE21A0" w:rsidRDefault="0033589F" w:rsidP="00F20A24">
                      <w:r w:rsidRPr="00B93DA6">
                        <w:rPr>
                          <w:b/>
                          <w:color w:val="3366FF"/>
                        </w:rPr>
                        <w:t>(Varsa)</w:t>
                      </w:r>
                      <w:r>
                        <w:tab/>
                      </w:r>
                      <w:r>
                        <w:tab/>
                        <w:t>......................... Üniversitesi</w:t>
                      </w:r>
                    </w:p>
                    <w:p w14:paraId="76250008" w14:textId="7ED1A929" w:rsidR="0033589F" w:rsidRDefault="0033589F" w:rsidP="00F20A24"/>
                    <w:p w14:paraId="553D7354" w14:textId="2AB17D69" w:rsidR="0033589F" w:rsidRDefault="0033589F" w:rsidP="0071659E">
                      <w:pPr>
                        <w:tabs>
                          <w:tab w:val="right" w:pos="1985"/>
                        </w:tabs>
                      </w:pPr>
                    </w:p>
                  </w:txbxContent>
                </v:textbox>
                <w10:wrap anchory="page"/>
              </v:shape>
            </w:pict>
          </mc:Fallback>
        </mc:AlternateContent>
      </w:r>
      <w:r w:rsidR="00BB52EE">
        <w:rPr>
          <w:b/>
        </w:rPr>
        <mc:AlternateContent>
          <mc:Choice Requires="wps">
            <w:drawing>
              <wp:anchor distT="0" distB="0" distL="114300" distR="114300" simplePos="0" relativeHeight="251639296" behindDoc="0" locked="0" layoutInCell="1" allowOverlap="0" wp14:anchorId="0D8909E5" wp14:editId="27449907">
                <wp:simplePos x="0" y="0"/>
                <wp:positionH relativeFrom="column">
                  <wp:posOffset>0</wp:posOffset>
                </wp:positionH>
                <wp:positionV relativeFrom="page">
                  <wp:posOffset>5040630</wp:posOffset>
                </wp:positionV>
                <wp:extent cx="5219700" cy="337820"/>
                <wp:effectExtent l="9525" t="11430" r="9525" b="12700"/>
                <wp:wrapNone/>
                <wp:docPr id="104"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3782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14F790B" w14:textId="77777777" w:rsidR="0033589F" w:rsidRDefault="0033589F" w:rsidP="005F5566">
                            <w:r w:rsidRPr="00EE21A0">
                              <w:rPr>
                                <w:b/>
                              </w:rPr>
                              <w:t>J</w:t>
                            </w:r>
                            <w:r>
                              <w:rPr>
                                <w:b/>
                              </w:rPr>
                              <w:t>ü</w:t>
                            </w:r>
                            <w:r w:rsidRPr="00EE21A0">
                              <w:rPr>
                                <w:b/>
                              </w:rPr>
                              <w:t>ri Üyeleri</w:t>
                            </w:r>
                            <w:r>
                              <w:rPr>
                                <w:b/>
                              </w:rPr>
                              <w:t xml:space="preserve"> :</w:t>
                            </w:r>
                            <w:r>
                              <w:rPr>
                                <w:b/>
                              </w:rPr>
                              <w:tab/>
                            </w:r>
                            <w:r>
                              <w:rPr>
                                <w:b/>
                              </w:rPr>
                              <w:tab/>
                            </w:r>
                            <w:r w:rsidRPr="005F57A1">
                              <w:rPr>
                                <w:b/>
                              </w:rPr>
                              <w:t xml:space="preserve">Prof. Dr. Adı </w:t>
                            </w:r>
                            <w:r>
                              <w:rPr>
                                <w:b/>
                              </w:rPr>
                              <w:t>SOYADI</w:t>
                            </w:r>
                            <w:r>
                              <w:rPr>
                                <w:b/>
                              </w:rPr>
                              <w:tab/>
                            </w:r>
                            <w:r>
                              <w:rPr>
                                <w:b/>
                              </w:rPr>
                              <w:tab/>
                            </w:r>
                            <w:r>
                              <w:rPr>
                                <w:b/>
                              </w:rPr>
                              <w:tab/>
                            </w:r>
                            <w:r>
                              <w:t>.............................</w:t>
                            </w:r>
                          </w:p>
                          <w:p w14:paraId="70E36A31" w14:textId="4E62031D" w:rsidR="0033589F" w:rsidRPr="00EE21A0" w:rsidRDefault="0033589F" w:rsidP="0071659E">
                            <w:pPr>
                              <w:ind w:left="1418" w:firstLine="709"/>
                            </w:pPr>
                            <w:r>
                              <w:t xml:space="preserve">İstanbul Teknik </w:t>
                            </w:r>
                            <w:r w:rsidRPr="005F57A1">
                              <w:t>Üniversitesi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8909E5" id="Text Box 515" o:spid="_x0000_s1045" type="#_x0000_t202" style="position:absolute;margin-left:0;margin-top:396.9pt;width:411pt;height:26.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" o:allowoverlap="f" filled="f" strokecolor="white">
                <v:textbox inset="0,0,0,0">
                  <w:txbxContent>
                    <w:p w14:paraId="514F790B" w14:textId="77777777" w:rsidR="0033589F" w:rsidRDefault="0033589F" w:rsidP="005F5566">
                      <w:r w:rsidRPr="00EE21A0">
                        <w:rPr>
                          <w:b/>
                        </w:rPr>
                        <w:t>J</w:t>
                      </w:r>
                      <w:r>
                        <w:rPr>
                          <w:b/>
                        </w:rPr>
                        <w:t>ü</w:t>
                      </w:r>
                      <w:r w:rsidRPr="00EE21A0">
                        <w:rPr>
                          <w:b/>
                        </w:rPr>
                        <w:t>ri Üyeleri</w:t>
                      </w:r>
                      <w:r>
                        <w:rPr>
                          <w:b/>
                        </w:rPr>
                        <w:t xml:space="preserve"> :</w:t>
                      </w:r>
                      <w:r>
                        <w:rPr>
                          <w:b/>
                        </w:rPr>
                        <w:tab/>
                      </w:r>
                      <w:r>
                        <w:rPr>
                          <w:b/>
                        </w:rPr>
                        <w:tab/>
                      </w:r>
                      <w:r w:rsidRPr="005F57A1">
                        <w:rPr>
                          <w:b/>
                        </w:rPr>
                        <w:t xml:space="preserve">Prof. Dr. Adı </w:t>
                      </w:r>
                      <w:r>
                        <w:rPr>
                          <w:b/>
                        </w:rPr>
                        <w:t>SOYADI</w:t>
                      </w:r>
                      <w:r>
                        <w:rPr>
                          <w:b/>
                        </w:rPr>
                        <w:tab/>
                      </w:r>
                      <w:r>
                        <w:rPr>
                          <w:b/>
                        </w:rPr>
                        <w:tab/>
                      </w:r>
                      <w:r>
                        <w:rPr>
                          <w:b/>
                        </w:rPr>
                        <w:tab/>
                      </w:r>
                      <w:r>
                        <w:t>.............................</w:t>
                      </w:r>
                    </w:p>
                    <w:p w14:paraId="70E36A31" w14:textId="4E62031D" w:rsidR="0033589F" w:rsidRPr="00EE21A0" w:rsidRDefault="0033589F" w:rsidP="0071659E">
                      <w:pPr>
                        <w:ind w:left="1418" w:firstLine="709"/>
                      </w:pPr>
                      <w:r>
                        <w:t xml:space="preserve">İstanbul Teknik </w:t>
                      </w:r>
                      <w:r w:rsidRPr="005F57A1">
                        <w:t>Üniversitesi</w:t>
                      </w:r>
                    </w:p>
                  </w:txbxContent>
                </v:textbox>
                <w10:wrap anchory="page"/>
              </v:shape>
            </w:pict>
          </mc:Fallback>
        </mc:AlternateContent>
      </w:r>
      <w:r w:rsidR="00BB52EE">
        <w:rPr>
          <w:b/>
        </w:rPr>
        <mc:AlternateContent>
          <mc:Choice Requires="wps">
            <w:drawing>
              <wp:anchor distT="0" distB="0" distL="114300" distR="114300" simplePos="0" relativeHeight="251641344" behindDoc="0" locked="0" layoutInCell="1" allowOverlap="0" wp14:anchorId="7ADEC1F8" wp14:editId="0DAF6821">
                <wp:simplePos x="0" y="0"/>
                <wp:positionH relativeFrom="column">
                  <wp:posOffset>0</wp:posOffset>
                </wp:positionH>
                <wp:positionV relativeFrom="page">
                  <wp:posOffset>5760720</wp:posOffset>
                </wp:positionV>
                <wp:extent cx="5219700" cy="401955"/>
                <wp:effectExtent l="9525" t="7620" r="9525" b="9525"/>
                <wp:wrapNone/>
                <wp:docPr id="103"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19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4488A6D" w14:textId="77777777" w:rsidR="0033589F" w:rsidRPr="005F57A1" w:rsidRDefault="0033589F" w:rsidP="005F5566">
                            <w:pPr>
                              <w:ind w:left="1418" w:firstLine="709"/>
                              <w:rPr>
                                <w:b/>
                              </w:rPr>
                            </w:pPr>
                            <w:r w:rsidRPr="005F57A1">
                              <w:rPr>
                                <w:b/>
                              </w:rPr>
                              <w:t xml:space="preserve">Prof. Dr. Adı </w:t>
                            </w:r>
                            <w:r>
                              <w:rPr>
                                <w:b/>
                              </w:rPr>
                              <w:t>SOYADI</w:t>
                            </w:r>
                            <w:r>
                              <w:rPr>
                                <w:b/>
                              </w:rPr>
                              <w:tab/>
                            </w:r>
                            <w:r>
                              <w:rPr>
                                <w:b/>
                              </w:rPr>
                              <w:tab/>
                            </w:r>
                            <w:r>
                              <w:rPr>
                                <w:b/>
                              </w:rPr>
                              <w:tab/>
                            </w:r>
                            <w:r w:rsidRPr="006E0035">
                              <w:t>..............................</w:t>
                            </w:r>
                          </w:p>
                          <w:p w14:paraId="3DF336FD" w14:textId="6717487B" w:rsidR="0033589F" w:rsidRPr="00EE21A0" w:rsidRDefault="0033589F" w:rsidP="0071659E">
                            <w:pPr>
                              <w:ind w:left="1415" w:firstLine="709"/>
                            </w:pPr>
                            <w:r>
                              <w:t>......................... Üniversitesi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DEC1F8" id="Text Box 516" o:spid="_x0000_s1046" type="#_x0000_t202" style="position:absolute;margin-left:0;margin-top:453.6pt;width:411pt;height:31.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" o:allowoverlap="f" filled="f" strokecolor="white">
                <v:textbox inset="0,0,0,0">
                  <w:txbxContent>
                    <w:p w14:paraId="14488A6D" w14:textId="77777777" w:rsidR="0033589F" w:rsidRPr="005F57A1" w:rsidRDefault="0033589F" w:rsidP="005F5566">
                      <w:pPr>
                        <w:ind w:left="1418" w:firstLine="709"/>
                        <w:rPr>
                          <w:b/>
                        </w:rPr>
                      </w:pPr>
                      <w:r w:rsidRPr="005F57A1">
                        <w:rPr>
                          <w:b/>
                        </w:rPr>
                        <w:t xml:space="preserve">Prof. Dr. Adı </w:t>
                      </w:r>
                      <w:r>
                        <w:rPr>
                          <w:b/>
                        </w:rPr>
                        <w:t>SOYADI</w:t>
                      </w:r>
                      <w:r>
                        <w:rPr>
                          <w:b/>
                        </w:rPr>
                        <w:tab/>
                      </w:r>
                      <w:r>
                        <w:rPr>
                          <w:b/>
                        </w:rPr>
                        <w:tab/>
                      </w:r>
                      <w:r>
                        <w:rPr>
                          <w:b/>
                        </w:rPr>
                        <w:tab/>
                      </w:r>
                      <w:r w:rsidRPr="006E0035">
                        <w:t>..............................</w:t>
                      </w:r>
                    </w:p>
                    <w:p w14:paraId="3DF336FD" w14:textId="6717487B" w:rsidR="0033589F" w:rsidRPr="00EE21A0" w:rsidRDefault="0033589F" w:rsidP="0071659E">
                      <w:pPr>
                        <w:ind w:left="1415" w:firstLine="709"/>
                      </w:pPr>
                      <w:r>
                        <w:t>......................... Üniversitesi</w:t>
                      </w:r>
                    </w:p>
                  </w:txbxContent>
                </v:textbox>
                <w10:wrap anchory="page"/>
              </v:shape>
            </w:pict>
          </mc:Fallback>
        </mc:AlternateContent>
      </w:r>
      <w:r w:rsidR="00BB52EE">
        <w:rPr>
          <w:b/>
        </w:rPr>
        <mc:AlternateContent>
          <mc:Choice Requires="wps">
            <w:drawing>
              <wp:anchor distT="0" distB="0" distL="114300" distR="114300" simplePos="0" relativeHeight="251643392" behindDoc="0" locked="0" layoutInCell="1" allowOverlap="0" wp14:anchorId="592CB4BC" wp14:editId="1D3A7183">
                <wp:simplePos x="0" y="0"/>
                <wp:positionH relativeFrom="column">
                  <wp:posOffset>0</wp:posOffset>
                </wp:positionH>
                <wp:positionV relativeFrom="page">
                  <wp:posOffset>6480810</wp:posOffset>
                </wp:positionV>
                <wp:extent cx="5219700" cy="337820"/>
                <wp:effectExtent l="9525" t="13335" r="9525" b="10795"/>
                <wp:wrapNone/>
                <wp:docPr id="102"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3782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00772A69" w14:textId="77777777" w:rsidR="0033589F" w:rsidRPr="005F57A1" w:rsidRDefault="0033589F" w:rsidP="009B4910">
                            <w:pPr>
                              <w:ind w:left="1416" w:firstLine="708"/>
                              <w:rPr>
                                <w:b/>
                              </w:rPr>
                            </w:pPr>
                            <w:r w:rsidRPr="005F57A1">
                              <w:rPr>
                                <w:b/>
                              </w:rPr>
                              <w:t xml:space="preserve">Prof. Dr. Adı </w:t>
                            </w:r>
                            <w:r>
                              <w:rPr>
                                <w:b/>
                              </w:rPr>
                              <w:t>SOYADI</w:t>
                            </w:r>
                            <w:r>
                              <w:rPr>
                                <w:b/>
                              </w:rPr>
                              <w:tab/>
                            </w:r>
                            <w:r>
                              <w:rPr>
                                <w:b/>
                              </w:rPr>
                              <w:tab/>
                            </w:r>
                            <w:r>
                              <w:rPr>
                                <w:b/>
                              </w:rPr>
                              <w:tab/>
                            </w:r>
                            <w:r w:rsidRPr="006E0035">
                              <w:t>..............................</w:t>
                            </w:r>
                          </w:p>
                          <w:p w14:paraId="061DC866" w14:textId="77777777" w:rsidR="0033589F" w:rsidRPr="00EE21A0" w:rsidRDefault="0033589F" w:rsidP="00967C46">
                            <w:pPr>
                              <w:ind w:left="1415" w:firstLine="709"/>
                            </w:pPr>
                            <w:r>
                              <w:t>......................... Üniversitesi</w:t>
                            </w:r>
                          </w:p>
                          <w:p w14:paraId="76A2BB35" w14:textId="54E23BD2" w:rsidR="0033589F" w:rsidRPr="00EE21A0" w:rsidRDefault="0033589F" w:rsidP="00967C46">
                            <w:pPr>
                              <w:ind w:left="1415"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2CB4BC" id="Text Box 517" o:spid="_x0000_s1047" type="#_x0000_t202" style="position:absolute;margin-left:0;margin-top:510.3pt;width:411pt;height:26.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" o:allowoverlap="f" filled="f" strokecolor="white">
                <v:textbox inset="0,0,0,0">
                  <w:txbxContent>
                    <w:p w14:paraId="00772A69" w14:textId="77777777" w:rsidR="0033589F" w:rsidRPr="005F57A1" w:rsidRDefault="0033589F" w:rsidP="009B4910">
                      <w:pPr>
                        <w:ind w:left="1416" w:firstLine="708"/>
                        <w:rPr>
                          <w:b/>
                        </w:rPr>
                      </w:pPr>
                      <w:r w:rsidRPr="005F57A1">
                        <w:rPr>
                          <w:b/>
                        </w:rPr>
                        <w:t xml:space="preserve">Prof. Dr. Adı </w:t>
                      </w:r>
                      <w:r>
                        <w:rPr>
                          <w:b/>
                        </w:rPr>
                        <w:t>SOYADI</w:t>
                      </w:r>
                      <w:r>
                        <w:rPr>
                          <w:b/>
                        </w:rPr>
                        <w:tab/>
                      </w:r>
                      <w:r>
                        <w:rPr>
                          <w:b/>
                        </w:rPr>
                        <w:tab/>
                      </w:r>
                      <w:r>
                        <w:rPr>
                          <w:b/>
                        </w:rPr>
                        <w:tab/>
                      </w:r>
                      <w:r w:rsidRPr="006E0035">
                        <w:t>..............................</w:t>
                      </w:r>
                    </w:p>
                    <w:p w14:paraId="061DC866" w14:textId="77777777" w:rsidR="0033589F" w:rsidRPr="00EE21A0" w:rsidRDefault="0033589F" w:rsidP="00967C46">
                      <w:pPr>
                        <w:ind w:left="1415" w:firstLine="709"/>
                      </w:pPr>
                      <w:r>
                        <w:t>......................... Üniversitesi</w:t>
                      </w:r>
                    </w:p>
                    <w:p w14:paraId="76A2BB35" w14:textId="54E23BD2" w:rsidR="0033589F" w:rsidRPr="00EE21A0" w:rsidRDefault="0033589F" w:rsidP="00967C46">
                      <w:pPr>
                        <w:ind w:left="1415" w:firstLine="709"/>
                      </w:pPr>
                    </w:p>
                  </w:txbxContent>
                </v:textbox>
                <w10:wrap anchory="page"/>
              </v:shape>
            </w:pict>
          </mc:Fallback>
        </mc:AlternateContent>
      </w:r>
      <w:r w:rsidR="00BB52EE">
        <w:rPr>
          <w:b/>
        </w:rPr>
        <mc:AlternateContent>
          <mc:Choice Requires="wps">
            <w:drawing>
              <wp:anchor distT="0" distB="0" distL="114300" distR="114300" simplePos="0" relativeHeight="251645440" behindDoc="0" locked="0" layoutInCell="1" allowOverlap="0" wp14:anchorId="6219A408" wp14:editId="662178EB">
                <wp:simplePos x="0" y="0"/>
                <wp:positionH relativeFrom="column">
                  <wp:posOffset>0</wp:posOffset>
                </wp:positionH>
                <wp:positionV relativeFrom="page">
                  <wp:posOffset>7200900</wp:posOffset>
                </wp:positionV>
                <wp:extent cx="5219700" cy="337820"/>
                <wp:effectExtent l="9525" t="9525" r="9525" b="5080"/>
                <wp:wrapNone/>
                <wp:docPr id="101"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3782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C8A6342" w14:textId="77777777" w:rsidR="0033589F" w:rsidRPr="005F57A1" w:rsidRDefault="0033589F" w:rsidP="009B4910">
                            <w:pPr>
                              <w:rPr>
                                <w:b/>
                              </w:rPr>
                            </w:pPr>
                            <w:r w:rsidRPr="00B93DA6">
                              <w:rPr>
                                <w:b/>
                                <w:color w:val="3366FF"/>
                              </w:rPr>
                              <w:t>(Varsa)</w:t>
                            </w:r>
                            <w:r>
                              <w:rPr>
                                <w:b/>
                                <w:color w:val="3366FF"/>
                              </w:rPr>
                              <w:tab/>
                            </w:r>
                            <w:r>
                              <w:rPr>
                                <w:b/>
                                <w:color w:val="3366FF"/>
                              </w:rPr>
                              <w:tab/>
                            </w:r>
                            <w:r w:rsidRPr="005F57A1">
                              <w:rPr>
                                <w:b/>
                              </w:rPr>
                              <w:t xml:space="preserve">Prof. Dr. Adı </w:t>
                            </w:r>
                            <w:r>
                              <w:rPr>
                                <w:b/>
                              </w:rPr>
                              <w:t>SOYADI</w:t>
                            </w:r>
                            <w:r>
                              <w:rPr>
                                <w:b/>
                              </w:rPr>
                              <w:tab/>
                            </w:r>
                            <w:r>
                              <w:rPr>
                                <w:b/>
                              </w:rPr>
                              <w:tab/>
                            </w:r>
                            <w:r>
                              <w:rPr>
                                <w:b/>
                              </w:rPr>
                              <w:tab/>
                            </w:r>
                            <w:r w:rsidRPr="006E0035">
                              <w:t>..............................</w:t>
                            </w:r>
                          </w:p>
                          <w:p w14:paraId="0E94F6DB" w14:textId="77777777" w:rsidR="0033589F" w:rsidRPr="00EE21A0" w:rsidRDefault="0033589F" w:rsidP="00967C46">
                            <w:pPr>
                              <w:ind w:left="1415" w:firstLine="709"/>
                            </w:pPr>
                            <w:r>
                              <w:t>......................... Üniversitesi</w:t>
                            </w:r>
                          </w:p>
                          <w:p w14:paraId="440EB1BE" w14:textId="0C074955" w:rsidR="0033589F" w:rsidRPr="00EE21A0" w:rsidRDefault="0033589F" w:rsidP="00967C46">
                            <w:pPr>
                              <w:ind w:left="1418"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19A408" id="Text Box 518" o:spid="_x0000_s1048" type="#_x0000_t202" style="position:absolute;margin-left:0;margin-top:567pt;width:411pt;height:2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" o:allowoverlap="f" filled="f" strokecolor="white">
                <v:textbox inset="0,0,0,0">
                  <w:txbxContent>
                    <w:p w14:paraId="5C8A6342" w14:textId="77777777" w:rsidR="0033589F" w:rsidRPr="005F57A1" w:rsidRDefault="0033589F" w:rsidP="009B4910">
                      <w:pPr>
                        <w:rPr>
                          <w:b/>
                        </w:rPr>
                      </w:pPr>
                      <w:r w:rsidRPr="00B93DA6">
                        <w:rPr>
                          <w:b/>
                          <w:color w:val="3366FF"/>
                        </w:rPr>
                        <w:t>(Varsa)</w:t>
                      </w:r>
                      <w:r>
                        <w:rPr>
                          <w:b/>
                          <w:color w:val="3366FF"/>
                        </w:rPr>
                        <w:tab/>
                      </w:r>
                      <w:r>
                        <w:rPr>
                          <w:b/>
                          <w:color w:val="3366FF"/>
                        </w:rPr>
                        <w:tab/>
                      </w:r>
                      <w:r w:rsidRPr="005F57A1">
                        <w:rPr>
                          <w:b/>
                        </w:rPr>
                        <w:t xml:space="preserve">Prof. Dr. Adı </w:t>
                      </w:r>
                      <w:r>
                        <w:rPr>
                          <w:b/>
                        </w:rPr>
                        <w:t>SOYADI</w:t>
                      </w:r>
                      <w:r>
                        <w:rPr>
                          <w:b/>
                        </w:rPr>
                        <w:tab/>
                      </w:r>
                      <w:r>
                        <w:rPr>
                          <w:b/>
                        </w:rPr>
                        <w:tab/>
                      </w:r>
                      <w:r>
                        <w:rPr>
                          <w:b/>
                        </w:rPr>
                        <w:tab/>
                      </w:r>
                      <w:r w:rsidRPr="006E0035">
                        <w:t>..............................</w:t>
                      </w:r>
                    </w:p>
                    <w:p w14:paraId="0E94F6DB" w14:textId="77777777" w:rsidR="0033589F" w:rsidRPr="00EE21A0" w:rsidRDefault="0033589F" w:rsidP="00967C46">
                      <w:pPr>
                        <w:ind w:left="1415" w:firstLine="709"/>
                      </w:pPr>
                      <w:r>
                        <w:t>......................... Üniversitesi</w:t>
                      </w:r>
                    </w:p>
                    <w:p w14:paraId="440EB1BE" w14:textId="0C074955" w:rsidR="0033589F" w:rsidRPr="00EE21A0" w:rsidRDefault="0033589F" w:rsidP="00967C46">
                      <w:pPr>
                        <w:ind w:left="1418" w:firstLine="709"/>
                      </w:pPr>
                    </w:p>
                  </w:txbxContent>
                </v:textbox>
                <w10:wrap anchory="page"/>
              </v:shape>
            </w:pict>
          </mc:Fallback>
        </mc:AlternateContent>
      </w:r>
      <w:r w:rsidR="00BB52EE">
        <w:rPr>
          <w:b/>
          <w:color w:val="3366FF"/>
        </w:rPr>
        <mc:AlternateContent>
          <mc:Choice Requires="wps">
            <w:drawing>
              <wp:anchor distT="0" distB="0" distL="114300" distR="114300" simplePos="0" relativeHeight="251647488" behindDoc="0" locked="0" layoutInCell="1" allowOverlap="0" wp14:anchorId="55A06CCA" wp14:editId="2D28B068">
                <wp:simplePos x="0" y="0"/>
                <wp:positionH relativeFrom="column">
                  <wp:posOffset>0</wp:posOffset>
                </wp:positionH>
                <wp:positionV relativeFrom="page">
                  <wp:posOffset>7920990</wp:posOffset>
                </wp:positionV>
                <wp:extent cx="5219700" cy="394335"/>
                <wp:effectExtent l="9525" t="5715" r="9525" b="9525"/>
                <wp:wrapNone/>
                <wp:docPr id="100" name="Text Box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9433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486DC74" w14:textId="77777777" w:rsidR="0033589F" w:rsidRPr="005F57A1" w:rsidRDefault="0033589F" w:rsidP="009B4910">
                            <w:pPr>
                              <w:rPr>
                                <w:b/>
                              </w:rPr>
                            </w:pPr>
                            <w:r w:rsidRPr="00B93DA6">
                              <w:rPr>
                                <w:b/>
                                <w:color w:val="3366FF"/>
                              </w:rPr>
                              <w:t>(Varsa)</w:t>
                            </w:r>
                            <w:r>
                              <w:rPr>
                                <w:b/>
                                <w:color w:val="3366FF"/>
                              </w:rPr>
                              <w:tab/>
                            </w:r>
                            <w:r>
                              <w:rPr>
                                <w:b/>
                                <w:color w:val="3366FF"/>
                              </w:rPr>
                              <w:tab/>
                            </w:r>
                            <w:r w:rsidRPr="005F57A1">
                              <w:rPr>
                                <w:b/>
                              </w:rPr>
                              <w:t xml:space="preserve">Prof. Dr. Adı </w:t>
                            </w:r>
                            <w:r>
                              <w:rPr>
                                <w:b/>
                              </w:rPr>
                              <w:t>SOYADI</w:t>
                            </w:r>
                            <w:r>
                              <w:rPr>
                                <w:b/>
                              </w:rPr>
                              <w:tab/>
                            </w:r>
                            <w:r>
                              <w:rPr>
                                <w:b/>
                              </w:rPr>
                              <w:tab/>
                            </w:r>
                            <w:r>
                              <w:rPr>
                                <w:b/>
                              </w:rPr>
                              <w:tab/>
                            </w:r>
                            <w:r w:rsidRPr="006E0035">
                              <w:t>..............................</w:t>
                            </w:r>
                          </w:p>
                          <w:p w14:paraId="430A767C" w14:textId="77777777" w:rsidR="0033589F" w:rsidRPr="00EE21A0" w:rsidRDefault="0033589F" w:rsidP="00967C46">
                            <w:pPr>
                              <w:ind w:left="1415" w:firstLine="709"/>
                            </w:pPr>
                            <w:r>
                              <w:t>......................... Üniversitesi</w:t>
                            </w:r>
                          </w:p>
                          <w:p w14:paraId="74C4335E" w14:textId="55088606" w:rsidR="0033589F" w:rsidRPr="00EE21A0" w:rsidRDefault="0033589F" w:rsidP="00967C46">
                            <w:pPr>
                              <w:ind w:left="1418"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06CCA" id="Text Box 519" o:spid="_x0000_s1049" type="#_x0000_t202" style="position:absolute;margin-left:0;margin-top:623.7pt;width:411pt;height:31.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" o:allowoverlap="f" filled="f" strokecolor="white">
                <v:textbox inset="0,0,0,0">
                  <w:txbxContent>
                    <w:p w14:paraId="7486DC74" w14:textId="77777777" w:rsidR="0033589F" w:rsidRPr="005F57A1" w:rsidRDefault="0033589F" w:rsidP="009B4910">
                      <w:pPr>
                        <w:rPr>
                          <w:b/>
                        </w:rPr>
                      </w:pPr>
                      <w:r w:rsidRPr="00B93DA6">
                        <w:rPr>
                          <w:b/>
                          <w:color w:val="3366FF"/>
                        </w:rPr>
                        <w:t>(Varsa)</w:t>
                      </w:r>
                      <w:r>
                        <w:rPr>
                          <w:b/>
                          <w:color w:val="3366FF"/>
                        </w:rPr>
                        <w:tab/>
                      </w:r>
                      <w:r>
                        <w:rPr>
                          <w:b/>
                          <w:color w:val="3366FF"/>
                        </w:rPr>
                        <w:tab/>
                      </w:r>
                      <w:r w:rsidRPr="005F57A1">
                        <w:rPr>
                          <w:b/>
                        </w:rPr>
                        <w:t xml:space="preserve">Prof. Dr. Adı </w:t>
                      </w:r>
                      <w:r>
                        <w:rPr>
                          <w:b/>
                        </w:rPr>
                        <w:t>SOYADI</w:t>
                      </w:r>
                      <w:r>
                        <w:rPr>
                          <w:b/>
                        </w:rPr>
                        <w:tab/>
                      </w:r>
                      <w:r>
                        <w:rPr>
                          <w:b/>
                        </w:rPr>
                        <w:tab/>
                      </w:r>
                      <w:r>
                        <w:rPr>
                          <w:b/>
                        </w:rPr>
                        <w:tab/>
                      </w:r>
                      <w:r w:rsidRPr="006E0035">
                        <w:t>..............................</w:t>
                      </w:r>
                    </w:p>
                    <w:p w14:paraId="430A767C" w14:textId="77777777" w:rsidR="0033589F" w:rsidRPr="00EE21A0" w:rsidRDefault="0033589F" w:rsidP="00967C46">
                      <w:pPr>
                        <w:ind w:left="1415" w:firstLine="709"/>
                      </w:pPr>
                      <w:r>
                        <w:t>......................... Üniversitesi</w:t>
                      </w:r>
                    </w:p>
                    <w:p w14:paraId="74C4335E" w14:textId="55088606" w:rsidR="0033589F" w:rsidRPr="00EE21A0" w:rsidRDefault="0033589F" w:rsidP="00967C46">
                      <w:pPr>
                        <w:ind w:left="1418" w:firstLine="709"/>
                      </w:pPr>
                    </w:p>
                  </w:txbxContent>
                </v:textbox>
                <w10:wrap anchory="page"/>
              </v:shape>
            </w:pict>
          </mc:Fallback>
        </mc:AlternateContent>
      </w:r>
      <w:r w:rsidR="00EC3F89">
        <w:rPr>
          <w:rStyle w:val="CommentReference"/>
        </w:rPr>
        <w:commentReference w:id="14"/>
      </w:r>
    </w:p>
    <w:p w14:paraId="4A22BCDC" w14:textId="77777777" w:rsidR="00EC3F89" w:rsidRDefault="00EC3F89" w:rsidP="00FE3343">
      <w:pPr>
        <w:rPr>
          <w:lang w:val="en-US"/>
        </w:rPr>
      </w:pPr>
    </w:p>
    <w:p w14:paraId="31B410F3" w14:textId="77777777" w:rsidR="00EC3F89" w:rsidRDefault="00EC3F89" w:rsidP="00FE3343">
      <w:pPr>
        <w:rPr>
          <w:lang w:val="en-US"/>
        </w:rPr>
      </w:pPr>
    </w:p>
    <w:p w14:paraId="63FB09A0" w14:textId="77777777" w:rsidR="00EC3F89" w:rsidRDefault="00EC3F89" w:rsidP="00FE3343">
      <w:pPr>
        <w:rPr>
          <w:lang w:val="en-US"/>
        </w:rPr>
      </w:pPr>
    </w:p>
    <w:p w14:paraId="30AD26AD" w14:textId="77777777" w:rsidR="00EC3F89" w:rsidRDefault="00EC3F89" w:rsidP="00FE3343">
      <w:pPr>
        <w:rPr>
          <w:lang w:val="en-US"/>
        </w:rPr>
      </w:pPr>
    </w:p>
    <w:p w14:paraId="7DB195BB" w14:textId="77777777" w:rsidR="00EC3F89" w:rsidRDefault="00EC3F89" w:rsidP="00FE3343">
      <w:pPr>
        <w:rPr>
          <w:lang w:val="en-US"/>
        </w:rPr>
      </w:pPr>
    </w:p>
    <w:p w14:paraId="20CA33CD" w14:textId="77777777" w:rsidR="00EC3F89" w:rsidRDefault="00EC3F89" w:rsidP="00FE3343">
      <w:pPr>
        <w:rPr>
          <w:lang w:val="en-US"/>
        </w:rPr>
      </w:pPr>
    </w:p>
    <w:p w14:paraId="08320589" w14:textId="77777777" w:rsidR="00EC3F89" w:rsidRDefault="00EC3F89" w:rsidP="00FE3343">
      <w:pPr>
        <w:rPr>
          <w:lang w:val="en-US"/>
        </w:rPr>
      </w:pPr>
    </w:p>
    <w:p w14:paraId="020B05E1" w14:textId="77777777" w:rsidR="00EC3F89" w:rsidRDefault="00EC3F89" w:rsidP="00FE3343">
      <w:pPr>
        <w:rPr>
          <w:lang w:val="en-US"/>
        </w:rPr>
      </w:pPr>
    </w:p>
    <w:p w14:paraId="7BED498C" w14:textId="77777777" w:rsidR="00EC3F89" w:rsidRDefault="00EC3F89" w:rsidP="00FE3343">
      <w:pPr>
        <w:rPr>
          <w:lang w:val="en-US"/>
        </w:rPr>
      </w:pPr>
    </w:p>
    <w:p w14:paraId="592B84A2" w14:textId="77777777" w:rsidR="00EC3F89" w:rsidRDefault="00EC3F89" w:rsidP="00FE3343">
      <w:pPr>
        <w:rPr>
          <w:lang w:val="en-US"/>
        </w:rPr>
      </w:pPr>
    </w:p>
    <w:p w14:paraId="758C26AC" w14:textId="77777777" w:rsidR="00EC3F89" w:rsidRDefault="00EC3F89" w:rsidP="00FE3343">
      <w:pPr>
        <w:rPr>
          <w:lang w:val="en-US"/>
        </w:rPr>
      </w:pPr>
    </w:p>
    <w:p w14:paraId="1CB47CF0" w14:textId="1A20FE08" w:rsidR="00EC3F89" w:rsidRDefault="004A01FB" w:rsidP="00FE3343">
      <w:pPr>
        <w:rPr>
          <w:lang w:val="en-US"/>
        </w:rPr>
      </w:pPr>
      <w:ins w:id="15" w:author="İTÜ" w:date="2015-04-10T12:39:00Z">
        <w:r>
          <w:rPr>
            <w:lang w:val="en-US"/>
          </w:rPr>
          <w:tab/>
        </w:r>
        <w:r>
          <w:rPr>
            <w:lang w:val="en-US"/>
          </w:rPr>
          <w:tab/>
        </w:r>
        <w:r>
          <w:rPr>
            <w:lang w:val="en-US"/>
          </w:rPr>
          <w:tab/>
        </w:r>
        <w:r>
          <w:rPr>
            <w:lang w:val="en-US"/>
          </w:rPr>
          <w:tab/>
        </w:r>
        <w:r>
          <w:rPr>
            <w:lang w:val="en-US"/>
          </w:rPr>
          <w:tab/>
        </w:r>
      </w:ins>
      <w:r w:rsidR="00F26571">
        <w:rPr>
          <w:rStyle w:val="CommentReference"/>
        </w:rPr>
        <w:commentReference w:id="16"/>
      </w:r>
      <w:ins w:id="17" w:author="İTÜ" w:date="2015-04-10T12:38:00Z">
        <w:r>
          <w:rPr>
            <w:lang w:val="en-US"/>
          </w:rPr>
          <w:tab/>
        </w:r>
        <w:r>
          <w:rPr>
            <w:lang w:val="en-US"/>
          </w:rPr>
          <w:tab/>
        </w:r>
      </w:ins>
    </w:p>
    <w:p w14:paraId="5329BEC1" w14:textId="77777777" w:rsidR="00EC3F89" w:rsidRDefault="00EC3F89" w:rsidP="00FE3343">
      <w:pPr>
        <w:rPr>
          <w:lang w:val="en-US"/>
        </w:rPr>
      </w:pPr>
    </w:p>
    <w:p w14:paraId="0387DB77" w14:textId="77777777" w:rsidR="00EC3F89" w:rsidRDefault="00EC3F89" w:rsidP="00FE3343">
      <w:pPr>
        <w:rPr>
          <w:lang w:val="en-US"/>
        </w:rPr>
      </w:pPr>
    </w:p>
    <w:p w14:paraId="0DFB268C" w14:textId="77777777" w:rsidR="00EC3F89" w:rsidRDefault="00EC3F89" w:rsidP="00FE3343">
      <w:pPr>
        <w:rPr>
          <w:lang w:val="en-US"/>
        </w:rPr>
      </w:pPr>
    </w:p>
    <w:p w14:paraId="770272D1" w14:textId="77777777" w:rsidR="00EC3F89" w:rsidRDefault="00EC3F89" w:rsidP="00FE3343">
      <w:pPr>
        <w:rPr>
          <w:lang w:val="en-US"/>
        </w:rPr>
      </w:pPr>
    </w:p>
    <w:p w14:paraId="33FBB157" w14:textId="77777777" w:rsidR="00EC3F89" w:rsidRDefault="00EC3F89" w:rsidP="00FE3343">
      <w:pPr>
        <w:rPr>
          <w:lang w:val="en-US"/>
        </w:rPr>
      </w:pPr>
    </w:p>
    <w:p w14:paraId="59CF225B" w14:textId="77777777" w:rsidR="005D431C" w:rsidRDefault="005D431C" w:rsidP="00FE3343">
      <w:pPr>
        <w:rPr>
          <w:lang w:val="en-US"/>
        </w:rPr>
      </w:pPr>
      <w:r>
        <w:rPr>
          <w:rStyle w:val="CommentReference"/>
        </w:rPr>
        <w:commentReference w:id="18"/>
      </w:r>
      <w:r w:rsidR="00EC3F89">
        <w:rPr>
          <w:lang w:val="en-US"/>
        </w:rPr>
        <w:tab/>
      </w:r>
      <w:r w:rsidR="00EC3F89">
        <w:rPr>
          <w:lang w:val="en-US"/>
        </w:rPr>
        <w:tab/>
      </w:r>
      <w:r>
        <w:rPr>
          <w:lang w:val="en-US"/>
        </w:rPr>
        <w:tab/>
      </w:r>
    </w:p>
    <w:p w14:paraId="7A65EF65" w14:textId="77777777" w:rsidR="005D431C" w:rsidRDefault="005D431C" w:rsidP="00FE3343">
      <w:pPr>
        <w:rPr>
          <w:lang w:val="en-US"/>
        </w:rPr>
      </w:pPr>
      <w:r>
        <w:rPr>
          <w:lang w:val="en-US"/>
        </w:rPr>
        <w:tab/>
      </w:r>
      <w:r>
        <w:rPr>
          <w:lang w:val="en-US"/>
        </w:rPr>
        <w:tab/>
      </w:r>
      <w:r>
        <w:rPr>
          <w:rStyle w:val="CommentReference"/>
        </w:rPr>
        <w:commentReference w:id="19"/>
      </w:r>
      <w:r>
        <w:rPr>
          <w:lang w:val="en-US"/>
        </w:rPr>
        <w:tab/>
      </w:r>
    </w:p>
    <w:p w14:paraId="339DFCF0" w14:textId="77777777" w:rsidR="005D431C" w:rsidRDefault="005D431C" w:rsidP="00FE3343">
      <w:pPr>
        <w:rPr>
          <w:lang w:val="en-US"/>
        </w:rPr>
      </w:pPr>
    </w:p>
    <w:p w14:paraId="4EFD57C8" w14:textId="77777777" w:rsidR="005D431C" w:rsidRDefault="005D431C" w:rsidP="00FE3343">
      <w:pPr>
        <w:rPr>
          <w:lang w:val="en-US"/>
        </w:rPr>
      </w:pPr>
    </w:p>
    <w:p w14:paraId="681D7044" w14:textId="77777777" w:rsidR="005D431C" w:rsidRDefault="005D431C" w:rsidP="00FE3343">
      <w:pPr>
        <w:rPr>
          <w:lang w:val="en-US"/>
        </w:rPr>
      </w:pPr>
    </w:p>
    <w:p w14:paraId="4C68CE06" w14:textId="77777777" w:rsidR="005D431C" w:rsidRDefault="005D431C" w:rsidP="00FE3343">
      <w:pPr>
        <w:rPr>
          <w:lang w:val="en-US"/>
        </w:rPr>
      </w:pPr>
    </w:p>
    <w:p w14:paraId="6BB4968A" w14:textId="77777777" w:rsidR="005D431C" w:rsidRDefault="005D431C" w:rsidP="00FE3343">
      <w:pPr>
        <w:rPr>
          <w:lang w:val="en-US"/>
        </w:rPr>
      </w:pPr>
    </w:p>
    <w:p w14:paraId="0A002E96" w14:textId="77777777" w:rsidR="005D431C" w:rsidRDefault="005D431C" w:rsidP="00FE3343">
      <w:pPr>
        <w:rPr>
          <w:lang w:val="en-US"/>
        </w:rPr>
      </w:pPr>
    </w:p>
    <w:p w14:paraId="4407ED1C" w14:textId="77777777" w:rsidR="005D431C" w:rsidRDefault="005D431C" w:rsidP="00FE3343">
      <w:pPr>
        <w:rPr>
          <w:lang w:val="en-US"/>
        </w:rPr>
      </w:pPr>
    </w:p>
    <w:p w14:paraId="7F2022FC" w14:textId="77777777" w:rsidR="005D431C" w:rsidRDefault="005D431C" w:rsidP="00FE3343">
      <w:pPr>
        <w:rPr>
          <w:lang w:val="en-US"/>
        </w:rPr>
      </w:pPr>
    </w:p>
    <w:p w14:paraId="0EEB1942" w14:textId="77777777" w:rsidR="005D431C" w:rsidRDefault="005D431C" w:rsidP="00FE3343">
      <w:pPr>
        <w:rPr>
          <w:lang w:val="en-US"/>
        </w:rPr>
      </w:pPr>
    </w:p>
    <w:p w14:paraId="6C34A841" w14:textId="77777777" w:rsidR="005D431C" w:rsidRDefault="005D431C" w:rsidP="00FE3343">
      <w:pPr>
        <w:rPr>
          <w:lang w:val="en-US"/>
        </w:rPr>
      </w:pPr>
    </w:p>
    <w:p w14:paraId="3B27B70E" w14:textId="77777777" w:rsidR="005D431C" w:rsidRDefault="005D431C" w:rsidP="00FE3343">
      <w:pPr>
        <w:rPr>
          <w:lang w:val="en-US"/>
        </w:rPr>
      </w:pPr>
    </w:p>
    <w:p w14:paraId="7DA66E39" w14:textId="77777777" w:rsidR="005D431C" w:rsidRDefault="005D431C" w:rsidP="00FE3343">
      <w:pPr>
        <w:rPr>
          <w:lang w:val="en-US"/>
        </w:rPr>
      </w:pPr>
    </w:p>
    <w:p w14:paraId="74DF6E40" w14:textId="77777777" w:rsidR="005D431C" w:rsidRDefault="005D431C" w:rsidP="00FE3343">
      <w:pPr>
        <w:rPr>
          <w:lang w:val="en-US"/>
        </w:rPr>
      </w:pPr>
    </w:p>
    <w:p w14:paraId="3A957CAB" w14:textId="77777777" w:rsidR="005D431C" w:rsidRDefault="005D431C" w:rsidP="00FE3343">
      <w:pPr>
        <w:rPr>
          <w:lang w:val="en-US"/>
        </w:rPr>
      </w:pPr>
    </w:p>
    <w:p w14:paraId="13DC89DC" w14:textId="77777777" w:rsidR="005D431C" w:rsidRDefault="005D431C" w:rsidP="00FE3343">
      <w:pPr>
        <w:rPr>
          <w:lang w:val="en-US"/>
        </w:rPr>
      </w:pPr>
    </w:p>
    <w:p w14:paraId="0EA17951" w14:textId="77777777" w:rsidR="005D431C" w:rsidRDefault="005D431C" w:rsidP="00FE3343">
      <w:pPr>
        <w:rPr>
          <w:lang w:val="en-US"/>
        </w:rPr>
      </w:pPr>
    </w:p>
    <w:p w14:paraId="63B7DB56" w14:textId="77777777" w:rsidR="005D431C" w:rsidRDefault="005D431C" w:rsidP="00FE3343">
      <w:pPr>
        <w:rPr>
          <w:lang w:val="en-US"/>
        </w:rPr>
      </w:pPr>
    </w:p>
    <w:p w14:paraId="1F6653F3" w14:textId="77777777" w:rsidR="005D431C" w:rsidRDefault="005D431C" w:rsidP="00FE3343">
      <w:pPr>
        <w:rPr>
          <w:lang w:val="en-US"/>
        </w:rPr>
      </w:pPr>
    </w:p>
    <w:p w14:paraId="33AF65B9" w14:textId="77777777" w:rsidR="005D431C" w:rsidRDefault="005D431C" w:rsidP="00FE3343">
      <w:pPr>
        <w:rPr>
          <w:lang w:val="en-US"/>
        </w:rPr>
      </w:pPr>
    </w:p>
    <w:p w14:paraId="6ADE38E1" w14:textId="77777777" w:rsidR="005D431C" w:rsidRDefault="005D431C" w:rsidP="00FE3343">
      <w:pPr>
        <w:rPr>
          <w:lang w:val="en-US"/>
        </w:rPr>
      </w:pPr>
    </w:p>
    <w:p w14:paraId="6A39054C" w14:textId="77777777" w:rsidR="005D431C" w:rsidRDefault="005D431C" w:rsidP="00FE3343">
      <w:pPr>
        <w:rPr>
          <w:lang w:val="en-US"/>
        </w:rPr>
      </w:pPr>
    </w:p>
    <w:p w14:paraId="288D34AA" w14:textId="77777777" w:rsidR="005D431C" w:rsidRDefault="005D431C" w:rsidP="00FE3343">
      <w:pPr>
        <w:rPr>
          <w:lang w:val="en-US"/>
        </w:rPr>
      </w:pPr>
    </w:p>
    <w:p w14:paraId="4C2A217E" w14:textId="77777777" w:rsidR="005D431C" w:rsidRDefault="005D431C" w:rsidP="00FE3343">
      <w:pPr>
        <w:rPr>
          <w:lang w:val="en-US"/>
        </w:rPr>
      </w:pPr>
    </w:p>
    <w:p w14:paraId="0753C069" w14:textId="77777777" w:rsidR="005D431C" w:rsidRDefault="005D431C" w:rsidP="00FE3343">
      <w:pPr>
        <w:rPr>
          <w:lang w:val="en-US"/>
        </w:rPr>
      </w:pPr>
      <w:r>
        <w:rPr>
          <w:rStyle w:val="CommentReference"/>
        </w:rPr>
        <w:commentReference w:id="20"/>
      </w:r>
    </w:p>
    <w:p w14:paraId="33092342" w14:textId="77777777" w:rsidR="005D431C" w:rsidRDefault="002712A0" w:rsidP="00FE3343">
      <w:pPr>
        <w:rPr>
          <w:lang w:val="en-US"/>
        </w:rPr>
      </w:pPr>
      <w:r>
        <mc:AlternateContent>
          <mc:Choice Requires="wps">
            <w:drawing>
              <wp:anchor distT="0" distB="0" distL="114300" distR="114300" simplePos="0" relativeHeight="251687424" behindDoc="0" locked="0" layoutInCell="1" allowOverlap="1" wp14:anchorId="2196EE06" wp14:editId="0D0441E1">
                <wp:simplePos x="0" y="0"/>
                <wp:positionH relativeFrom="margin">
                  <wp:align>left</wp:align>
                </wp:positionH>
                <wp:positionV relativeFrom="page">
                  <wp:posOffset>9363075</wp:posOffset>
                </wp:positionV>
                <wp:extent cx="3150815" cy="371475"/>
                <wp:effectExtent l="0" t="0" r="12065" b="9525"/>
                <wp:wrapNone/>
                <wp:docPr id="99"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81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297B4" w14:textId="77777777" w:rsidR="0033589F" w:rsidRDefault="0033589F" w:rsidP="000C2D47">
                            <w:pPr>
                              <w:tabs>
                                <w:tab w:val="left" w:pos="2127"/>
                              </w:tabs>
                              <w:rPr>
                                <w:b/>
                              </w:rPr>
                            </w:pPr>
                            <w:r>
                              <w:rPr>
                                <w:b/>
                              </w:rPr>
                              <w:t xml:space="preserve">Teslim Tarihi </w:t>
                            </w:r>
                            <w:r>
                              <w:rPr>
                                <w:b/>
                              </w:rPr>
                              <w:tab/>
                              <w:t>:   17 Aralık 2014</w:t>
                            </w:r>
                          </w:p>
                          <w:p w14:paraId="48E296A1" w14:textId="77777777" w:rsidR="0033589F" w:rsidRDefault="0033589F" w:rsidP="000C2D47">
                            <w:pPr>
                              <w:tabs>
                                <w:tab w:val="left" w:pos="2127"/>
                              </w:tabs>
                            </w:pPr>
                            <w:r>
                              <w:rPr>
                                <w:b/>
                              </w:rPr>
                              <w:t xml:space="preserve">Savunma Tarihi </w:t>
                            </w:r>
                            <w:r>
                              <w:rPr>
                                <w:b/>
                              </w:rPr>
                              <w:tab/>
                              <w:t>:   21 Ocak 2015</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6EE06" id="Text Box 730" o:spid="_x0000_s1050" type="#_x0000_t202" style="position:absolute;margin-left:0;margin-top:737.25pt;width:248.1pt;height:29.25pt;z-index:2516874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TTtQIAALQ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" filled="f" stroked="f">
                <v:textbox inset="0,0,0,0">
                  <w:txbxContent>
                    <w:p w14:paraId="0DE297B4" w14:textId="77777777" w:rsidR="0033589F" w:rsidRDefault="0033589F" w:rsidP="000C2D47">
                      <w:pPr>
                        <w:tabs>
                          <w:tab w:val="left" w:pos="2127"/>
                        </w:tabs>
                        <w:rPr>
                          <w:b/>
                        </w:rPr>
                      </w:pPr>
                      <w:r>
                        <w:rPr>
                          <w:b/>
                        </w:rPr>
                        <w:t xml:space="preserve">Teslim Tarihi </w:t>
                      </w:r>
                      <w:r>
                        <w:rPr>
                          <w:b/>
                        </w:rPr>
                        <w:tab/>
                        <w:t>:   17 Aralık 2014</w:t>
                      </w:r>
                    </w:p>
                    <w:p w14:paraId="48E296A1" w14:textId="77777777" w:rsidR="0033589F" w:rsidRDefault="0033589F" w:rsidP="000C2D47">
                      <w:pPr>
                        <w:tabs>
                          <w:tab w:val="left" w:pos="2127"/>
                        </w:tabs>
                      </w:pPr>
                      <w:r>
                        <w:rPr>
                          <w:b/>
                        </w:rPr>
                        <w:t xml:space="preserve">Savunma Tarihi </w:t>
                      </w:r>
                      <w:r>
                        <w:rPr>
                          <w:b/>
                        </w:rPr>
                        <w:tab/>
                        <w:t>:   21 Ocak 2015</w:t>
                      </w:r>
                    </w:p>
                  </w:txbxContent>
                </v:textbox>
                <w10:wrap anchorx="margin" anchory="page"/>
              </v:shape>
            </w:pict>
          </mc:Fallback>
        </mc:AlternateContent>
      </w:r>
    </w:p>
    <w:p w14:paraId="009A6DC7" w14:textId="77777777" w:rsidR="005D431C" w:rsidRDefault="002712A0" w:rsidP="00FE3343">
      <w:pPr>
        <w:rPr>
          <w:lang w:val="en-US"/>
        </w:rPr>
      </w:pPr>
      <w:r>
        <w:rPr>
          <w:rStyle w:val="CommentReference"/>
        </w:rPr>
        <w:commentReference w:id="21"/>
      </w:r>
      <w:r w:rsidR="00F11288">
        <w:rPr>
          <w:rStyle w:val="CommentReference"/>
        </w:rPr>
        <w:commentReference w:id="22"/>
      </w:r>
      <w:r>
        <w:rPr>
          <w:lang w:val="en-US"/>
        </w:rPr>
        <w:tab/>
      </w:r>
      <w:r>
        <w:rPr>
          <w:lang w:val="en-US"/>
        </w:rPr>
        <w:tab/>
      </w:r>
      <w:r>
        <w:rPr>
          <w:lang w:val="en-US"/>
        </w:rPr>
        <w:tab/>
      </w:r>
      <w:r>
        <w:rPr>
          <w:lang w:val="en-US"/>
        </w:rPr>
        <w:tab/>
      </w:r>
      <w:r>
        <w:rPr>
          <w:lang w:val="en-US"/>
        </w:rPr>
        <w:tab/>
      </w:r>
      <w:r>
        <w:rPr>
          <w:lang w:val="en-US"/>
        </w:rPr>
        <w:tab/>
      </w:r>
      <w:r>
        <w:rPr>
          <w:rStyle w:val="CommentReference"/>
        </w:rPr>
        <w:commentReference w:id="23"/>
      </w:r>
    </w:p>
    <w:p w14:paraId="3F7213C1" w14:textId="77777777" w:rsidR="002712A0" w:rsidRDefault="002712A0" w:rsidP="00FE3343">
      <w:pPr>
        <w:rPr>
          <w:lang w:val="en-US"/>
        </w:rPr>
      </w:pPr>
    </w:p>
    <w:p w14:paraId="166CB041" w14:textId="77777777" w:rsidR="00FE3343" w:rsidRDefault="002C1EEA" w:rsidP="00FE3343">
      <w:pPr>
        <w:rPr>
          <w:lang w:val="en-US"/>
        </w:rPr>
      </w:pPr>
      <w:r>
        <w:rPr>
          <w:lang w:val="en-US"/>
        </w:rPr>
        <w:br w:type="page"/>
      </w:r>
    </w:p>
    <w:p w14:paraId="62B26416" w14:textId="77777777" w:rsidR="00911912" w:rsidRDefault="00911912" w:rsidP="00FE3343">
      <w:pPr>
        <w:rPr>
          <w:b/>
          <w:i/>
          <w:lang w:val="en-US"/>
        </w:rPr>
      </w:pPr>
    </w:p>
    <w:p w14:paraId="70B67BDA" w14:textId="77777777" w:rsidR="00D70A82" w:rsidRDefault="00D70A82">
      <w:pPr>
        <w:rPr>
          <w:b/>
          <w:i/>
          <w:lang w:val="en-US"/>
        </w:rPr>
      </w:pPr>
    </w:p>
    <w:p w14:paraId="23BA4E90" w14:textId="77777777" w:rsidR="00FE3343" w:rsidRDefault="00FE3343" w:rsidP="00FE3343">
      <w:pPr>
        <w:spacing w:before="1420" w:after="360"/>
        <w:rPr>
          <w:b/>
          <w:i/>
          <w:lang w:val="en-US"/>
        </w:rPr>
      </w:pPr>
    </w:p>
    <w:p w14:paraId="3D64A13C" w14:textId="77777777" w:rsidR="00FE3343" w:rsidRDefault="00FE3343" w:rsidP="00FE3343">
      <w:pPr>
        <w:spacing w:before="1420" w:after="360"/>
        <w:jc w:val="right"/>
        <w:rPr>
          <w:b/>
          <w:i/>
          <w:lang w:val="en-US"/>
        </w:rPr>
      </w:pPr>
    </w:p>
    <w:p w14:paraId="588A5A1B" w14:textId="77777777" w:rsidR="00FE3343" w:rsidRDefault="00FE3343" w:rsidP="00FE3343">
      <w:pPr>
        <w:spacing w:before="1420" w:after="360"/>
        <w:jc w:val="right"/>
        <w:rPr>
          <w:b/>
          <w:i/>
          <w:lang w:val="en-US"/>
        </w:rPr>
      </w:pPr>
    </w:p>
    <w:p w14:paraId="4EAF9972" w14:textId="77777777" w:rsidR="00FE3343" w:rsidRDefault="00FE3343" w:rsidP="00FE3343">
      <w:pPr>
        <w:spacing w:before="1440" w:after="360"/>
        <w:jc w:val="right"/>
        <w:rPr>
          <w:b/>
          <w:lang w:val="en-US"/>
        </w:rPr>
      </w:pPr>
      <w:commentRangeStart w:id="24"/>
      <w:r w:rsidRPr="00365D66">
        <w:rPr>
          <w:b/>
          <w:i/>
          <w:lang w:val="en-US"/>
        </w:rPr>
        <w:t xml:space="preserve">Eşime </w:t>
      </w:r>
      <w:r>
        <w:rPr>
          <w:b/>
          <w:i/>
          <w:lang w:val="en-US"/>
        </w:rPr>
        <w:t xml:space="preserve">ve </w:t>
      </w:r>
      <w:r w:rsidRPr="00365D66">
        <w:rPr>
          <w:b/>
          <w:i/>
          <w:lang w:val="en-US"/>
        </w:rPr>
        <w:t>çocuklarıma,</w:t>
      </w:r>
      <w:commentRangeEnd w:id="24"/>
      <w:r w:rsidR="002712A0">
        <w:rPr>
          <w:rStyle w:val="CommentReference"/>
        </w:rPr>
        <w:commentReference w:id="24"/>
      </w:r>
    </w:p>
    <w:p w14:paraId="419E89DF" w14:textId="77777777" w:rsidR="00FE3343" w:rsidRDefault="00FE3343" w:rsidP="00FE3343">
      <w:pPr>
        <w:spacing w:before="1440" w:after="360"/>
        <w:rPr>
          <w:b/>
          <w:lang w:val="en-US"/>
        </w:rPr>
      </w:pPr>
    </w:p>
    <w:p w14:paraId="5032D5A4" w14:textId="602F031A" w:rsidR="00DC72F8" w:rsidRDefault="00DC72F8" w:rsidP="00BE3FD2">
      <w:pPr>
        <w:pStyle w:val="BASLIK1"/>
        <w:numPr>
          <w:ilvl w:val="0"/>
          <w:numId w:val="0"/>
        </w:numPr>
      </w:pPr>
    </w:p>
    <w:p w14:paraId="1C760003" w14:textId="77777777" w:rsidR="00DC72F8" w:rsidRDefault="00DC72F8" w:rsidP="00BE3FD2">
      <w:pPr>
        <w:pStyle w:val="BASLIK1"/>
        <w:numPr>
          <w:ilvl w:val="0"/>
          <w:numId w:val="0"/>
        </w:numPr>
      </w:pPr>
    </w:p>
    <w:p w14:paraId="5EC9AE61" w14:textId="77777777" w:rsidR="00EB6B2C" w:rsidRDefault="00EB6B2C" w:rsidP="00DC72F8">
      <w:pPr>
        <w:pStyle w:val="BASLIK1"/>
        <w:numPr>
          <w:ilvl w:val="0"/>
          <w:numId w:val="0"/>
        </w:numPr>
        <w:sectPr w:rsidR="00EB6B2C" w:rsidSect="00BE3FD2">
          <w:footerReference w:type="default" r:id="rId11"/>
          <w:pgSz w:w="11906" w:h="16838"/>
          <w:pgMar w:top="1418" w:right="1418" w:bottom="1418" w:left="2268" w:header="709" w:footer="709" w:gutter="0"/>
          <w:pgNumType w:fmt="lowerRoman" w:start="3"/>
          <w:cols w:space="708"/>
          <w:docGrid w:linePitch="360"/>
        </w:sectPr>
      </w:pPr>
    </w:p>
    <w:p w14:paraId="3D4DD2AE" w14:textId="417225C5" w:rsidR="005039E2" w:rsidRPr="00CC1DA3" w:rsidRDefault="005039E2" w:rsidP="005039E2">
      <w:pPr>
        <w:tabs>
          <w:tab w:val="left" w:pos="1418"/>
        </w:tabs>
        <w:spacing w:before="120" w:after="120"/>
        <w:ind w:left="1418" w:hanging="1418"/>
        <w:sectPr w:rsidR="005039E2" w:rsidRPr="00CC1DA3" w:rsidSect="004C7C7A">
          <w:pgSz w:w="11906" w:h="16838"/>
          <w:pgMar w:top="1418" w:right="1418" w:bottom="1418" w:left="2268" w:header="709" w:footer="709" w:gutter="0"/>
          <w:pgNumType w:fmt="lowerRoman"/>
          <w:cols w:space="708"/>
          <w:docGrid w:linePitch="360"/>
        </w:sectPr>
      </w:pPr>
    </w:p>
    <w:p w14:paraId="55C5115F" w14:textId="4A6E4FE0" w:rsidR="00DC72F8" w:rsidRDefault="00DC72F8" w:rsidP="00DC72F8">
      <w:pPr>
        <w:pStyle w:val="BASLIK1"/>
        <w:numPr>
          <w:ilvl w:val="0"/>
          <w:numId w:val="0"/>
        </w:numPr>
      </w:pPr>
      <w:bookmarkStart w:id="25" w:name="_Toc443401141"/>
      <w:r>
        <w:lastRenderedPageBreak/>
        <w:t>ÖNSÖZ</w:t>
      </w:r>
      <w:bookmarkEnd w:id="25"/>
    </w:p>
    <w:p w14:paraId="215FBB51" w14:textId="447B0E89" w:rsidR="00816CD4" w:rsidRDefault="001E3C24" w:rsidP="00FB02F1">
      <w:pPr>
        <w:pStyle w:val="GOVDE"/>
        <w:spacing w:line="240" w:lineRule="auto"/>
      </w:pPr>
      <w:r>
        <w:t xml:space="preserve">Önsöz bölümünün içerisindeki metinler 1 </w:t>
      </w:r>
      <w:r w:rsidRPr="00713778">
        <w:t xml:space="preserve">satır aralıklı yazılır. </w:t>
      </w:r>
      <w:r>
        <w:t>T</w:t>
      </w:r>
      <w:r w:rsidR="00592D09">
        <w:t xml:space="preserve">ezin ilk sayfası </w:t>
      </w:r>
      <w:r w:rsidRPr="00713778">
        <w:t>niteliğinde yazıl</w:t>
      </w:r>
      <w:r>
        <w:t xml:space="preserve">an önsöz </w:t>
      </w:r>
      <w:r w:rsidRPr="00713778">
        <w:t>iki</w:t>
      </w:r>
      <w:r w:rsidRPr="00713778">
        <w:rPr>
          <w:color w:val="FF0000"/>
        </w:rPr>
        <w:t xml:space="preserve"> </w:t>
      </w:r>
      <w:r w:rsidRPr="00713778">
        <w:t xml:space="preserve">sayfayı geçmez. </w:t>
      </w:r>
    </w:p>
    <w:p w14:paraId="70A1CDEB" w14:textId="46807C97" w:rsidR="00816CD4" w:rsidRDefault="001E3C24" w:rsidP="00FB02F1">
      <w:pPr>
        <w:pStyle w:val="GOVDE"/>
        <w:spacing w:line="240" w:lineRule="auto"/>
      </w:pPr>
      <w:r w:rsidRPr="00713778">
        <w:t>Tezi destekleyen kurumlara ve yardımcı olan kişilere bu kısımda</w:t>
      </w:r>
      <w:r>
        <w:t xml:space="preserve"> </w:t>
      </w:r>
      <w:r w:rsidR="00592D09">
        <w:t xml:space="preserve">teşekkür edilir. </w:t>
      </w:r>
      <w:r w:rsidR="00816CD4">
        <w:t xml:space="preserve">Önsöz metninin altında </w:t>
      </w:r>
      <w:r w:rsidR="00816CD4" w:rsidRPr="00816CD4">
        <w:t>sağa dayalı olarak ad-so</w:t>
      </w:r>
      <w:r w:rsidR="00592D09">
        <w:t xml:space="preserve">yad, sola dayalı olarak ay, yıl </w:t>
      </w:r>
      <w:r w:rsidR="00816CD4" w:rsidRPr="00816CD4">
        <w:t>biçiminde tarih yazılır. Bu iki unsur aynı hizada olur.</w:t>
      </w:r>
    </w:p>
    <w:p w14:paraId="0A6592C1" w14:textId="77777777" w:rsidR="00AD74F9" w:rsidRDefault="00AD74F9" w:rsidP="00816CD4">
      <w:pPr>
        <w:jc w:val="both"/>
      </w:pPr>
    </w:p>
    <w:p w14:paraId="75BBBC9E" w14:textId="77777777" w:rsidR="00AD74F9" w:rsidRDefault="00AD74F9" w:rsidP="00816CD4">
      <w:pPr>
        <w:jc w:val="both"/>
      </w:pPr>
    </w:p>
    <w:p w14:paraId="3E3FF6AE" w14:textId="77777777" w:rsidR="00F11288" w:rsidRDefault="00F11288" w:rsidP="00816CD4">
      <w:pPr>
        <w:jc w:val="both"/>
      </w:pPr>
    </w:p>
    <w:p w14:paraId="79BB33B2" w14:textId="38F5FF57" w:rsidR="00AD74F9" w:rsidRDefault="00AD74F9" w:rsidP="00417483">
      <w:pPr>
        <w:jc w:val="both"/>
      </w:pPr>
      <w:r>
        <w:t>Aralık 2014</w:t>
      </w:r>
      <w:r w:rsidR="00417483">
        <w:tab/>
      </w:r>
      <w:r w:rsidR="00417483">
        <w:tab/>
      </w:r>
      <w:r w:rsidR="00417483">
        <w:tab/>
      </w:r>
      <w:r w:rsidR="00417483">
        <w:tab/>
      </w:r>
      <w:r w:rsidR="00417483">
        <w:tab/>
      </w:r>
      <w:r w:rsidR="00417483">
        <w:tab/>
      </w:r>
      <w:r w:rsidR="00417483">
        <w:tab/>
      </w:r>
      <w:r w:rsidR="00417483">
        <w:tab/>
        <w:t xml:space="preserve">              </w:t>
      </w:r>
      <w:r>
        <w:t>Ad Soyad</w:t>
      </w:r>
      <w:r w:rsidR="00417483">
        <w:tab/>
      </w:r>
      <w:r w:rsidR="00417483">
        <w:tab/>
      </w:r>
      <w:r w:rsidR="00417483">
        <w:tab/>
      </w:r>
      <w:r w:rsidR="00417483">
        <w:tab/>
      </w:r>
      <w:r w:rsidR="00417483">
        <w:tab/>
      </w:r>
      <w:r w:rsidR="00417483">
        <w:tab/>
      </w:r>
      <w:r w:rsidR="00417483">
        <w:tab/>
      </w:r>
      <w:r w:rsidR="00417483">
        <w:tab/>
        <w:t xml:space="preserve">       </w:t>
      </w:r>
      <w:r w:rsidR="00690961">
        <w:t>(</w:t>
      </w:r>
      <w:r>
        <w:t>Herhangi bir meslek)</w:t>
      </w:r>
    </w:p>
    <w:p w14:paraId="1DBB3C09" w14:textId="77777777" w:rsidR="001E3C24" w:rsidRDefault="00AD74F9" w:rsidP="00AD74F9">
      <w:pPr>
        <w:jc w:val="center"/>
      </w:pPr>
      <w:r>
        <w:rPr>
          <w:rStyle w:val="CommentReference"/>
        </w:rPr>
        <w:commentReference w:id="26"/>
      </w:r>
    </w:p>
    <w:p w14:paraId="32FAEF3A" w14:textId="77777777" w:rsidR="008C72BB" w:rsidRPr="00E9219D" w:rsidRDefault="008C72BB" w:rsidP="002C1EEA">
      <w:pPr>
        <w:keepLines/>
        <w:jc w:val="both"/>
        <w:rPr>
          <w:lang w:val="en-US"/>
        </w:rPr>
      </w:pPr>
    </w:p>
    <w:p w14:paraId="5FB84242" w14:textId="77777777" w:rsidR="008C4DD5" w:rsidRPr="00140D97" w:rsidRDefault="008C4DD5" w:rsidP="00D10F5A">
      <w:pPr>
        <w:rPr>
          <w:lang w:val="da-DK"/>
        </w:rPr>
      </w:pPr>
    </w:p>
    <w:p w14:paraId="3AD2D50A" w14:textId="77777777" w:rsidR="007533FC" w:rsidRPr="00140D97" w:rsidRDefault="007533FC" w:rsidP="0060411D">
      <w:pPr>
        <w:rPr>
          <w:color w:val="FF0000"/>
          <w:lang w:val="da-DK"/>
        </w:rPr>
      </w:pPr>
    </w:p>
    <w:p w14:paraId="4543AC29" w14:textId="77777777" w:rsidR="00211FE1" w:rsidRPr="00140D97" w:rsidRDefault="00211FE1" w:rsidP="0060411D">
      <w:pPr>
        <w:rPr>
          <w:lang w:val="da-DK"/>
        </w:rPr>
      </w:pPr>
    </w:p>
    <w:p w14:paraId="50307E54" w14:textId="77777777" w:rsidR="00DC7B2B" w:rsidRPr="00140D97" w:rsidRDefault="00DC7B2B" w:rsidP="0060411D">
      <w:pPr>
        <w:rPr>
          <w:lang w:val="da-DK"/>
        </w:rPr>
      </w:pPr>
    </w:p>
    <w:p w14:paraId="6F6B49C2" w14:textId="77777777" w:rsidR="00DC7B2B" w:rsidRPr="00140D97" w:rsidRDefault="00DC7B2B" w:rsidP="0060411D">
      <w:pPr>
        <w:rPr>
          <w:lang w:val="da-DK"/>
        </w:rPr>
      </w:pPr>
    </w:p>
    <w:p w14:paraId="01F9913D" w14:textId="77777777" w:rsidR="00DC7B2B" w:rsidRPr="00140D97" w:rsidRDefault="00DC7B2B" w:rsidP="0060411D">
      <w:pPr>
        <w:rPr>
          <w:lang w:val="da-DK"/>
        </w:rPr>
      </w:pPr>
    </w:p>
    <w:p w14:paraId="5E458B14" w14:textId="77777777" w:rsidR="007C7F78" w:rsidRPr="00140D97" w:rsidRDefault="007C7F78">
      <w:pPr>
        <w:rPr>
          <w:lang w:val="da-DK"/>
        </w:rPr>
      </w:pPr>
    </w:p>
    <w:p w14:paraId="2CF567C5" w14:textId="77777777" w:rsidR="00DC7B2B" w:rsidRPr="00140D97" w:rsidRDefault="00DC7B2B" w:rsidP="0060411D">
      <w:pPr>
        <w:rPr>
          <w:lang w:val="da-DK"/>
        </w:rPr>
      </w:pPr>
    </w:p>
    <w:p w14:paraId="5D9AB174" w14:textId="77777777" w:rsidR="002712A0" w:rsidRDefault="002712A0">
      <w:pPr>
        <w:rPr>
          <w:lang w:val="en-US"/>
        </w:rPr>
      </w:pPr>
    </w:p>
    <w:p w14:paraId="12969486" w14:textId="77777777" w:rsidR="002712A0" w:rsidRDefault="002712A0">
      <w:pPr>
        <w:rPr>
          <w:lang w:val="en-US"/>
        </w:rPr>
      </w:pPr>
    </w:p>
    <w:p w14:paraId="35CC82F1" w14:textId="77777777" w:rsidR="002712A0" w:rsidRDefault="002712A0">
      <w:pPr>
        <w:rPr>
          <w:lang w:val="en-US"/>
        </w:rPr>
      </w:pPr>
    </w:p>
    <w:p w14:paraId="01C81C1D" w14:textId="77777777" w:rsidR="002712A0" w:rsidRDefault="002712A0">
      <w:pPr>
        <w:rPr>
          <w:lang w:val="en-US"/>
        </w:rPr>
      </w:pPr>
    </w:p>
    <w:p w14:paraId="74EB3FBA" w14:textId="77777777" w:rsidR="002712A0" w:rsidRDefault="002712A0">
      <w:pPr>
        <w:rPr>
          <w:lang w:val="en-US"/>
        </w:rPr>
      </w:pPr>
    </w:p>
    <w:p w14:paraId="7FF8AF71" w14:textId="77777777" w:rsidR="002712A0" w:rsidRDefault="002712A0">
      <w:pPr>
        <w:rPr>
          <w:lang w:val="en-US"/>
        </w:rPr>
      </w:pPr>
    </w:p>
    <w:p w14:paraId="026F6FFA" w14:textId="77777777" w:rsidR="002712A0" w:rsidRDefault="002712A0">
      <w:pPr>
        <w:rPr>
          <w:lang w:val="en-US"/>
        </w:rPr>
      </w:pPr>
    </w:p>
    <w:p w14:paraId="082768EB" w14:textId="77777777" w:rsidR="002712A0" w:rsidRDefault="002712A0">
      <w:pPr>
        <w:rPr>
          <w:lang w:val="en-US"/>
        </w:rPr>
      </w:pPr>
    </w:p>
    <w:p w14:paraId="6AF0C175" w14:textId="77777777" w:rsidR="002712A0" w:rsidRDefault="002712A0">
      <w:pPr>
        <w:rPr>
          <w:lang w:val="en-US"/>
        </w:rPr>
      </w:pPr>
    </w:p>
    <w:p w14:paraId="313A9E48" w14:textId="77777777" w:rsidR="002712A0" w:rsidRDefault="002712A0">
      <w:pPr>
        <w:rPr>
          <w:lang w:val="en-US"/>
        </w:rPr>
      </w:pPr>
    </w:p>
    <w:p w14:paraId="30D6F35E" w14:textId="77777777" w:rsidR="002712A0" w:rsidRDefault="002712A0">
      <w:pPr>
        <w:rPr>
          <w:lang w:val="en-US"/>
        </w:rPr>
      </w:pPr>
    </w:p>
    <w:p w14:paraId="4143345D" w14:textId="77777777" w:rsidR="002712A0" w:rsidRDefault="002712A0">
      <w:pPr>
        <w:rPr>
          <w:lang w:val="en-US"/>
        </w:rPr>
      </w:pPr>
    </w:p>
    <w:p w14:paraId="4A3CBE1C" w14:textId="77777777" w:rsidR="002712A0" w:rsidRDefault="00BE33A4">
      <w:pPr>
        <w:rPr>
          <w:lang w:val="en-US"/>
        </w:rPr>
      </w:pPr>
      <w:r>
        <w:rPr>
          <w:rStyle w:val="CommentReference"/>
        </w:rPr>
        <w:commentReference w:id="27"/>
      </w:r>
    </w:p>
    <w:p w14:paraId="17560859" w14:textId="77777777" w:rsidR="002712A0" w:rsidRDefault="002712A0">
      <w:pPr>
        <w:rPr>
          <w:lang w:val="en-US"/>
        </w:rPr>
      </w:pPr>
    </w:p>
    <w:p w14:paraId="5A8AFF72" w14:textId="77777777" w:rsidR="002712A0" w:rsidRDefault="002712A0">
      <w:pPr>
        <w:rPr>
          <w:lang w:val="en-US"/>
        </w:rPr>
      </w:pPr>
    </w:p>
    <w:p w14:paraId="21768C56" w14:textId="77777777" w:rsidR="002712A0" w:rsidRDefault="002712A0">
      <w:pPr>
        <w:rPr>
          <w:lang w:val="en-US"/>
        </w:rPr>
      </w:pPr>
    </w:p>
    <w:p w14:paraId="5BF28380" w14:textId="77777777" w:rsidR="002712A0" w:rsidRDefault="002712A0">
      <w:pPr>
        <w:rPr>
          <w:lang w:val="en-US"/>
        </w:rPr>
      </w:pPr>
    </w:p>
    <w:p w14:paraId="65638ABA" w14:textId="77777777" w:rsidR="00EB6B2C" w:rsidRDefault="00140D97">
      <w:pPr>
        <w:rPr>
          <w:lang w:val="en-US"/>
        </w:rPr>
        <w:sectPr w:rsidR="00EB6B2C" w:rsidSect="00EB6B2C">
          <w:pgSz w:w="11906" w:h="16838"/>
          <w:pgMar w:top="1418" w:right="1418" w:bottom="1418" w:left="2268" w:header="709" w:footer="709" w:gutter="0"/>
          <w:pgNumType w:fmt="lowerRoman"/>
          <w:cols w:space="708"/>
          <w:docGrid w:linePitch="360"/>
        </w:sectPr>
      </w:pPr>
      <w:r>
        <w:rPr>
          <w:lang w:val="en-US"/>
        </w:rPr>
        <w:br w:type="page"/>
      </w:r>
    </w:p>
    <w:p w14:paraId="08D09A00" w14:textId="7DA8ECA5" w:rsidR="002335A6" w:rsidRDefault="002335A6">
      <w:pPr>
        <w:rPr>
          <w:lang w:val="en-US"/>
        </w:rPr>
      </w:pPr>
    </w:p>
    <w:p w14:paraId="5AED6BE6" w14:textId="77777777" w:rsidR="002335A6" w:rsidRPr="002335A6" w:rsidRDefault="002335A6" w:rsidP="002335A6">
      <w:pPr>
        <w:rPr>
          <w:lang w:val="en-US"/>
        </w:rPr>
      </w:pPr>
    </w:p>
    <w:p w14:paraId="02E2A28F" w14:textId="77777777" w:rsidR="002335A6" w:rsidRPr="002335A6" w:rsidRDefault="002335A6" w:rsidP="002335A6">
      <w:pPr>
        <w:rPr>
          <w:lang w:val="en-US"/>
        </w:rPr>
      </w:pPr>
    </w:p>
    <w:p w14:paraId="77FD7869" w14:textId="77777777" w:rsidR="002335A6" w:rsidRPr="002335A6" w:rsidRDefault="002335A6" w:rsidP="002335A6">
      <w:pPr>
        <w:rPr>
          <w:lang w:val="en-US"/>
        </w:rPr>
      </w:pPr>
    </w:p>
    <w:p w14:paraId="17C00F80" w14:textId="77777777" w:rsidR="002335A6" w:rsidRPr="002335A6" w:rsidRDefault="002335A6" w:rsidP="002335A6">
      <w:pPr>
        <w:rPr>
          <w:lang w:val="en-US"/>
        </w:rPr>
      </w:pPr>
    </w:p>
    <w:p w14:paraId="5267F3DD" w14:textId="77777777" w:rsidR="002335A6" w:rsidRPr="002335A6" w:rsidRDefault="002335A6" w:rsidP="002335A6">
      <w:pPr>
        <w:rPr>
          <w:lang w:val="en-US"/>
        </w:rPr>
      </w:pPr>
    </w:p>
    <w:p w14:paraId="0D3D58EE" w14:textId="77777777" w:rsidR="002335A6" w:rsidRPr="002335A6" w:rsidRDefault="002335A6" w:rsidP="002335A6">
      <w:pPr>
        <w:rPr>
          <w:lang w:val="en-US"/>
        </w:rPr>
      </w:pPr>
    </w:p>
    <w:p w14:paraId="7FEF32A6" w14:textId="77777777" w:rsidR="002335A6" w:rsidRPr="002335A6" w:rsidRDefault="002335A6" w:rsidP="002335A6">
      <w:pPr>
        <w:rPr>
          <w:lang w:val="en-US"/>
        </w:rPr>
      </w:pPr>
    </w:p>
    <w:p w14:paraId="718A1B92" w14:textId="77777777" w:rsidR="002335A6" w:rsidRPr="002335A6" w:rsidRDefault="002335A6" w:rsidP="002335A6">
      <w:pPr>
        <w:rPr>
          <w:lang w:val="en-US"/>
        </w:rPr>
      </w:pPr>
    </w:p>
    <w:p w14:paraId="64D96871" w14:textId="77777777" w:rsidR="002335A6" w:rsidRPr="002335A6" w:rsidRDefault="002335A6" w:rsidP="002335A6">
      <w:pPr>
        <w:rPr>
          <w:lang w:val="en-US"/>
        </w:rPr>
      </w:pPr>
    </w:p>
    <w:p w14:paraId="2E3032B1" w14:textId="77777777" w:rsidR="002335A6" w:rsidRPr="002335A6" w:rsidRDefault="002335A6" w:rsidP="002335A6">
      <w:pPr>
        <w:rPr>
          <w:lang w:val="en-US"/>
        </w:rPr>
      </w:pPr>
    </w:p>
    <w:p w14:paraId="77363AB0" w14:textId="77777777" w:rsidR="002335A6" w:rsidRPr="002335A6" w:rsidRDefault="002335A6" w:rsidP="002335A6">
      <w:pPr>
        <w:rPr>
          <w:lang w:val="en-US"/>
        </w:rPr>
      </w:pPr>
    </w:p>
    <w:p w14:paraId="36B85B6A" w14:textId="77777777" w:rsidR="002335A6" w:rsidRPr="002335A6" w:rsidRDefault="002335A6" w:rsidP="002335A6">
      <w:pPr>
        <w:rPr>
          <w:lang w:val="en-US"/>
        </w:rPr>
      </w:pPr>
    </w:p>
    <w:p w14:paraId="2BC91064" w14:textId="77777777" w:rsidR="002335A6" w:rsidRPr="002335A6" w:rsidRDefault="002335A6" w:rsidP="002335A6">
      <w:pPr>
        <w:rPr>
          <w:lang w:val="en-US"/>
        </w:rPr>
      </w:pPr>
    </w:p>
    <w:p w14:paraId="53F87B74" w14:textId="77777777" w:rsidR="002335A6" w:rsidRPr="002335A6" w:rsidRDefault="002335A6" w:rsidP="002335A6">
      <w:pPr>
        <w:rPr>
          <w:lang w:val="en-US"/>
        </w:rPr>
      </w:pPr>
    </w:p>
    <w:p w14:paraId="17E2F057" w14:textId="77777777" w:rsidR="002335A6" w:rsidRPr="002335A6" w:rsidRDefault="002335A6" w:rsidP="002335A6">
      <w:pPr>
        <w:rPr>
          <w:lang w:val="en-US"/>
        </w:rPr>
      </w:pPr>
    </w:p>
    <w:p w14:paraId="2511EB0F" w14:textId="77777777" w:rsidR="002335A6" w:rsidRPr="002335A6" w:rsidRDefault="002335A6" w:rsidP="002335A6">
      <w:pPr>
        <w:rPr>
          <w:lang w:val="en-US"/>
        </w:rPr>
      </w:pPr>
    </w:p>
    <w:p w14:paraId="526B3F26" w14:textId="77777777" w:rsidR="002335A6" w:rsidRPr="002335A6" w:rsidRDefault="002335A6" w:rsidP="002335A6">
      <w:pPr>
        <w:rPr>
          <w:lang w:val="en-US"/>
        </w:rPr>
      </w:pPr>
    </w:p>
    <w:p w14:paraId="161EC2E9" w14:textId="77777777" w:rsidR="002335A6" w:rsidRPr="002335A6" w:rsidRDefault="002335A6" w:rsidP="002335A6">
      <w:pPr>
        <w:rPr>
          <w:lang w:val="en-US"/>
        </w:rPr>
      </w:pPr>
    </w:p>
    <w:p w14:paraId="5E8E2ACB" w14:textId="77777777" w:rsidR="002335A6" w:rsidRPr="002335A6" w:rsidRDefault="002335A6" w:rsidP="002335A6">
      <w:pPr>
        <w:rPr>
          <w:lang w:val="en-US"/>
        </w:rPr>
      </w:pPr>
    </w:p>
    <w:p w14:paraId="71E4F2B1" w14:textId="77777777" w:rsidR="002335A6" w:rsidRPr="002335A6" w:rsidRDefault="002335A6" w:rsidP="002335A6">
      <w:pPr>
        <w:rPr>
          <w:lang w:val="en-US"/>
        </w:rPr>
      </w:pPr>
    </w:p>
    <w:p w14:paraId="560B6AC9" w14:textId="77777777" w:rsidR="002335A6" w:rsidRPr="002335A6" w:rsidRDefault="002335A6" w:rsidP="002335A6">
      <w:pPr>
        <w:rPr>
          <w:lang w:val="en-US"/>
        </w:rPr>
      </w:pPr>
    </w:p>
    <w:p w14:paraId="6C6AA03F" w14:textId="77777777" w:rsidR="002335A6" w:rsidRPr="002335A6" w:rsidRDefault="002335A6" w:rsidP="002335A6">
      <w:pPr>
        <w:rPr>
          <w:lang w:val="en-US"/>
        </w:rPr>
      </w:pPr>
    </w:p>
    <w:p w14:paraId="7E003AAB" w14:textId="77777777" w:rsidR="002335A6" w:rsidRPr="002335A6" w:rsidRDefault="002335A6" w:rsidP="002335A6">
      <w:pPr>
        <w:rPr>
          <w:lang w:val="en-US"/>
        </w:rPr>
      </w:pPr>
    </w:p>
    <w:p w14:paraId="139043F0" w14:textId="77777777" w:rsidR="002335A6" w:rsidRPr="002335A6" w:rsidRDefault="002335A6" w:rsidP="002335A6">
      <w:pPr>
        <w:rPr>
          <w:lang w:val="en-US"/>
        </w:rPr>
      </w:pPr>
    </w:p>
    <w:p w14:paraId="124CAB98" w14:textId="77777777" w:rsidR="002335A6" w:rsidRPr="002335A6" w:rsidRDefault="002335A6" w:rsidP="002335A6">
      <w:pPr>
        <w:rPr>
          <w:lang w:val="en-US"/>
        </w:rPr>
      </w:pPr>
    </w:p>
    <w:p w14:paraId="48C8F123" w14:textId="77777777" w:rsidR="002335A6" w:rsidRPr="002335A6" w:rsidRDefault="002335A6" w:rsidP="002335A6">
      <w:pPr>
        <w:rPr>
          <w:lang w:val="en-US"/>
        </w:rPr>
      </w:pPr>
    </w:p>
    <w:p w14:paraId="6FE59F85" w14:textId="77777777" w:rsidR="002335A6" w:rsidRPr="002335A6" w:rsidRDefault="002335A6" w:rsidP="002335A6">
      <w:pPr>
        <w:rPr>
          <w:lang w:val="en-US"/>
        </w:rPr>
      </w:pPr>
    </w:p>
    <w:p w14:paraId="5C826834" w14:textId="77777777" w:rsidR="002335A6" w:rsidRPr="002335A6" w:rsidRDefault="002335A6" w:rsidP="002335A6">
      <w:pPr>
        <w:rPr>
          <w:lang w:val="en-US"/>
        </w:rPr>
      </w:pPr>
    </w:p>
    <w:p w14:paraId="034032B4" w14:textId="77777777" w:rsidR="002335A6" w:rsidRPr="002335A6" w:rsidRDefault="002335A6" w:rsidP="002335A6">
      <w:pPr>
        <w:rPr>
          <w:lang w:val="en-US"/>
        </w:rPr>
      </w:pPr>
    </w:p>
    <w:p w14:paraId="1DCCA4AD" w14:textId="77777777" w:rsidR="002335A6" w:rsidRPr="002335A6" w:rsidRDefault="002335A6" w:rsidP="002335A6">
      <w:pPr>
        <w:rPr>
          <w:lang w:val="en-US"/>
        </w:rPr>
      </w:pPr>
    </w:p>
    <w:p w14:paraId="0E063EC5" w14:textId="77777777" w:rsidR="002335A6" w:rsidRPr="002335A6" w:rsidRDefault="002335A6" w:rsidP="002335A6">
      <w:pPr>
        <w:rPr>
          <w:lang w:val="en-US"/>
        </w:rPr>
      </w:pPr>
    </w:p>
    <w:p w14:paraId="21ACB675" w14:textId="77777777" w:rsidR="002335A6" w:rsidRPr="002335A6" w:rsidRDefault="002335A6" w:rsidP="002335A6">
      <w:pPr>
        <w:rPr>
          <w:lang w:val="en-US"/>
        </w:rPr>
      </w:pPr>
    </w:p>
    <w:p w14:paraId="34244797" w14:textId="77777777" w:rsidR="002335A6" w:rsidRPr="002335A6" w:rsidRDefault="002335A6" w:rsidP="002335A6">
      <w:pPr>
        <w:rPr>
          <w:lang w:val="en-US"/>
        </w:rPr>
      </w:pPr>
    </w:p>
    <w:p w14:paraId="6CA613FD" w14:textId="77777777" w:rsidR="002335A6" w:rsidRPr="002335A6" w:rsidRDefault="002335A6" w:rsidP="002335A6">
      <w:pPr>
        <w:rPr>
          <w:lang w:val="en-US"/>
        </w:rPr>
      </w:pPr>
    </w:p>
    <w:p w14:paraId="21E92098" w14:textId="77777777" w:rsidR="002335A6" w:rsidRPr="002335A6" w:rsidRDefault="002335A6" w:rsidP="002335A6">
      <w:pPr>
        <w:rPr>
          <w:lang w:val="en-US"/>
        </w:rPr>
      </w:pPr>
    </w:p>
    <w:p w14:paraId="5D03D475" w14:textId="77777777" w:rsidR="002335A6" w:rsidRPr="002335A6" w:rsidRDefault="002335A6" w:rsidP="002335A6">
      <w:pPr>
        <w:rPr>
          <w:lang w:val="en-US"/>
        </w:rPr>
      </w:pPr>
    </w:p>
    <w:p w14:paraId="00A7DEF6" w14:textId="77777777" w:rsidR="002335A6" w:rsidRPr="002335A6" w:rsidRDefault="002335A6" w:rsidP="002335A6">
      <w:pPr>
        <w:rPr>
          <w:lang w:val="en-US"/>
        </w:rPr>
      </w:pPr>
    </w:p>
    <w:p w14:paraId="6D054558" w14:textId="77777777" w:rsidR="002335A6" w:rsidRPr="002335A6" w:rsidRDefault="002335A6" w:rsidP="002335A6">
      <w:pPr>
        <w:rPr>
          <w:lang w:val="en-US"/>
        </w:rPr>
      </w:pPr>
    </w:p>
    <w:p w14:paraId="4EB127F8" w14:textId="77777777" w:rsidR="002335A6" w:rsidRPr="002335A6" w:rsidRDefault="002335A6" w:rsidP="002335A6">
      <w:pPr>
        <w:rPr>
          <w:lang w:val="en-US"/>
        </w:rPr>
      </w:pPr>
    </w:p>
    <w:p w14:paraId="1687C34A" w14:textId="77777777" w:rsidR="002335A6" w:rsidRPr="002335A6" w:rsidRDefault="002335A6" w:rsidP="002335A6">
      <w:pPr>
        <w:rPr>
          <w:lang w:val="en-US"/>
        </w:rPr>
      </w:pPr>
    </w:p>
    <w:p w14:paraId="6571FF43" w14:textId="77777777" w:rsidR="002335A6" w:rsidRPr="002335A6" w:rsidRDefault="002335A6" w:rsidP="002335A6">
      <w:pPr>
        <w:rPr>
          <w:lang w:val="en-US"/>
        </w:rPr>
      </w:pPr>
    </w:p>
    <w:p w14:paraId="6B1D2911" w14:textId="77777777" w:rsidR="002335A6" w:rsidRPr="002335A6" w:rsidRDefault="002335A6" w:rsidP="002335A6">
      <w:pPr>
        <w:rPr>
          <w:lang w:val="en-US"/>
        </w:rPr>
      </w:pPr>
    </w:p>
    <w:p w14:paraId="548B7B03" w14:textId="04EF08FB" w:rsidR="002335A6" w:rsidRDefault="002335A6" w:rsidP="002335A6">
      <w:pPr>
        <w:rPr>
          <w:lang w:val="en-US"/>
        </w:rPr>
      </w:pPr>
    </w:p>
    <w:p w14:paraId="3A1A669E" w14:textId="77777777" w:rsidR="002335A6" w:rsidRPr="002335A6" w:rsidRDefault="002335A6" w:rsidP="002335A6">
      <w:pPr>
        <w:rPr>
          <w:lang w:val="en-US"/>
        </w:rPr>
      </w:pPr>
    </w:p>
    <w:p w14:paraId="1887212E" w14:textId="77777777" w:rsidR="002335A6" w:rsidRPr="002335A6" w:rsidRDefault="002335A6" w:rsidP="002335A6">
      <w:pPr>
        <w:rPr>
          <w:lang w:val="en-US"/>
        </w:rPr>
      </w:pPr>
    </w:p>
    <w:p w14:paraId="0190BD93" w14:textId="77777777" w:rsidR="002335A6" w:rsidRPr="002335A6" w:rsidRDefault="002335A6" w:rsidP="002335A6">
      <w:pPr>
        <w:rPr>
          <w:lang w:val="en-US"/>
        </w:rPr>
      </w:pPr>
    </w:p>
    <w:p w14:paraId="377301F7" w14:textId="77777777" w:rsidR="002335A6" w:rsidRPr="002335A6" w:rsidRDefault="002335A6" w:rsidP="002335A6">
      <w:pPr>
        <w:rPr>
          <w:lang w:val="en-US"/>
        </w:rPr>
      </w:pPr>
    </w:p>
    <w:p w14:paraId="61384B17" w14:textId="28FA361D" w:rsidR="002335A6" w:rsidRDefault="002335A6" w:rsidP="002335A6">
      <w:pPr>
        <w:jc w:val="center"/>
        <w:rPr>
          <w:lang w:val="en-US"/>
        </w:rPr>
      </w:pPr>
      <w:r>
        <w:rPr>
          <w:rStyle w:val="CommentReference"/>
        </w:rPr>
        <w:commentReference w:id="28"/>
      </w:r>
    </w:p>
    <w:p w14:paraId="21FAD180" w14:textId="03085756" w:rsidR="00EB6B2C" w:rsidRPr="002335A6" w:rsidRDefault="002335A6" w:rsidP="002335A6">
      <w:pPr>
        <w:tabs>
          <w:tab w:val="center" w:pos="4110"/>
        </w:tabs>
        <w:rPr>
          <w:lang w:val="en-US"/>
        </w:rPr>
        <w:sectPr w:rsidR="00EB6B2C" w:rsidRPr="002335A6" w:rsidSect="00EB6B2C">
          <w:pgSz w:w="11906" w:h="16838"/>
          <w:pgMar w:top="1418" w:right="1418" w:bottom="1418" w:left="2268" w:header="709" w:footer="709" w:gutter="0"/>
          <w:pgNumType w:fmt="lowerRoman"/>
          <w:cols w:space="708"/>
          <w:docGrid w:linePitch="360"/>
        </w:sectPr>
      </w:pPr>
      <w:r>
        <w:rPr>
          <w:lang w:val="en-US"/>
        </w:rPr>
        <w:tab/>
      </w:r>
    </w:p>
    <w:p w14:paraId="22F86654" w14:textId="21AFEC6F" w:rsidR="00C365DE" w:rsidRPr="00712CC3" w:rsidRDefault="007B1BD3" w:rsidP="00712CC3">
      <w:pPr>
        <w:pStyle w:val="BASLIK1"/>
        <w:numPr>
          <w:ilvl w:val="0"/>
          <w:numId w:val="0"/>
        </w:numPr>
      </w:pPr>
      <w:bookmarkStart w:id="29" w:name="_Toc443401142"/>
      <w:commentRangeStart w:id="30"/>
      <w:r w:rsidRPr="00712CC3">
        <w:lastRenderedPageBreak/>
        <w:t>İÇİNDEKİLER</w:t>
      </w:r>
      <w:commentRangeEnd w:id="30"/>
      <w:r w:rsidR="00533CE0" w:rsidRPr="00712CC3">
        <w:rPr>
          <w:rStyle w:val="CommentReference"/>
          <w:sz w:val="24"/>
          <w:szCs w:val="24"/>
        </w:rPr>
        <w:commentReference w:id="30"/>
      </w:r>
      <w:bookmarkEnd w:id="29"/>
    </w:p>
    <w:p w14:paraId="22B80922" w14:textId="77777777" w:rsidR="00EB6B2C" w:rsidRDefault="00C365DE" w:rsidP="00BA5817">
      <w:pPr>
        <w:tabs>
          <w:tab w:val="right" w:leader="dot" w:pos="8222"/>
        </w:tabs>
        <w:spacing w:after="240"/>
        <w:jc w:val="right"/>
        <w:rPr>
          <w:b/>
          <w:u w:val="single"/>
          <w:lang w:val="en-US"/>
        </w:rPr>
      </w:pPr>
      <w:commentRangeStart w:id="31"/>
      <w:r w:rsidRPr="00E9219D">
        <w:rPr>
          <w:b/>
          <w:u w:val="single"/>
          <w:lang w:val="en-US"/>
        </w:rPr>
        <w:t>Sayfa</w:t>
      </w:r>
      <w:commentRangeEnd w:id="31"/>
      <w:r w:rsidR="00533CE0">
        <w:rPr>
          <w:rStyle w:val="CommentReference"/>
        </w:rPr>
        <w:commentReference w:id="31"/>
      </w:r>
    </w:p>
    <w:p w14:paraId="24C6DEEA" w14:textId="15D4EF5C" w:rsidR="006008FF" w:rsidRDefault="00EB6B2C" w:rsidP="005A1C94">
      <w:pPr>
        <w:pStyle w:val="TOC1"/>
        <w:rPr>
          <w:rFonts w:asciiTheme="minorHAnsi" w:eastAsiaTheme="minorEastAsia" w:hAnsiTheme="minorHAnsi" w:cstheme="minorBidi"/>
          <w:noProof/>
          <w:sz w:val="22"/>
          <w:szCs w:val="22"/>
          <w:lang w:eastAsia="tr-TR"/>
        </w:rPr>
      </w:pPr>
      <w:r>
        <w:rPr>
          <w:lang w:val="en-US"/>
        </w:rPr>
        <w:fldChar w:fldCharType="begin"/>
      </w:r>
      <w:r>
        <w:rPr>
          <w:lang w:val="en-US"/>
        </w:rPr>
        <w:instrText xml:space="preserve"> TOC \o "1-5" \h \z \t "BASLIK1;1;BASLIK2;2;BASLIK3;3;BASLIK4;4" </w:instrText>
      </w:r>
      <w:r>
        <w:rPr>
          <w:lang w:val="en-US"/>
        </w:rPr>
        <w:fldChar w:fldCharType="separate"/>
      </w:r>
      <w:hyperlink w:anchor="_Toc443401141" w:history="1">
        <w:r w:rsidR="006008FF" w:rsidRPr="0014643D">
          <w:rPr>
            <w:rStyle w:val="Hyperlink"/>
            <w:noProof/>
          </w:rPr>
          <w:t>ÖNSÖZ</w:t>
        </w:r>
        <w:r w:rsidR="006008FF">
          <w:rPr>
            <w:noProof/>
            <w:webHidden/>
          </w:rPr>
          <w:tab/>
        </w:r>
        <w:r w:rsidR="00EA5CCC" w:rsidRPr="00EA5CCC">
          <w:rPr>
            <w:noProof/>
            <w:webHidden/>
          </w:rPr>
          <w:tab/>
        </w:r>
        <w:r w:rsidR="006008FF">
          <w:rPr>
            <w:noProof/>
            <w:webHidden/>
          </w:rPr>
          <w:fldChar w:fldCharType="begin"/>
        </w:r>
        <w:r w:rsidR="006008FF">
          <w:rPr>
            <w:noProof/>
            <w:webHidden/>
          </w:rPr>
          <w:instrText xml:space="preserve"> PAGEREF _Toc443401141 \h </w:instrText>
        </w:r>
        <w:r w:rsidR="006008FF">
          <w:rPr>
            <w:noProof/>
            <w:webHidden/>
          </w:rPr>
        </w:r>
        <w:r w:rsidR="006008FF">
          <w:rPr>
            <w:noProof/>
            <w:webHidden/>
          </w:rPr>
          <w:fldChar w:fldCharType="separate"/>
        </w:r>
        <w:r w:rsidR="00BC2036">
          <w:rPr>
            <w:noProof/>
            <w:webHidden/>
          </w:rPr>
          <w:t>vii</w:t>
        </w:r>
        <w:r w:rsidR="006008FF">
          <w:rPr>
            <w:noProof/>
            <w:webHidden/>
          </w:rPr>
          <w:fldChar w:fldCharType="end"/>
        </w:r>
      </w:hyperlink>
    </w:p>
    <w:p w14:paraId="7C627D37" w14:textId="3D5B5CE5" w:rsidR="006008FF" w:rsidRDefault="0033589F" w:rsidP="005A1C94">
      <w:pPr>
        <w:pStyle w:val="TOC1"/>
        <w:rPr>
          <w:rFonts w:asciiTheme="minorHAnsi" w:eastAsiaTheme="minorEastAsia" w:hAnsiTheme="minorHAnsi" w:cstheme="minorBidi"/>
          <w:noProof/>
          <w:sz w:val="22"/>
          <w:szCs w:val="22"/>
          <w:lang w:eastAsia="tr-TR"/>
        </w:rPr>
      </w:pPr>
      <w:hyperlink w:anchor="_Toc443401142" w:history="1">
        <w:r w:rsidR="006008FF" w:rsidRPr="0014643D">
          <w:rPr>
            <w:rStyle w:val="Hyperlink"/>
            <w:noProof/>
          </w:rPr>
          <w:t>İÇİNDEKİLER</w:t>
        </w:r>
        <w:r w:rsidR="006008FF">
          <w:rPr>
            <w:noProof/>
            <w:webHidden/>
          </w:rPr>
          <w:tab/>
        </w:r>
        <w:r w:rsidR="006008FF">
          <w:rPr>
            <w:noProof/>
            <w:webHidden/>
          </w:rPr>
          <w:fldChar w:fldCharType="begin"/>
        </w:r>
        <w:r w:rsidR="006008FF">
          <w:rPr>
            <w:noProof/>
            <w:webHidden/>
          </w:rPr>
          <w:instrText xml:space="preserve"> PAGEREF _Toc443401142 \h </w:instrText>
        </w:r>
        <w:r w:rsidR="006008FF">
          <w:rPr>
            <w:noProof/>
            <w:webHidden/>
          </w:rPr>
        </w:r>
        <w:r w:rsidR="006008FF">
          <w:rPr>
            <w:noProof/>
            <w:webHidden/>
          </w:rPr>
          <w:fldChar w:fldCharType="separate"/>
        </w:r>
        <w:r w:rsidR="00BC2036">
          <w:rPr>
            <w:noProof/>
            <w:webHidden/>
          </w:rPr>
          <w:t>ix</w:t>
        </w:r>
        <w:r w:rsidR="006008FF">
          <w:rPr>
            <w:noProof/>
            <w:webHidden/>
          </w:rPr>
          <w:fldChar w:fldCharType="end"/>
        </w:r>
      </w:hyperlink>
    </w:p>
    <w:p w14:paraId="696A9606" w14:textId="40EBEC0D" w:rsidR="006008FF" w:rsidRDefault="0033589F" w:rsidP="005A1C94">
      <w:pPr>
        <w:pStyle w:val="TOC1"/>
        <w:rPr>
          <w:rFonts w:asciiTheme="minorHAnsi" w:eastAsiaTheme="minorEastAsia" w:hAnsiTheme="minorHAnsi" w:cstheme="minorBidi"/>
          <w:noProof/>
          <w:sz w:val="22"/>
          <w:szCs w:val="22"/>
          <w:lang w:eastAsia="tr-TR"/>
        </w:rPr>
      </w:pPr>
      <w:hyperlink w:anchor="_Toc443401143" w:history="1">
        <w:r w:rsidR="006008FF" w:rsidRPr="0014643D">
          <w:rPr>
            <w:rStyle w:val="Hyperlink"/>
            <w:noProof/>
          </w:rPr>
          <w:t>KISALTMALAR</w:t>
        </w:r>
        <w:r w:rsidR="006008FF">
          <w:rPr>
            <w:noProof/>
            <w:webHidden/>
          </w:rPr>
          <w:tab/>
        </w:r>
        <w:r w:rsidR="006008FF">
          <w:rPr>
            <w:noProof/>
            <w:webHidden/>
          </w:rPr>
          <w:fldChar w:fldCharType="begin"/>
        </w:r>
        <w:r w:rsidR="006008FF">
          <w:rPr>
            <w:noProof/>
            <w:webHidden/>
          </w:rPr>
          <w:instrText xml:space="preserve"> PAGEREF _Toc443401143 \h </w:instrText>
        </w:r>
        <w:r w:rsidR="006008FF">
          <w:rPr>
            <w:noProof/>
            <w:webHidden/>
          </w:rPr>
        </w:r>
        <w:r w:rsidR="006008FF">
          <w:rPr>
            <w:noProof/>
            <w:webHidden/>
          </w:rPr>
          <w:fldChar w:fldCharType="separate"/>
        </w:r>
        <w:r w:rsidR="00BC2036">
          <w:rPr>
            <w:noProof/>
            <w:webHidden/>
          </w:rPr>
          <w:t>xi</w:t>
        </w:r>
        <w:r w:rsidR="006008FF">
          <w:rPr>
            <w:noProof/>
            <w:webHidden/>
          </w:rPr>
          <w:fldChar w:fldCharType="end"/>
        </w:r>
      </w:hyperlink>
    </w:p>
    <w:p w14:paraId="390A4583" w14:textId="5AEF9D3E" w:rsidR="006008FF" w:rsidRDefault="0033589F" w:rsidP="005A1C94">
      <w:pPr>
        <w:pStyle w:val="TOC1"/>
        <w:rPr>
          <w:rFonts w:asciiTheme="minorHAnsi" w:eastAsiaTheme="minorEastAsia" w:hAnsiTheme="minorHAnsi" w:cstheme="minorBidi"/>
          <w:noProof/>
          <w:sz w:val="22"/>
          <w:szCs w:val="22"/>
          <w:lang w:eastAsia="tr-TR"/>
        </w:rPr>
      </w:pPr>
      <w:hyperlink w:anchor="_Toc443401144" w:history="1">
        <w:r w:rsidR="006008FF" w:rsidRPr="0014643D">
          <w:rPr>
            <w:rStyle w:val="Hyperlink"/>
            <w:noProof/>
          </w:rPr>
          <w:t>SEMBOLLER</w:t>
        </w:r>
        <w:r w:rsidR="006008FF">
          <w:rPr>
            <w:noProof/>
            <w:webHidden/>
          </w:rPr>
          <w:tab/>
        </w:r>
        <w:r w:rsidR="006008FF">
          <w:rPr>
            <w:noProof/>
            <w:webHidden/>
          </w:rPr>
          <w:fldChar w:fldCharType="begin"/>
        </w:r>
        <w:r w:rsidR="006008FF">
          <w:rPr>
            <w:noProof/>
            <w:webHidden/>
          </w:rPr>
          <w:instrText xml:space="preserve"> PAGEREF _Toc443401144 \h </w:instrText>
        </w:r>
        <w:r w:rsidR="006008FF">
          <w:rPr>
            <w:noProof/>
            <w:webHidden/>
          </w:rPr>
        </w:r>
        <w:r w:rsidR="006008FF">
          <w:rPr>
            <w:noProof/>
            <w:webHidden/>
          </w:rPr>
          <w:fldChar w:fldCharType="separate"/>
        </w:r>
        <w:r w:rsidR="00BC2036">
          <w:rPr>
            <w:noProof/>
            <w:webHidden/>
          </w:rPr>
          <w:t>xiii</w:t>
        </w:r>
        <w:r w:rsidR="006008FF">
          <w:rPr>
            <w:noProof/>
            <w:webHidden/>
          </w:rPr>
          <w:fldChar w:fldCharType="end"/>
        </w:r>
      </w:hyperlink>
    </w:p>
    <w:p w14:paraId="5A198A8E" w14:textId="2F5A6E7D" w:rsidR="006008FF" w:rsidRDefault="0033589F" w:rsidP="005A1C94">
      <w:pPr>
        <w:pStyle w:val="TOC1"/>
        <w:rPr>
          <w:rFonts w:asciiTheme="minorHAnsi" w:eastAsiaTheme="minorEastAsia" w:hAnsiTheme="minorHAnsi" w:cstheme="minorBidi"/>
          <w:noProof/>
          <w:sz w:val="22"/>
          <w:szCs w:val="22"/>
          <w:lang w:eastAsia="tr-TR"/>
        </w:rPr>
      </w:pPr>
      <w:hyperlink w:anchor="_Toc443401145" w:history="1">
        <w:r w:rsidR="006008FF" w:rsidRPr="0014643D">
          <w:rPr>
            <w:rStyle w:val="Hyperlink"/>
            <w:noProof/>
          </w:rPr>
          <w:t>ÇİZELGE LİSTESİ</w:t>
        </w:r>
        <w:r w:rsidR="006008FF">
          <w:rPr>
            <w:noProof/>
            <w:webHidden/>
          </w:rPr>
          <w:tab/>
        </w:r>
        <w:r w:rsidR="006008FF">
          <w:rPr>
            <w:noProof/>
            <w:webHidden/>
          </w:rPr>
          <w:fldChar w:fldCharType="begin"/>
        </w:r>
        <w:r w:rsidR="006008FF">
          <w:rPr>
            <w:noProof/>
            <w:webHidden/>
          </w:rPr>
          <w:instrText xml:space="preserve"> PAGEREF _Toc443401145 \h </w:instrText>
        </w:r>
        <w:r w:rsidR="006008FF">
          <w:rPr>
            <w:noProof/>
            <w:webHidden/>
          </w:rPr>
        </w:r>
        <w:r w:rsidR="006008FF">
          <w:rPr>
            <w:noProof/>
            <w:webHidden/>
          </w:rPr>
          <w:fldChar w:fldCharType="separate"/>
        </w:r>
        <w:r w:rsidR="00BC2036">
          <w:rPr>
            <w:noProof/>
            <w:webHidden/>
          </w:rPr>
          <w:t>xv</w:t>
        </w:r>
        <w:r w:rsidR="006008FF">
          <w:rPr>
            <w:noProof/>
            <w:webHidden/>
          </w:rPr>
          <w:fldChar w:fldCharType="end"/>
        </w:r>
      </w:hyperlink>
    </w:p>
    <w:p w14:paraId="20E54CDE" w14:textId="25D04B5C" w:rsidR="006008FF" w:rsidRDefault="0033589F" w:rsidP="005A1C94">
      <w:pPr>
        <w:pStyle w:val="TOC1"/>
        <w:rPr>
          <w:rFonts w:asciiTheme="minorHAnsi" w:eastAsiaTheme="minorEastAsia" w:hAnsiTheme="minorHAnsi" w:cstheme="minorBidi"/>
          <w:noProof/>
          <w:sz w:val="22"/>
          <w:szCs w:val="22"/>
          <w:lang w:eastAsia="tr-TR"/>
        </w:rPr>
      </w:pPr>
      <w:hyperlink w:anchor="_Toc443401146" w:history="1">
        <w:r w:rsidR="006008FF" w:rsidRPr="0014643D">
          <w:rPr>
            <w:rStyle w:val="Hyperlink"/>
            <w:noProof/>
          </w:rPr>
          <w:t>ŞEKİL LİSTESİ</w:t>
        </w:r>
        <w:r w:rsidR="006008FF">
          <w:rPr>
            <w:noProof/>
            <w:webHidden/>
          </w:rPr>
          <w:tab/>
        </w:r>
        <w:r w:rsidR="006008FF">
          <w:rPr>
            <w:noProof/>
            <w:webHidden/>
          </w:rPr>
          <w:fldChar w:fldCharType="begin"/>
        </w:r>
        <w:r w:rsidR="006008FF">
          <w:rPr>
            <w:noProof/>
            <w:webHidden/>
          </w:rPr>
          <w:instrText xml:space="preserve"> PAGEREF _Toc443401146 \h </w:instrText>
        </w:r>
        <w:r w:rsidR="006008FF">
          <w:rPr>
            <w:noProof/>
            <w:webHidden/>
          </w:rPr>
        </w:r>
        <w:r w:rsidR="006008FF">
          <w:rPr>
            <w:noProof/>
            <w:webHidden/>
          </w:rPr>
          <w:fldChar w:fldCharType="separate"/>
        </w:r>
        <w:r w:rsidR="00BC2036">
          <w:rPr>
            <w:noProof/>
            <w:webHidden/>
          </w:rPr>
          <w:t>xvii</w:t>
        </w:r>
        <w:r w:rsidR="006008FF">
          <w:rPr>
            <w:noProof/>
            <w:webHidden/>
          </w:rPr>
          <w:fldChar w:fldCharType="end"/>
        </w:r>
      </w:hyperlink>
    </w:p>
    <w:p w14:paraId="17C2ADFA" w14:textId="518D1C4B" w:rsidR="006008FF" w:rsidRDefault="0033589F" w:rsidP="005A1C94">
      <w:pPr>
        <w:pStyle w:val="TOC1"/>
        <w:rPr>
          <w:rFonts w:asciiTheme="minorHAnsi" w:eastAsiaTheme="minorEastAsia" w:hAnsiTheme="minorHAnsi" w:cstheme="minorBidi"/>
          <w:noProof/>
          <w:sz w:val="22"/>
          <w:szCs w:val="22"/>
          <w:lang w:eastAsia="tr-TR"/>
        </w:rPr>
      </w:pPr>
      <w:hyperlink w:anchor="_Toc443401147" w:history="1">
        <w:r w:rsidR="006008FF" w:rsidRPr="0014643D">
          <w:rPr>
            <w:rStyle w:val="Hyperlink"/>
            <w:noProof/>
          </w:rPr>
          <w:t>ÖZET</w:t>
        </w:r>
        <w:r w:rsidR="006008FF">
          <w:rPr>
            <w:noProof/>
            <w:webHidden/>
          </w:rPr>
          <w:tab/>
        </w:r>
        <w:r w:rsidR="00EA5CCC" w:rsidRPr="00EA5CCC">
          <w:rPr>
            <w:noProof/>
            <w:webHidden/>
          </w:rPr>
          <w:tab/>
        </w:r>
        <w:r w:rsidR="006008FF">
          <w:rPr>
            <w:noProof/>
            <w:webHidden/>
          </w:rPr>
          <w:fldChar w:fldCharType="begin"/>
        </w:r>
        <w:r w:rsidR="006008FF">
          <w:rPr>
            <w:noProof/>
            <w:webHidden/>
          </w:rPr>
          <w:instrText xml:space="preserve"> PAGEREF _Toc443401147 \h </w:instrText>
        </w:r>
        <w:r w:rsidR="006008FF">
          <w:rPr>
            <w:noProof/>
            <w:webHidden/>
          </w:rPr>
        </w:r>
        <w:r w:rsidR="006008FF">
          <w:rPr>
            <w:noProof/>
            <w:webHidden/>
          </w:rPr>
          <w:fldChar w:fldCharType="separate"/>
        </w:r>
        <w:r w:rsidR="00BC2036">
          <w:rPr>
            <w:noProof/>
            <w:webHidden/>
          </w:rPr>
          <w:t>xix</w:t>
        </w:r>
        <w:r w:rsidR="006008FF">
          <w:rPr>
            <w:noProof/>
            <w:webHidden/>
          </w:rPr>
          <w:fldChar w:fldCharType="end"/>
        </w:r>
      </w:hyperlink>
    </w:p>
    <w:p w14:paraId="229914AE" w14:textId="1E7542E4" w:rsidR="006008FF" w:rsidRDefault="0033589F" w:rsidP="005A1C94">
      <w:pPr>
        <w:pStyle w:val="TOC1"/>
        <w:rPr>
          <w:rFonts w:asciiTheme="minorHAnsi" w:eastAsiaTheme="minorEastAsia" w:hAnsiTheme="minorHAnsi" w:cstheme="minorBidi"/>
          <w:noProof/>
          <w:sz w:val="22"/>
          <w:szCs w:val="22"/>
          <w:lang w:eastAsia="tr-TR"/>
        </w:rPr>
      </w:pPr>
      <w:hyperlink w:anchor="_Toc443401148" w:history="1">
        <w:r w:rsidR="006008FF" w:rsidRPr="0014643D">
          <w:rPr>
            <w:rStyle w:val="Hyperlink"/>
            <w:bCs/>
            <w:noProof/>
          </w:rPr>
          <w:t>SUMMARY</w:t>
        </w:r>
        <w:r w:rsidR="006008FF">
          <w:rPr>
            <w:noProof/>
            <w:webHidden/>
          </w:rPr>
          <w:tab/>
        </w:r>
        <w:r w:rsidR="006008FF">
          <w:rPr>
            <w:noProof/>
            <w:webHidden/>
          </w:rPr>
          <w:fldChar w:fldCharType="begin"/>
        </w:r>
        <w:r w:rsidR="006008FF">
          <w:rPr>
            <w:noProof/>
            <w:webHidden/>
          </w:rPr>
          <w:instrText xml:space="preserve"> PAGEREF _Toc443401148 \h </w:instrText>
        </w:r>
        <w:r w:rsidR="006008FF">
          <w:rPr>
            <w:noProof/>
            <w:webHidden/>
          </w:rPr>
        </w:r>
        <w:r w:rsidR="006008FF">
          <w:rPr>
            <w:noProof/>
            <w:webHidden/>
          </w:rPr>
          <w:fldChar w:fldCharType="separate"/>
        </w:r>
        <w:r w:rsidR="00BC2036">
          <w:rPr>
            <w:noProof/>
            <w:webHidden/>
          </w:rPr>
          <w:t>xxiii</w:t>
        </w:r>
        <w:r w:rsidR="006008FF">
          <w:rPr>
            <w:noProof/>
            <w:webHidden/>
          </w:rPr>
          <w:fldChar w:fldCharType="end"/>
        </w:r>
      </w:hyperlink>
    </w:p>
    <w:p w14:paraId="65BB2E47" w14:textId="2E7E44BA" w:rsidR="006008FF" w:rsidRDefault="0033589F" w:rsidP="005A1C94">
      <w:pPr>
        <w:pStyle w:val="TOC1"/>
        <w:rPr>
          <w:rFonts w:asciiTheme="minorHAnsi" w:eastAsiaTheme="minorEastAsia" w:hAnsiTheme="minorHAnsi" w:cstheme="minorBidi"/>
          <w:noProof/>
          <w:sz w:val="22"/>
          <w:szCs w:val="22"/>
          <w:lang w:eastAsia="tr-TR"/>
        </w:rPr>
      </w:pPr>
      <w:hyperlink w:anchor="_Toc443401149" w:history="1">
        <w:r w:rsidR="006008FF" w:rsidRPr="0014643D">
          <w:rPr>
            <w:rStyle w:val="Hyperlink"/>
            <w:noProof/>
            <w:lang w:val="en-US"/>
          </w:rPr>
          <w:t>1. GİRİŞ – BAŞLIKLAR (BİRİNCİ DERECE BAŞLIKLAR)</w:t>
        </w:r>
        <w:r w:rsidR="006008FF">
          <w:rPr>
            <w:noProof/>
            <w:webHidden/>
          </w:rPr>
          <w:tab/>
        </w:r>
        <w:r w:rsidR="006008FF">
          <w:rPr>
            <w:noProof/>
            <w:webHidden/>
          </w:rPr>
          <w:fldChar w:fldCharType="begin"/>
        </w:r>
        <w:r w:rsidR="006008FF">
          <w:rPr>
            <w:noProof/>
            <w:webHidden/>
          </w:rPr>
          <w:instrText xml:space="preserve"> PAGEREF _Toc443401149 \h </w:instrText>
        </w:r>
        <w:r w:rsidR="006008FF">
          <w:rPr>
            <w:noProof/>
            <w:webHidden/>
          </w:rPr>
        </w:r>
        <w:r w:rsidR="006008FF">
          <w:rPr>
            <w:noProof/>
            <w:webHidden/>
          </w:rPr>
          <w:fldChar w:fldCharType="separate"/>
        </w:r>
        <w:r w:rsidR="00BC2036">
          <w:rPr>
            <w:noProof/>
            <w:webHidden/>
          </w:rPr>
          <w:t>1</w:t>
        </w:r>
        <w:r w:rsidR="006008FF">
          <w:rPr>
            <w:noProof/>
            <w:webHidden/>
          </w:rPr>
          <w:fldChar w:fldCharType="end"/>
        </w:r>
      </w:hyperlink>
    </w:p>
    <w:p w14:paraId="58EB362E" w14:textId="782878A9" w:rsidR="006008FF" w:rsidRDefault="0033589F">
      <w:pPr>
        <w:pStyle w:val="TOC2"/>
        <w:rPr>
          <w:rFonts w:asciiTheme="minorHAnsi" w:eastAsiaTheme="minorEastAsia" w:hAnsiTheme="minorHAnsi" w:cstheme="minorBidi"/>
          <w:noProof/>
          <w:sz w:val="22"/>
          <w:szCs w:val="22"/>
          <w:lang w:eastAsia="tr-TR"/>
        </w:rPr>
      </w:pPr>
      <w:hyperlink w:anchor="_Toc443401150" w:history="1">
        <w:r w:rsidR="006008FF" w:rsidRPr="0014643D">
          <w:rPr>
            <w:rStyle w:val="Hyperlink"/>
            <w:noProof/>
            <w:lang w:val="en-US"/>
          </w:rPr>
          <w:t>1.1 Tezin Amacı (İkinci Derece Başlık Nasıl: İlk Harfler Büyük)</w:t>
        </w:r>
        <w:r w:rsidR="006008FF">
          <w:rPr>
            <w:noProof/>
            <w:webHidden/>
          </w:rPr>
          <w:tab/>
        </w:r>
        <w:r w:rsidR="006008FF">
          <w:rPr>
            <w:noProof/>
            <w:webHidden/>
          </w:rPr>
          <w:fldChar w:fldCharType="begin"/>
        </w:r>
        <w:r w:rsidR="006008FF">
          <w:rPr>
            <w:noProof/>
            <w:webHidden/>
          </w:rPr>
          <w:instrText xml:space="preserve"> PAGEREF _Toc443401150 \h </w:instrText>
        </w:r>
        <w:r w:rsidR="006008FF">
          <w:rPr>
            <w:noProof/>
            <w:webHidden/>
          </w:rPr>
        </w:r>
        <w:r w:rsidR="006008FF">
          <w:rPr>
            <w:noProof/>
            <w:webHidden/>
          </w:rPr>
          <w:fldChar w:fldCharType="separate"/>
        </w:r>
        <w:r w:rsidR="00BC2036">
          <w:rPr>
            <w:noProof/>
            <w:webHidden/>
          </w:rPr>
          <w:t>1</w:t>
        </w:r>
        <w:r w:rsidR="006008FF">
          <w:rPr>
            <w:noProof/>
            <w:webHidden/>
          </w:rPr>
          <w:fldChar w:fldCharType="end"/>
        </w:r>
      </w:hyperlink>
    </w:p>
    <w:p w14:paraId="528A5B20" w14:textId="67AC2ABE" w:rsidR="006008FF" w:rsidRDefault="0033589F">
      <w:pPr>
        <w:pStyle w:val="TOC3"/>
        <w:rPr>
          <w:rFonts w:asciiTheme="minorHAnsi" w:eastAsiaTheme="minorEastAsia" w:hAnsiTheme="minorHAnsi" w:cstheme="minorBidi"/>
          <w:noProof/>
          <w:sz w:val="22"/>
          <w:szCs w:val="22"/>
          <w:lang w:eastAsia="tr-TR"/>
        </w:rPr>
      </w:pPr>
      <w:hyperlink w:anchor="_Toc443401151" w:history="1">
        <w:r w:rsidR="006008FF" w:rsidRPr="0014643D">
          <w:rPr>
            <w:rStyle w:val="Hyperlink"/>
            <w:noProof/>
            <w:lang w:val="en-US"/>
          </w:rPr>
          <w:t>1.1.1 Üçüncü derece başlık nasıl: ilk harf büyük diğerleri küçük</w:t>
        </w:r>
        <w:r w:rsidR="006008FF">
          <w:rPr>
            <w:noProof/>
            <w:webHidden/>
          </w:rPr>
          <w:tab/>
        </w:r>
        <w:r w:rsidR="006008FF">
          <w:rPr>
            <w:noProof/>
            <w:webHidden/>
          </w:rPr>
          <w:fldChar w:fldCharType="begin"/>
        </w:r>
        <w:r w:rsidR="006008FF">
          <w:rPr>
            <w:noProof/>
            <w:webHidden/>
          </w:rPr>
          <w:instrText xml:space="preserve"> PAGEREF _Toc443401151 \h </w:instrText>
        </w:r>
        <w:r w:rsidR="006008FF">
          <w:rPr>
            <w:noProof/>
            <w:webHidden/>
          </w:rPr>
        </w:r>
        <w:r w:rsidR="006008FF">
          <w:rPr>
            <w:noProof/>
            <w:webHidden/>
          </w:rPr>
          <w:fldChar w:fldCharType="separate"/>
        </w:r>
        <w:r w:rsidR="00BC2036">
          <w:rPr>
            <w:noProof/>
            <w:webHidden/>
          </w:rPr>
          <w:t>1</w:t>
        </w:r>
        <w:r w:rsidR="006008FF">
          <w:rPr>
            <w:noProof/>
            <w:webHidden/>
          </w:rPr>
          <w:fldChar w:fldCharType="end"/>
        </w:r>
      </w:hyperlink>
    </w:p>
    <w:p w14:paraId="20D6C15B" w14:textId="7551B403" w:rsidR="006008FF" w:rsidRDefault="0033589F">
      <w:pPr>
        <w:pStyle w:val="TOC3"/>
        <w:rPr>
          <w:rFonts w:asciiTheme="minorHAnsi" w:eastAsiaTheme="minorEastAsia" w:hAnsiTheme="minorHAnsi" w:cstheme="minorBidi"/>
          <w:noProof/>
          <w:sz w:val="22"/>
          <w:szCs w:val="22"/>
          <w:lang w:eastAsia="tr-TR"/>
        </w:rPr>
      </w:pPr>
      <w:hyperlink w:anchor="_Toc443401152" w:history="1">
        <w:r w:rsidR="006008FF" w:rsidRPr="0014643D">
          <w:rPr>
            <w:rStyle w:val="Hyperlink"/>
            <w:noProof/>
            <w:lang w:val="en-US"/>
          </w:rPr>
          <w:t>1.1.2 Tezin ikincil amaçları</w:t>
        </w:r>
        <w:r w:rsidR="006008FF">
          <w:rPr>
            <w:noProof/>
            <w:webHidden/>
          </w:rPr>
          <w:tab/>
        </w:r>
        <w:r w:rsidR="006008FF">
          <w:rPr>
            <w:noProof/>
            <w:webHidden/>
          </w:rPr>
          <w:fldChar w:fldCharType="begin"/>
        </w:r>
        <w:r w:rsidR="006008FF">
          <w:rPr>
            <w:noProof/>
            <w:webHidden/>
          </w:rPr>
          <w:instrText xml:space="preserve"> PAGEREF _Toc443401152 \h </w:instrText>
        </w:r>
        <w:r w:rsidR="006008FF">
          <w:rPr>
            <w:noProof/>
            <w:webHidden/>
          </w:rPr>
        </w:r>
        <w:r w:rsidR="006008FF">
          <w:rPr>
            <w:noProof/>
            <w:webHidden/>
          </w:rPr>
          <w:fldChar w:fldCharType="separate"/>
        </w:r>
        <w:r w:rsidR="00BC2036">
          <w:rPr>
            <w:noProof/>
            <w:webHidden/>
          </w:rPr>
          <w:t>2</w:t>
        </w:r>
        <w:r w:rsidR="006008FF">
          <w:rPr>
            <w:noProof/>
            <w:webHidden/>
          </w:rPr>
          <w:fldChar w:fldCharType="end"/>
        </w:r>
      </w:hyperlink>
    </w:p>
    <w:p w14:paraId="69C474A8" w14:textId="25F52E00" w:rsidR="006008FF" w:rsidRDefault="0033589F">
      <w:pPr>
        <w:pStyle w:val="TOC4"/>
        <w:tabs>
          <w:tab w:val="right" w:leader="dot" w:pos="8210"/>
        </w:tabs>
        <w:rPr>
          <w:rFonts w:asciiTheme="minorHAnsi" w:eastAsiaTheme="minorEastAsia" w:hAnsiTheme="minorHAnsi" w:cstheme="minorBidi"/>
          <w:noProof/>
          <w:sz w:val="22"/>
          <w:szCs w:val="22"/>
          <w:lang w:val="tr-TR" w:eastAsia="tr-TR"/>
        </w:rPr>
      </w:pPr>
      <w:hyperlink w:anchor="_Toc443401153" w:history="1">
        <w:r w:rsidR="006008FF" w:rsidRPr="0014643D">
          <w:rPr>
            <w:rStyle w:val="Hyperlink"/>
            <w:noProof/>
          </w:rPr>
          <w:t>1.1.2.1 Dördüncü derece başlık nasıl: ilk harf büyük diğerleri küçük</w:t>
        </w:r>
        <w:r w:rsidR="006008FF">
          <w:rPr>
            <w:noProof/>
            <w:webHidden/>
          </w:rPr>
          <w:tab/>
        </w:r>
        <w:r w:rsidR="006008FF">
          <w:rPr>
            <w:noProof/>
            <w:webHidden/>
          </w:rPr>
          <w:fldChar w:fldCharType="begin"/>
        </w:r>
        <w:r w:rsidR="006008FF">
          <w:rPr>
            <w:noProof/>
            <w:webHidden/>
          </w:rPr>
          <w:instrText xml:space="preserve"> PAGEREF _Toc443401153 \h </w:instrText>
        </w:r>
        <w:r w:rsidR="006008FF">
          <w:rPr>
            <w:noProof/>
            <w:webHidden/>
          </w:rPr>
        </w:r>
        <w:r w:rsidR="006008FF">
          <w:rPr>
            <w:noProof/>
            <w:webHidden/>
          </w:rPr>
          <w:fldChar w:fldCharType="separate"/>
        </w:r>
        <w:r w:rsidR="00BC2036">
          <w:rPr>
            <w:noProof/>
            <w:webHidden/>
          </w:rPr>
          <w:t>2</w:t>
        </w:r>
        <w:r w:rsidR="006008FF">
          <w:rPr>
            <w:noProof/>
            <w:webHidden/>
          </w:rPr>
          <w:fldChar w:fldCharType="end"/>
        </w:r>
      </w:hyperlink>
    </w:p>
    <w:p w14:paraId="30BC3E81" w14:textId="79489F7D" w:rsidR="006008FF" w:rsidRDefault="0033589F">
      <w:pPr>
        <w:pStyle w:val="TOC4"/>
        <w:tabs>
          <w:tab w:val="right" w:leader="dot" w:pos="8210"/>
        </w:tabs>
        <w:rPr>
          <w:rFonts w:asciiTheme="minorHAnsi" w:eastAsiaTheme="minorEastAsia" w:hAnsiTheme="minorHAnsi" w:cstheme="minorBidi"/>
          <w:noProof/>
          <w:sz w:val="22"/>
          <w:szCs w:val="22"/>
          <w:lang w:val="tr-TR" w:eastAsia="tr-TR"/>
        </w:rPr>
      </w:pPr>
      <w:hyperlink w:anchor="_Toc443401154" w:history="1">
        <w:r w:rsidR="006008FF" w:rsidRPr="0014643D">
          <w:rPr>
            <w:rStyle w:val="Hyperlink"/>
            <w:noProof/>
          </w:rPr>
          <w:t>1.1.2.2 Dördüncü derece başlık nasıl: ilk harf büyük diğerleri küçük</w:t>
        </w:r>
        <w:r w:rsidR="006008FF">
          <w:rPr>
            <w:noProof/>
            <w:webHidden/>
          </w:rPr>
          <w:tab/>
        </w:r>
        <w:r w:rsidR="006008FF">
          <w:rPr>
            <w:noProof/>
            <w:webHidden/>
          </w:rPr>
          <w:fldChar w:fldCharType="begin"/>
        </w:r>
        <w:r w:rsidR="006008FF">
          <w:rPr>
            <w:noProof/>
            <w:webHidden/>
          </w:rPr>
          <w:instrText xml:space="preserve"> PAGEREF _Toc443401154 \h </w:instrText>
        </w:r>
        <w:r w:rsidR="006008FF">
          <w:rPr>
            <w:noProof/>
            <w:webHidden/>
          </w:rPr>
        </w:r>
        <w:r w:rsidR="006008FF">
          <w:rPr>
            <w:noProof/>
            <w:webHidden/>
          </w:rPr>
          <w:fldChar w:fldCharType="separate"/>
        </w:r>
        <w:r w:rsidR="00BC2036">
          <w:rPr>
            <w:noProof/>
            <w:webHidden/>
          </w:rPr>
          <w:t>2</w:t>
        </w:r>
        <w:r w:rsidR="006008FF">
          <w:rPr>
            <w:noProof/>
            <w:webHidden/>
          </w:rPr>
          <w:fldChar w:fldCharType="end"/>
        </w:r>
      </w:hyperlink>
    </w:p>
    <w:p w14:paraId="40B69CCD" w14:textId="253C6E8B" w:rsidR="006008FF" w:rsidRDefault="0033589F">
      <w:pPr>
        <w:pStyle w:val="TOC2"/>
        <w:rPr>
          <w:rFonts w:asciiTheme="minorHAnsi" w:eastAsiaTheme="minorEastAsia" w:hAnsiTheme="minorHAnsi" w:cstheme="minorBidi"/>
          <w:noProof/>
          <w:sz w:val="22"/>
          <w:szCs w:val="22"/>
          <w:lang w:eastAsia="tr-TR"/>
        </w:rPr>
      </w:pPr>
      <w:hyperlink w:anchor="_Toc443401155" w:history="1">
        <w:r w:rsidR="006008FF" w:rsidRPr="0014643D">
          <w:rPr>
            <w:rStyle w:val="Hyperlink"/>
            <w:noProof/>
            <w:lang w:val="en-US"/>
          </w:rPr>
          <w:t>1.2 Literatür Araştırması</w:t>
        </w:r>
        <w:r w:rsidR="006008FF">
          <w:rPr>
            <w:noProof/>
            <w:webHidden/>
          </w:rPr>
          <w:tab/>
        </w:r>
        <w:r w:rsidR="006008FF">
          <w:rPr>
            <w:noProof/>
            <w:webHidden/>
          </w:rPr>
          <w:fldChar w:fldCharType="begin"/>
        </w:r>
        <w:r w:rsidR="006008FF">
          <w:rPr>
            <w:noProof/>
            <w:webHidden/>
          </w:rPr>
          <w:instrText xml:space="preserve"> PAGEREF _Toc443401155 \h </w:instrText>
        </w:r>
        <w:r w:rsidR="006008FF">
          <w:rPr>
            <w:noProof/>
            <w:webHidden/>
          </w:rPr>
        </w:r>
        <w:r w:rsidR="006008FF">
          <w:rPr>
            <w:noProof/>
            <w:webHidden/>
          </w:rPr>
          <w:fldChar w:fldCharType="separate"/>
        </w:r>
        <w:r w:rsidR="00BC2036">
          <w:rPr>
            <w:noProof/>
            <w:webHidden/>
          </w:rPr>
          <w:t>3</w:t>
        </w:r>
        <w:r w:rsidR="006008FF">
          <w:rPr>
            <w:noProof/>
            <w:webHidden/>
          </w:rPr>
          <w:fldChar w:fldCharType="end"/>
        </w:r>
      </w:hyperlink>
    </w:p>
    <w:p w14:paraId="38AA3851" w14:textId="5F4E65E2" w:rsidR="006008FF" w:rsidRDefault="0033589F">
      <w:pPr>
        <w:pStyle w:val="TOC2"/>
        <w:rPr>
          <w:rFonts w:asciiTheme="minorHAnsi" w:eastAsiaTheme="minorEastAsia" w:hAnsiTheme="minorHAnsi" w:cstheme="minorBidi"/>
          <w:noProof/>
          <w:sz w:val="22"/>
          <w:szCs w:val="22"/>
          <w:lang w:eastAsia="tr-TR"/>
        </w:rPr>
      </w:pPr>
      <w:hyperlink w:anchor="_Toc443401156" w:history="1">
        <w:r w:rsidR="006008FF" w:rsidRPr="0014643D">
          <w:rPr>
            <w:rStyle w:val="Hyperlink"/>
            <w:noProof/>
            <w:lang w:val="en-US"/>
          </w:rPr>
          <w:t>1.3 Hipotez</w:t>
        </w:r>
        <w:r w:rsidR="006008FF">
          <w:rPr>
            <w:noProof/>
            <w:webHidden/>
          </w:rPr>
          <w:tab/>
        </w:r>
        <w:r w:rsidR="006008FF">
          <w:rPr>
            <w:noProof/>
            <w:webHidden/>
          </w:rPr>
          <w:fldChar w:fldCharType="begin"/>
        </w:r>
        <w:r w:rsidR="006008FF">
          <w:rPr>
            <w:noProof/>
            <w:webHidden/>
          </w:rPr>
          <w:instrText xml:space="preserve"> PAGEREF _Toc443401156 \h </w:instrText>
        </w:r>
        <w:r w:rsidR="006008FF">
          <w:rPr>
            <w:noProof/>
            <w:webHidden/>
          </w:rPr>
        </w:r>
        <w:r w:rsidR="006008FF">
          <w:rPr>
            <w:noProof/>
            <w:webHidden/>
          </w:rPr>
          <w:fldChar w:fldCharType="separate"/>
        </w:r>
        <w:r w:rsidR="00BC2036">
          <w:rPr>
            <w:noProof/>
            <w:webHidden/>
          </w:rPr>
          <w:t>3</w:t>
        </w:r>
        <w:r w:rsidR="006008FF">
          <w:rPr>
            <w:noProof/>
            <w:webHidden/>
          </w:rPr>
          <w:fldChar w:fldCharType="end"/>
        </w:r>
      </w:hyperlink>
    </w:p>
    <w:p w14:paraId="753F5F14" w14:textId="7ABC73DB" w:rsidR="006008FF" w:rsidRDefault="0033589F" w:rsidP="005A1C94">
      <w:pPr>
        <w:pStyle w:val="TOC1"/>
        <w:rPr>
          <w:rFonts w:asciiTheme="minorHAnsi" w:eastAsiaTheme="minorEastAsia" w:hAnsiTheme="minorHAnsi" w:cstheme="minorBidi"/>
          <w:noProof/>
          <w:sz w:val="22"/>
          <w:szCs w:val="22"/>
          <w:lang w:eastAsia="tr-TR"/>
        </w:rPr>
      </w:pPr>
      <w:hyperlink w:anchor="_Toc443401157" w:history="1">
        <w:r w:rsidR="006008FF" w:rsidRPr="0014643D">
          <w:rPr>
            <w:rStyle w:val="Hyperlink"/>
            <w:noProof/>
          </w:rPr>
          <w:t>2.</w:t>
        </w:r>
        <w:r w:rsidR="006008FF" w:rsidRPr="0014643D">
          <w:rPr>
            <w:rStyle w:val="Hyperlink"/>
            <w:noProof/>
            <w:lang w:val="en-US"/>
          </w:rPr>
          <w:t xml:space="preserve"> ŞEKİL VE ÇİZELGELER  (Nasıl olmalı?)</w:t>
        </w:r>
        <w:r w:rsidR="006008FF">
          <w:rPr>
            <w:noProof/>
            <w:webHidden/>
          </w:rPr>
          <w:tab/>
        </w:r>
        <w:r w:rsidR="006008FF">
          <w:rPr>
            <w:noProof/>
            <w:webHidden/>
          </w:rPr>
          <w:fldChar w:fldCharType="begin"/>
        </w:r>
        <w:r w:rsidR="006008FF">
          <w:rPr>
            <w:noProof/>
            <w:webHidden/>
          </w:rPr>
          <w:instrText xml:space="preserve"> PAGEREF _Toc443401157 \h </w:instrText>
        </w:r>
        <w:r w:rsidR="006008FF">
          <w:rPr>
            <w:noProof/>
            <w:webHidden/>
          </w:rPr>
        </w:r>
        <w:r w:rsidR="006008FF">
          <w:rPr>
            <w:noProof/>
            <w:webHidden/>
          </w:rPr>
          <w:fldChar w:fldCharType="separate"/>
        </w:r>
        <w:r w:rsidR="00BC2036">
          <w:rPr>
            <w:noProof/>
            <w:webHidden/>
          </w:rPr>
          <w:t>5</w:t>
        </w:r>
        <w:r w:rsidR="006008FF">
          <w:rPr>
            <w:noProof/>
            <w:webHidden/>
          </w:rPr>
          <w:fldChar w:fldCharType="end"/>
        </w:r>
      </w:hyperlink>
    </w:p>
    <w:p w14:paraId="1B2F7270" w14:textId="14D1B5A8" w:rsidR="006008FF" w:rsidRDefault="0033589F">
      <w:pPr>
        <w:pStyle w:val="TOC2"/>
        <w:rPr>
          <w:rFonts w:asciiTheme="minorHAnsi" w:eastAsiaTheme="minorEastAsia" w:hAnsiTheme="minorHAnsi" w:cstheme="minorBidi"/>
          <w:noProof/>
          <w:sz w:val="22"/>
          <w:szCs w:val="22"/>
          <w:lang w:eastAsia="tr-TR"/>
        </w:rPr>
      </w:pPr>
      <w:hyperlink w:anchor="_Toc443401158" w:history="1">
        <w:r w:rsidR="006008FF" w:rsidRPr="0014643D">
          <w:rPr>
            <w:rStyle w:val="Hyperlink"/>
            <w:noProof/>
            <w:lang w:val="en-US"/>
          </w:rPr>
          <w:t>2.1 Şekil Atıflar ve Şekil Örneği</w:t>
        </w:r>
        <w:r w:rsidR="006008FF">
          <w:rPr>
            <w:noProof/>
            <w:webHidden/>
          </w:rPr>
          <w:tab/>
        </w:r>
        <w:r w:rsidR="006008FF">
          <w:rPr>
            <w:noProof/>
            <w:webHidden/>
          </w:rPr>
          <w:fldChar w:fldCharType="begin"/>
        </w:r>
        <w:r w:rsidR="006008FF">
          <w:rPr>
            <w:noProof/>
            <w:webHidden/>
          </w:rPr>
          <w:instrText xml:space="preserve"> PAGEREF _Toc443401158 \h </w:instrText>
        </w:r>
        <w:r w:rsidR="006008FF">
          <w:rPr>
            <w:noProof/>
            <w:webHidden/>
          </w:rPr>
        </w:r>
        <w:r w:rsidR="006008FF">
          <w:rPr>
            <w:noProof/>
            <w:webHidden/>
          </w:rPr>
          <w:fldChar w:fldCharType="separate"/>
        </w:r>
        <w:r w:rsidR="00BC2036">
          <w:rPr>
            <w:noProof/>
            <w:webHidden/>
          </w:rPr>
          <w:t>5</w:t>
        </w:r>
        <w:r w:rsidR="006008FF">
          <w:rPr>
            <w:noProof/>
            <w:webHidden/>
          </w:rPr>
          <w:fldChar w:fldCharType="end"/>
        </w:r>
      </w:hyperlink>
    </w:p>
    <w:p w14:paraId="0645E305" w14:textId="4FE04D93" w:rsidR="006008FF" w:rsidRDefault="0033589F">
      <w:pPr>
        <w:pStyle w:val="TOC2"/>
        <w:rPr>
          <w:rFonts w:asciiTheme="minorHAnsi" w:eastAsiaTheme="minorEastAsia" w:hAnsiTheme="minorHAnsi" w:cstheme="minorBidi"/>
          <w:noProof/>
          <w:sz w:val="22"/>
          <w:szCs w:val="22"/>
          <w:lang w:eastAsia="tr-TR"/>
        </w:rPr>
      </w:pPr>
      <w:hyperlink w:anchor="_Toc443401159" w:history="1">
        <w:r w:rsidR="006008FF" w:rsidRPr="0014643D">
          <w:rPr>
            <w:rStyle w:val="Hyperlink"/>
            <w:noProof/>
            <w:lang w:val="en-US"/>
          </w:rPr>
          <w:t>2.2 Yatay Sayfada Şekil Örneği</w:t>
        </w:r>
        <w:r w:rsidR="006008FF">
          <w:rPr>
            <w:noProof/>
            <w:webHidden/>
          </w:rPr>
          <w:tab/>
        </w:r>
        <w:r w:rsidR="006008FF">
          <w:rPr>
            <w:noProof/>
            <w:webHidden/>
          </w:rPr>
          <w:fldChar w:fldCharType="begin"/>
        </w:r>
        <w:r w:rsidR="006008FF">
          <w:rPr>
            <w:noProof/>
            <w:webHidden/>
          </w:rPr>
          <w:instrText xml:space="preserve"> PAGEREF _Toc443401159 \h </w:instrText>
        </w:r>
        <w:r w:rsidR="006008FF">
          <w:rPr>
            <w:noProof/>
            <w:webHidden/>
          </w:rPr>
        </w:r>
        <w:r w:rsidR="006008FF">
          <w:rPr>
            <w:noProof/>
            <w:webHidden/>
          </w:rPr>
          <w:fldChar w:fldCharType="separate"/>
        </w:r>
        <w:r w:rsidR="00BC2036">
          <w:rPr>
            <w:noProof/>
            <w:webHidden/>
          </w:rPr>
          <w:t>7</w:t>
        </w:r>
        <w:r w:rsidR="006008FF">
          <w:rPr>
            <w:noProof/>
            <w:webHidden/>
          </w:rPr>
          <w:fldChar w:fldCharType="end"/>
        </w:r>
      </w:hyperlink>
    </w:p>
    <w:p w14:paraId="4222F05D" w14:textId="69C68F8B" w:rsidR="006008FF" w:rsidRDefault="0033589F">
      <w:pPr>
        <w:pStyle w:val="TOC2"/>
        <w:rPr>
          <w:rFonts w:asciiTheme="minorHAnsi" w:eastAsiaTheme="minorEastAsia" w:hAnsiTheme="minorHAnsi" w:cstheme="minorBidi"/>
          <w:noProof/>
          <w:sz w:val="22"/>
          <w:szCs w:val="22"/>
          <w:lang w:eastAsia="tr-TR"/>
        </w:rPr>
      </w:pPr>
      <w:hyperlink w:anchor="_Toc443401160" w:history="1">
        <w:r w:rsidR="006008FF" w:rsidRPr="0014643D">
          <w:rPr>
            <w:rStyle w:val="Hyperlink"/>
            <w:noProof/>
            <w:lang w:val="en-US"/>
          </w:rPr>
          <w:t>2.3 Çizelge Atıfları ve Çizelge Örneği</w:t>
        </w:r>
        <w:r w:rsidR="006008FF">
          <w:rPr>
            <w:noProof/>
            <w:webHidden/>
          </w:rPr>
          <w:tab/>
        </w:r>
        <w:r w:rsidR="006008FF">
          <w:rPr>
            <w:noProof/>
            <w:webHidden/>
          </w:rPr>
          <w:fldChar w:fldCharType="begin"/>
        </w:r>
        <w:r w:rsidR="006008FF">
          <w:rPr>
            <w:noProof/>
            <w:webHidden/>
          </w:rPr>
          <w:instrText xml:space="preserve"> PAGEREF _Toc443401160 \h </w:instrText>
        </w:r>
        <w:r w:rsidR="006008FF">
          <w:rPr>
            <w:noProof/>
            <w:webHidden/>
          </w:rPr>
        </w:r>
        <w:r w:rsidR="006008FF">
          <w:rPr>
            <w:noProof/>
            <w:webHidden/>
          </w:rPr>
          <w:fldChar w:fldCharType="separate"/>
        </w:r>
        <w:r w:rsidR="00BC2036">
          <w:rPr>
            <w:noProof/>
            <w:webHidden/>
          </w:rPr>
          <w:t>9</w:t>
        </w:r>
        <w:r w:rsidR="006008FF">
          <w:rPr>
            <w:noProof/>
            <w:webHidden/>
          </w:rPr>
          <w:fldChar w:fldCharType="end"/>
        </w:r>
      </w:hyperlink>
    </w:p>
    <w:p w14:paraId="516BE671" w14:textId="4EB10EBD" w:rsidR="006008FF" w:rsidRDefault="0033589F">
      <w:pPr>
        <w:pStyle w:val="TOC2"/>
        <w:rPr>
          <w:rFonts w:asciiTheme="minorHAnsi" w:eastAsiaTheme="minorEastAsia" w:hAnsiTheme="minorHAnsi" w:cstheme="minorBidi"/>
          <w:noProof/>
          <w:sz w:val="22"/>
          <w:szCs w:val="22"/>
          <w:lang w:eastAsia="tr-TR"/>
        </w:rPr>
      </w:pPr>
      <w:hyperlink w:anchor="_Toc443401161" w:history="1">
        <w:r w:rsidR="006008FF" w:rsidRPr="0014643D">
          <w:rPr>
            <w:rStyle w:val="Hyperlink"/>
            <w:noProof/>
            <w:lang w:val="en-US"/>
          </w:rPr>
          <w:t>2.4 Yatay Sayfada Çizelge Örneği</w:t>
        </w:r>
        <w:r w:rsidR="006008FF">
          <w:rPr>
            <w:noProof/>
            <w:webHidden/>
          </w:rPr>
          <w:tab/>
        </w:r>
        <w:r w:rsidR="006008FF">
          <w:rPr>
            <w:noProof/>
            <w:webHidden/>
          </w:rPr>
          <w:fldChar w:fldCharType="begin"/>
        </w:r>
        <w:r w:rsidR="006008FF">
          <w:rPr>
            <w:noProof/>
            <w:webHidden/>
          </w:rPr>
          <w:instrText xml:space="preserve"> PAGEREF _Toc443401161 \h </w:instrText>
        </w:r>
        <w:r w:rsidR="006008FF">
          <w:rPr>
            <w:noProof/>
            <w:webHidden/>
          </w:rPr>
        </w:r>
        <w:r w:rsidR="006008FF">
          <w:rPr>
            <w:noProof/>
            <w:webHidden/>
          </w:rPr>
          <w:fldChar w:fldCharType="separate"/>
        </w:r>
        <w:r w:rsidR="00BC2036">
          <w:rPr>
            <w:noProof/>
            <w:webHidden/>
          </w:rPr>
          <w:t>10</w:t>
        </w:r>
        <w:r w:rsidR="006008FF">
          <w:rPr>
            <w:noProof/>
            <w:webHidden/>
          </w:rPr>
          <w:fldChar w:fldCharType="end"/>
        </w:r>
      </w:hyperlink>
    </w:p>
    <w:p w14:paraId="337461E8" w14:textId="06A3D4E6" w:rsidR="006008FF" w:rsidRDefault="0033589F" w:rsidP="005A1C94">
      <w:pPr>
        <w:pStyle w:val="TOC1"/>
        <w:rPr>
          <w:rFonts w:asciiTheme="minorHAnsi" w:eastAsiaTheme="minorEastAsia" w:hAnsiTheme="minorHAnsi" w:cstheme="minorBidi"/>
          <w:noProof/>
          <w:sz w:val="22"/>
          <w:szCs w:val="22"/>
          <w:lang w:eastAsia="tr-TR"/>
        </w:rPr>
      </w:pPr>
      <w:hyperlink w:anchor="_Toc443401162" w:history="1">
        <w:r w:rsidR="006008FF" w:rsidRPr="0014643D">
          <w:rPr>
            <w:rStyle w:val="Hyperlink"/>
            <w:noProof/>
          </w:rPr>
          <w:t>3. METİNLER (Nasıl olmalı?)</w:t>
        </w:r>
        <w:r w:rsidR="006008FF">
          <w:rPr>
            <w:noProof/>
            <w:webHidden/>
          </w:rPr>
          <w:tab/>
        </w:r>
        <w:r w:rsidR="006008FF">
          <w:rPr>
            <w:noProof/>
            <w:webHidden/>
          </w:rPr>
          <w:fldChar w:fldCharType="begin"/>
        </w:r>
        <w:r w:rsidR="006008FF">
          <w:rPr>
            <w:noProof/>
            <w:webHidden/>
          </w:rPr>
          <w:instrText xml:space="preserve"> PAGEREF _Toc443401162 \h </w:instrText>
        </w:r>
        <w:r w:rsidR="006008FF">
          <w:rPr>
            <w:noProof/>
            <w:webHidden/>
          </w:rPr>
        </w:r>
        <w:r w:rsidR="006008FF">
          <w:rPr>
            <w:noProof/>
            <w:webHidden/>
          </w:rPr>
          <w:fldChar w:fldCharType="separate"/>
        </w:r>
        <w:r w:rsidR="00BC2036">
          <w:rPr>
            <w:noProof/>
            <w:webHidden/>
          </w:rPr>
          <w:t>13</w:t>
        </w:r>
        <w:r w:rsidR="006008FF">
          <w:rPr>
            <w:noProof/>
            <w:webHidden/>
          </w:rPr>
          <w:fldChar w:fldCharType="end"/>
        </w:r>
      </w:hyperlink>
    </w:p>
    <w:p w14:paraId="12DCC77E" w14:textId="5458B951" w:rsidR="006008FF" w:rsidRDefault="0033589F">
      <w:pPr>
        <w:pStyle w:val="TOC2"/>
        <w:rPr>
          <w:rFonts w:asciiTheme="minorHAnsi" w:eastAsiaTheme="minorEastAsia" w:hAnsiTheme="minorHAnsi" w:cstheme="minorBidi"/>
          <w:noProof/>
          <w:sz w:val="22"/>
          <w:szCs w:val="22"/>
          <w:lang w:eastAsia="tr-TR"/>
        </w:rPr>
      </w:pPr>
      <w:hyperlink w:anchor="_Toc443401163" w:history="1">
        <w:r w:rsidR="006008FF" w:rsidRPr="0014643D">
          <w:rPr>
            <w:rStyle w:val="Hyperlink"/>
            <w:noProof/>
            <w:lang w:val="en-US"/>
          </w:rPr>
          <w:t>3.1 Gövde Metinleri</w:t>
        </w:r>
        <w:r w:rsidR="006008FF">
          <w:rPr>
            <w:noProof/>
            <w:webHidden/>
          </w:rPr>
          <w:tab/>
        </w:r>
        <w:r w:rsidR="006008FF">
          <w:rPr>
            <w:noProof/>
            <w:webHidden/>
          </w:rPr>
          <w:fldChar w:fldCharType="begin"/>
        </w:r>
        <w:r w:rsidR="006008FF">
          <w:rPr>
            <w:noProof/>
            <w:webHidden/>
          </w:rPr>
          <w:instrText xml:space="preserve"> PAGEREF _Toc443401163 \h </w:instrText>
        </w:r>
        <w:r w:rsidR="006008FF">
          <w:rPr>
            <w:noProof/>
            <w:webHidden/>
          </w:rPr>
        </w:r>
        <w:r w:rsidR="006008FF">
          <w:rPr>
            <w:noProof/>
            <w:webHidden/>
          </w:rPr>
          <w:fldChar w:fldCharType="separate"/>
        </w:r>
        <w:r w:rsidR="00BC2036">
          <w:rPr>
            <w:noProof/>
            <w:webHidden/>
          </w:rPr>
          <w:t>13</w:t>
        </w:r>
        <w:r w:rsidR="006008FF">
          <w:rPr>
            <w:noProof/>
            <w:webHidden/>
          </w:rPr>
          <w:fldChar w:fldCharType="end"/>
        </w:r>
      </w:hyperlink>
    </w:p>
    <w:p w14:paraId="3ADDE7D1" w14:textId="691CB634" w:rsidR="006008FF" w:rsidRDefault="0033589F">
      <w:pPr>
        <w:pStyle w:val="TOC3"/>
        <w:rPr>
          <w:rFonts w:asciiTheme="minorHAnsi" w:eastAsiaTheme="minorEastAsia" w:hAnsiTheme="minorHAnsi" w:cstheme="minorBidi"/>
          <w:noProof/>
          <w:sz w:val="22"/>
          <w:szCs w:val="22"/>
          <w:lang w:eastAsia="tr-TR"/>
        </w:rPr>
      </w:pPr>
      <w:hyperlink w:anchor="_Toc443401164" w:history="1">
        <w:r w:rsidR="006008FF" w:rsidRPr="0014643D">
          <w:rPr>
            <w:rStyle w:val="Hyperlink"/>
            <w:noProof/>
            <w:lang w:val="en-US"/>
          </w:rPr>
          <w:t>3.1.1 Sayfa Marjinleri</w:t>
        </w:r>
        <w:r w:rsidR="006008FF">
          <w:rPr>
            <w:noProof/>
            <w:webHidden/>
          </w:rPr>
          <w:tab/>
        </w:r>
        <w:r w:rsidR="006008FF">
          <w:rPr>
            <w:noProof/>
            <w:webHidden/>
          </w:rPr>
          <w:fldChar w:fldCharType="begin"/>
        </w:r>
        <w:r w:rsidR="006008FF">
          <w:rPr>
            <w:noProof/>
            <w:webHidden/>
          </w:rPr>
          <w:instrText xml:space="preserve"> PAGEREF _Toc443401164 \h </w:instrText>
        </w:r>
        <w:r w:rsidR="006008FF">
          <w:rPr>
            <w:noProof/>
            <w:webHidden/>
          </w:rPr>
        </w:r>
        <w:r w:rsidR="006008FF">
          <w:rPr>
            <w:noProof/>
            <w:webHidden/>
          </w:rPr>
          <w:fldChar w:fldCharType="separate"/>
        </w:r>
        <w:r w:rsidR="00BC2036">
          <w:rPr>
            <w:noProof/>
            <w:webHidden/>
          </w:rPr>
          <w:t>13</w:t>
        </w:r>
        <w:r w:rsidR="006008FF">
          <w:rPr>
            <w:noProof/>
            <w:webHidden/>
          </w:rPr>
          <w:fldChar w:fldCharType="end"/>
        </w:r>
      </w:hyperlink>
    </w:p>
    <w:p w14:paraId="6E131BDC" w14:textId="06CF4743" w:rsidR="006008FF" w:rsidRDefault="0033589F">
      <w:pPr>
        <w:pStyle w:val="TOC3"/>
        <w:rPr>
          <w:rFonts w:asciiTheme="minorHAnsi" w:eastAsiaTheme="minorEastAsia" w:hAnsiTheme="minorHAnsi" w:cstheme="minorBidi"/>
          <w:noProof/>
          <w:sz w:val="22"/>
          <w:szCs w:val="22"/>
          <w:lang w:eastAsia="tr-TR"/>
        </w:rPr>
      </w:pPr>
      <w:hyperlink w:anchor="_Toc443401165" w:history="1">
        <w:r w:rsidR="006008FF" w:rsidRPr="0014643D">
          <w:rPr>
            <w:rStyle w:val="Hyperlink"/>
            <w:noProof/>
            <w:lang w:val="en-US"/>
          </w:rPr>
          <w:t>3.1.2 Denklemler</w:t>
        </w:r>
        <w:r w:rsidR="006008FF">
          <w:rPr>
            <w:noProof/>
            <w:webHidden/>
          </w:rPr>
          <w:tab/>
        </w:r>
        <w:r w:rsidR="006008FF">
          <w:rPr>
            <w:noProof/>
            <w:webHidden/>
          </w:rPr>
          <w:fldChar w:fldCharType="begin"/>
        </w:r>
        <w:r w:rsidR="006008FF">
          <w:rPr>
            <w:noProof/>
            <w:webHidden/>
          </w:rPr>
          <w:instrText xml:space="preserve"> PAGEREF _Toc443401165 \h </w:instrText>
        </w:r>
        <w:r w:rsidR="006008FF">
          <w:rPr>
            <w:noProof/>
            <w:webHidden/>
          </w:rPr>
        </w:r>
        <w:r w:rsidR="006008FF">
          <w:rPr>
            <w:noProof/>
            <w:webHidden/>
          </w:rPr>
          <w:fldChar w:fldCharType="separate"/>
        </w:r>
        <w:r w:rsidR="00BC2036">
          <w:rPr>
            <w:noProof/>
            <w:webHidden/>
          </w:rPr>
          <w:t>14</w:t>
        </w:r>
        <w:r w:rsidR="006008FF">
          <w:rPr>
            <w:noProof/>
            <w:webHidden/>
          </w:rPr>
          <w:fldChar w:fldCharType="end"/>
        </w:r>
      </w:hyperlink>
    </w:p>
    <w:p w14:paraId="6E20A614" w14:textId="2DEB317A" w:rsidR="006008FF" w:rsidRDefault="0033589F">
      <w:pPr>
        <w:pStyle w:val="TOC3"/>
        <w:rPr>
          <w:rFonts w:asciiTheme="minorHAnsi" w:eastAsiaTheme="minorEastAsia" w:hAnsiTheme="minorHAnsi" w:cstheme="minorBidi"/>
          <w:noProof/>
          <w:sz w:val="22"/>
          <w:szCs w:val="22"/>
          <w:lang w:eastAsia="tr-TR"/>
        </w:rPr>
      </w:pPr>
      <w:hyperlink w:anchor="_Toc443401166" w:history="1">
        <w:r w:rsidR="006008FF" w:rsidRPr="0014643D">
          <w:rPr>
            <w:rStyle w:val="Hyperlink"/>
            <w:noProof/>
            <w:lang w:val="en-US"/>
          </w:rPr>
          <w:t>3.1.3 Süreç tabanlı model: SWAT</w:t>
        </w:r>
        <w:r w:rsidR="006008FF">
          <w:rPr>
            <w:noProof/>
            <w:webHidden/>
          </w:rPr>
          <w:tab/>
        </w:r>
        <w:r w:rsidR="006008FF">
          <w:rPr>
            <w:noProof/>
            <w:webHidden/>
          </w:rPr>
          <w:fldChar w:fldCharType="begin"/>
        </w:r>
        <w:r w:rsidR="006008FF">
          <w:rPr>
            <w:noProof/>
            <w:webHidden/>
          </w:rPr>
          <w:instrText xml:space="preserve"> PAGEREF _Toc443401166 \h </w:instrText>
        </w:r>
        <w:r w:rsidR="006008FF">
          <w:rPr>
            <w:noProof/>
            <w:webHidden/>
          </w:rPr>
        </w:r>
        <w:r w:rsidR="006008FF">
          <w:rPr>
            <w:noProof/>
            <w:webHidden/>
          </w:rPr>
          <w:fldChar w:fldCharType="separate"/>
        </w:r>
        <w:r w:rsidR="00BC2036">
          <w:rPr>
            <w:noProof/>
            <w:webHidden/>
          </w:rPr>
          <w:t>15</w:t>
        </w:r>
        <w:r w:rsidR="006008FF">
          <w:rPr>
            <w:noProof/>
            <w:webHidden/>
          </w:rPr>
          <w:fldChar w:fldCharType="end"/>
        </w:r>
      </w:hyperlink>
    </w:p>
    <w:p w14:paraId="7590417A" w14:textId="502E78A4" w:rsidR="006008FF" w:rsidRDefault="0033589F">
      <w:pPr>
        <w:pStyle w:val="TOC3"/>
        <w:rPr>
          <w:rFonts w:asciiTheme="minorHAnsi" w:eastAsiaTheme="minorEastAsia" w:hAnsiTheme="minorHAnsi" w:cstheme="minorBidi"/>
          <w:noProof/>
          <w:sz w:val="22"/>
          <w:szCs w:val="22"/>
          <w:lang w:eastAsia="tr-TR"/>
        </w:rPr>
      </w:pPr>
      <w:hyperlink w:anchor="_Toc443401167" w:history="1">
        <w:r w:rsidR="006008FF" w:rsidRPr="0014643D">
          <w:rPr>
            <w:rStyle w:val="Hyperlink"/>
            <w:noProof/>
            <w:lang w:val="en-US"/>
          </w:rPr>
          <w:t>3.1.4 Çok değişkenli analiz</w:t>
        </w:r>
        <w:r w:rsidR="006008FF">
          <w:rPr>
            <w:noProof/>
            <w:webHidden/>
          </w:rPr>
          <w:tab/>
        </w:r>
        <w:r w:rsidR="006008FF">
          <w:rPr>
            <w:noProof/>
            <w:webHidden/>
          </w:rPr>
          <w:fldChar w:fldCharType="begin"/>
        </w:r>
        <w:r w:rsidR="006008FF">
          <w:rPr>
            <w:noProof/>
            <w:webHidden/>
          </w:rPr>
          <w:instrText xml:space="preserve"> PAGEREF _Toc443401167 \h </w:instrText>
        </w:r>
        <w:r w:rsidR="006008FF">
          <w:rPr>
            <w:noProof/>
            <w:webHidden/>
          </w:rPr>
        </w:r>
        <w:r w:rsidR="006008FF">
          <w:rPr>
            <w:noProof/>
            <w:webHidden/>
          </w:rPr>
          <w:fldChar w:fldCharType="separate"/>
        </w:r>
        <w:r w:rsidR="00BC2036">
          <w:rPr>
            <w:noProof/>
            <w:webHidden/>
          </w:rPr>
          <w:t>16</w:t>
        </w:r>
        <w:r w:rsidR="006008FF">
          <w:rPr>
            <w:noProof/>
            <w:webHidden/>
          </w:rPr>
          <w:fldChar w:fldCharType="end"/>
        </w:r>
      </w:hyperlink>
    </w:p>
    <w:p w14:paraId="3A2CDB09" w14:textId="517BE598" w:rsidR="006008FF" w:rsidRDefault="0033589F">
      <w:pPr>
        <w:pStyle w:val="TOC2"/>
        <w:rPr>
          <w:rFonts w:asciiTheme="minorHAnsi" w:eastAsiaTheme="minorEastAsia" w:hAnsiTheme="minorHAnsi" w:cstheme="minorBidi"/>
          <w:noProof/>
          <w:sz w:val="22"/>
          <w:szCs w:val="22"/>
          <w:lang w:eastAsia="tr-TR"/>
        </w:rPr>
      </w:pPr>
      <w:hyperlink w:anchor="_Toc443401168" w:history="1">
        <w:r w:rsidR="006008FF" w:rsidRPr="0014643D">
          <w:rPr>
            <w:rStyle w:val="Hyperlink"/>
            <w:noProof/>
            <w:lang w:val="en-US"/>
          </w:rPr>
          <w:t>3.2 Çalışma Alanı</w:t>
        </w:r>
        <w:r w:rsidR="006008FF">
          <w:rPr>
            <w:noProof/>
            <w:webHidden/>
          </w:rPr>
          <w:tab/>
        </w:r>
        <w:r w:rsidR="006008FF">
          <w:rPr>
            <w:noProof/>
            <w:webHidden/>
          </w:rPr>
          <w:fldChar w:fldCharType="begin"/>
        </w:r>
        <w:r w:rsidR="006008FF">
          <w:rPr>
            <w:noProof/>
            <w:webHidden/>
          </w:rPr>
          <w:instrText xml:space="preserve"> PAGEREF _Toc443401168 \h </w:instrText>
        </w:r>
        <w:r w:rsidR="006008FF">
          <w:rPr>
            <w:noProof/>
            <w:webHidden/>
          </w:rPr>
        </w:r>
        <w:r w:rsidR="006008FF">
          <w:rPr>
            <w:noProof/>
            <w:webHidden/>
          </w:rPr>
          <w:fldChar w:fldCharType="separate"/>
        </w:r>
        <w:r w:rsidR="00BC2036">
          <w:rPr>
            <w:noProof/>
            <w:webHidden/>
          </w:rPr>
          <w:t>17</w:t>
        </w:r>
        <w:r w:rsidR="006008FF">
          <w:rPr>
            <w:noProof/>
            <w:webHidden/>
          </w:rPr>
          <w:fldChar w:fldCharType="end"/>
        </w:r>
      </w:hyperlink>
    </w:p>
    <w:p w14:paraId="65DBA988" w14:textId="0E835805" w:rsidR="006008FF" w:rsidRDefault="0033589F">
      <w:pPr>
        <w:pStyle w:val="TOC2"/>
        <w:rPr>
          <w:rFonts w:asciiTheme="minorHAnsi" w:eastAsiaTheme="minorEastAsia" w:hAnsiTheme="minorHAnsi" w:cstheme="minorBidi"/>
          <w:noProof/>
          <w:sz w:val="22"/>
          <w:szCs w:val="22"/>
          <w:lang w:eastAsia="tr-TR"/>
        </w:rPr>
      </w:pPr>
      <w:hyperlink w:anchor="_Toc443401169" w:history="1">
        <w:r w:rsidR="006008FF" w:rsidRPr="0014643D">
          <w:rPr>
            <w:rStyle w:val="Hyperlink"/>
            <w:noProof/>
            <w:lang w:val="en-US"/>
          </w:rPr>
          <w:t>3.3 Uygulama Verisi</w:t>
        </w:r>
        <w:r w:rsidR="006008FF">
          <w:rPr>
            <w:noProof/>
            <w:webHidden/>
          </w:rPr>
          <w:tab/>
        </w:r>
        <w:r w:rsidR="006008FF">
          <w:rPr>
            <w:noProof/>
            <w:webHidden/>
          </w:rPr>
          <w:fldChar w:fldCharType="begin"/>
        </w:r>
        <w:r w:rsidR="006008FF">
          <w:rPr>
            <w:noProof/>
            <w:webHidden/>
          </w:rPr>
          <w:instrText xml:space="preserve"> PAGEREF _Toc443401169 \h </w:instrText>
        </w:r>
        <w:r w:rsidR="006008FF">
          <w:rPr>
            <w:noProof/>
            <w:webHidden/>
          </w:rPr>
        </w:r>
        <w:r w:rsidR="006008FF">
          <w:rPr>
            <w:noProof/>
            <w:webHidden/>
          </w:rPr>
          <w:fldChar w:fldCharType="separate"/>
        </w:r>
        <w:r w:rsidR="00BC2036">
          <w:rPr>
            <w:noProof/>
            <w:webHidden/>
          </w:rPr>
          <w:t>17</w:t>
        </w:r>
        <w:r w:rsidR="006008FF">
          <w:rPr>
            <w:noProof/>
            <w:webHidden/>
          </w:rPr>
          <w:fldChar w:fldCharType="end"/>
        </w:r>
      </w:hyperlink>
    </w:p>
    <w:p w14:paraId="3703A843" w14:textId="758092C2" w:rsidR="006008FF" w:rsidRDefault="0033589F" w:rsidP="005A1C94">
      <w:pPr>
        <w:pStyle w:val="TOC1"/>
        <w:rPr>
          <w:rFonts w:asciiTheme="minorHAnsi" w:eastAsiaTheme="minorEastAsia" w:hAnsiTheme="minorHAnsi" w:cstheme="minorBidi"/>
          <w:noProof/>
          <w:sz w:val="22"/>
          <w:szCs w:val="22"/>
          <w:lang w:eastAsia="tr-TR"/>
        </w:rPr>
      </w:pPr>
      <w:hyperlink w:anchor="_Toc443401170" w:history="1">
        <w:r w:rsidR="006008FF" w:rsidRPr="0014643D">
          <w:rPr>
            <w:rStyle w:val="Hyperlink"/>
            <w:noProof/>
            <w:lang w:val="en-US"/>
          </w:rPr>
          <w:t>4. ATIFLAR, ALINTILAR VE DİPNOTLAR (Nasıl olmalı?)</w:t>
        </w:r>
        <w:r w:rsidR="006008FF">
          <w:rPr>
            <w:noProof/>
            <w:webHidden/>
          </w:rPr>
          <w:tab/>
        </w:r>
        <w:r w:rsidR="006008FF">
          <w:rPr>
            <w:noProof/>
            <w:webHidden/>
          </w:rPr>
          <w:fldChar w:fldCharType="begin"/>
        </w:r>
        <w:r w:rsidR="006008FF">
          <w:rPr>
            <w:noProof/>
            <w:webHidden/>
          </w:rPr>
          <w:instrText xml:space="preserve"> PAGEREF _Toc443401170 \h </w:instrText>
        </w:r>
        <w:r w:rsidR="006008FF">
          <w:rPr>
            <w:noProof/>
            <w:webHidden/>
          </w:rPr>
        </w:r>
        <w:r w:rsidR="006008FF">
          <w:rPr>
            <w:noProof/>
            <w:webHidden/>
          </w:rPr>
          <w:fldChar w:fldCharType="separate"/>
        </w:r>
        <w:r w:rsidR="00BC2036">
          <w:rPr>
            <w:noProof/>
            <w:webHidden/>
          </w:rPr>
          <w:t>19</w:t>
        </w:r>
        <w:r w:rsidR="006008FF">
          <w:rPr>
            <w:noProof/>
            <w:webHidden/>
          </w:rPr>
          <w:fldChar w:fldCharType="end"/>
        </w:r>
      </w:hyperlink>
    </w:p>
    <w:p w14:paraId="225AF4B9" w14:textId="5090B6B8" w:rsidR="006008FF" w:rsidRDefault="0033589F">
      <w:pPr>
        <w:pStyle w:val="TOC2"/>
        <w:rPr>
          <w:rFonts w:asciiTheme="minorHAnsi" w:eastAsiaTheme="minorEastAsia" w:hAnsiTheme="minorHAnsi" w:cstheme="minorBidi"/>
          <w:noProof/>
          <w:sz w:val="22"/>
          <w:szCs w:val="22"/>
          <w:lang w:eastAsia="tr-TR"/>
        </w:rPr>
      </w:pPr>
      <w:hyperlink w:anchor="_Toc443401171" w:history="1">
        <w:r w:rsidR="006008FF" w:rsidRPr="0014643D">
          <w:rPr>
            <w:rStyle w:val="Hyperlink"/>
            <w:noProof/>
          </w:rPr>
          <w:t>4.1</w:t>
        </w:r>
        <w:r w:rsidR="006008FF" w:rsidRPr="0014643D">
          <w:rPr>
            <w:rStyle w:val="Hyperlink"/>
            <w:noProof/>
            <w:lang w:val="en-US"/>
          </w:rPr>
          <w:t xml:space="preserve"> Atıflar </w:t>
        </w:r>
        <w:r w:rsidR="006008FF" w:rsidRPr="0014643D">
          <w:rPr>
            <w:rStyle w:val="Hyperlink"/>
            <w:noProof/>
          </w:rPr>
          <w:t>(kaynakların metin içinde gösterimi)</w:t>
        </w:r>
        <w:r w:rsidR="006008FF">
          <w:rPr>
            <w:noProof/>
            <w:webHidden/>
          </w:rPr>
          <w:tab/>
        </w:r>
        <w:r w:rsidR="006008FF">
          <w:rPr>
            <w:noProof/>
            <w:webHidden/>
          </w:rPr>
          <w:fldChar w:fldCharType="begin"/>
        </w:r>
        <w:r w:rsidR="006008FF">
          <w:rPr>
            <w:noProof/>
            <w:webHidden/>
          </w:rPr>
          <w:instrText xml:space="preserve"> PAGEREF _Toc443401171 \h </w:instrText>
        </w:r>
        <w:r w:rsidR="006008FF">
          <w:rPr>
            <w:noProof/>
            <w:webHidden/>
          </w:rPr>
        </w:r>
        <w:r w:rsidR="006008FF">
          <w:rPr>
            <w:noProof/>
            <w:webHidden/>
          </w:rPr>
          <w:fldChar w:fldCharType="separate"/>
        </w:r>
        <w:r w:rsidR="00BC2036">
          <w:rPr>
            <w:noProof/>
            <w:webHidden/>
          </w:rPr>
          <w:t>19</w:t>
        </w:r>
        <w:r w:rsidR="006008FF">
          <w:rPr>
            <w:noProof/>
            <w:webHidden/>
          </w:rPr>
          <w:fldChar w:fldCharType="end"/>
        </w:r>
      </w:hyperlink>
    </w:p>
    <w:p w14:paraId="166B23A4" w14:textId="5DF1A9AE" w:rsidR="006008FF" w:rsidRDefault="0033589F">
      <w:pPr>
        <w:pStyle w:val="TOC3"/>
        <w:rPr>
          <w:rFonts w:asciiTheme="minorHAnsi" w:eastAsiaTheme="minorEastAsia" w:hAnsiTheme="minorHAnsi" w:cstheme="minorBidi"/>
          <w:noProof/>
          <w:sz w:val="22"/>
          <w:szCs w:val="22"/>
          <w:lang w:eastAsia="tr-TR"/>
        </w:rPr>
      </w:pPr>
      <w:hyperlink w:anchor="_Toc443401172" w:history="1">
        <w:r w:rsidR="006008FF" w:rsidRPr="0014643D">
          <w:rPr>
            <w:rStyle w:val="Hyperlink"/>
            <w:noProof/>
          </w:rPr>
          <w:t>4.1.1 Yazar soyadına göre atıf verme</w:t>
        </w:r>
        <w:r w:rsidR="006008FF">
          <w:rPr>
            <w:noProof/>
            <w:webHidden/>
          </w:rPr>
          <w:tab/>
        </w:r>
        <w:r w:rsidR="006008FF">
          <w:rPr>
            <w:noProof/>
            <w:webHidden/>
          </w:rPr>
          <w:fldChar w:fldCharType="begin"/>
        </w:r>
        <w:r w:rsidR="006008FF">
          <w:rPr>
            <w:noProof/>
            <w:webHidden/>
          </w:rPr>
          <w:instrText xml:space="preserve"> PAGEREF _Toc443401172 \h </w:instrText>
        </w:r>
        <w:r w:rsidR="006008FF">
          <w:rPr>
            <w:noProof/>
            <w:webHidden/>
          </w:rPr>
        </w:r>
        <w:r w:rsidR="006008FF">
          <w:rPr>
            <w:noProof/>
            <w:webHidden/>
          </w:rPr>
          <w:fldChar w:fldCharType="separate"/>
        </w:r>
        <w:r w:rsidR="00BC2036">
          <w:rPr>
            <w:noProof/>
            <w:webHidden/>
          </w:rPr>
          <w:t>19</w:t>
        </w:r>
        <w:r w:rsidR="006008FF">
          <w:rPr>
            <w:noProof/>
            <w:webHidden/>
          </w:rPr>
          <w:fldChar w:fldCharType="end"/>
        </w:r>
      </w:hyperlink>
    </w:p>
    <w:p w14:paraId="27431A87" w14:textId="0575D0C8" w:rsidR="006008FF" w:rsidRDefault="0033589F">
      <w:pPr>
        <w:pStyle w:val="TOC3"/>
        <w:rPr>
          <w:rFonts w:asciiTheme="minorHAnsi" w:eastAsiaTheme="minorEastAsia" w:hAnsiTheme="minorHAnsi" w:cstheme="minorBidi"/>
          <w:noProof/>
          <w:sz w:val="22"/>
          <w:szCs w:val="22"/>
          <w:lang w:eastAsia="tr-TR"/>
        </w:rPr>
      </w:pPr>
      <w:hyperlink w:anchor="_Toc443401173" w:history="1">
        <w:r w:rsidR="006008FF" w:rsidRPr="0014643D">
          <w:rPr>
            <w:rStyle w:val="Hyperlink"/>
            <w:noProof/>
          </w:rPr>
          <w:t>4.1.2 Numara ile atıf verme</w:t>
        </w:r>
        <w:r w:rsidR="006008FF">
          <w:rPr>
            <w:noProof/>
            <w:webHidden/>
          </w:rPr>
          <w:tab/>
        </w:r>
        <w:r w:rsidR="006008FF">
          <w:rPr>
            <w:noProof/>
            <w:webHidden/>
          </w:rPr>
          <w:fldChar w:fldCharType="begin"/>
        </w:r>
        <w:r w:rsidR="006008FF">
          <w:rPr>
            <w:noProof/>
            <w:webHidden/>
          </w:rPr>
          <w:instrText xml:space="preserve"> PAGEREF _Toc443401173 \h </w:instrText>
        </w:r>
        <w:r w:rsidR="006008FF">
          <w:rPr>
            <w:noProof/>
            <w:webHidden/>
          </w:rPr>
        </w:r>
        <w:r w:rsidR="006008FF">
          <w:rPr>
            <w:noProof/>
            <w:webHidden/>
          </w:rPr>
          <w:fldChar w:fldCharType="separate"/>
        </w:r>
        <w:r w:rsidR="00BC2036">
          <w:rPr>
            <w:noProof/>
            <w:webHidden/>
          </w:rPr>
          <w:t>20</w:t>
        </w:r>
        <w:r w:rsidR="006008FF">
          <w:rPr>
            <w:noProof/>
            <w:webHidden/>
          </w:rPr>
          <w:fldChar w:fldCharType="end"/>
        </w:r>
      </w:hyperlink>
    </w:p>
    <w:p w14:paraId="545D7F9D" w14:textId="4566BC4A" w:rsidR="006008FF" w:rsidRDefault="0033589F">
      <w:pPr>
        <w:pStyle w:val="TOC2"/>
        <w:rPr>
          <w:rFonts w:asciiTheme="minorHAnsi" w:eastAsiaTheme="minorEastAsia" w:hAnsiTheme="minorHAnsi" w:cstheme="minorBidi"/>
          <w:noProof/>
          <w:sz w:val="22"/>
          <w:szCs w:val="22"/>
          <w:lang w:eastAsia="tr-TR"/>
        </w:rPr>
      </w:pPr>
      <w:hyperlink w:anchor="_Toc443401174" w:history="1">
        <w:r w:rsidR="006008FF" w:rsidRPr="0014643D">
          <w:rPr>
            <w:rStyle w:val="Hyperlink"/>
            <w:noProof/>
          </w:rPr>
          <w:t>4.2 Alıntılar</w:t>
        </w:r>
        <w:r w:rsidR="006008FF">
          <w:rPr>
            <w:noProof/>
            <w:webHidden/>
          </w:rPr>
          <w:tab/>
        </w:r>
        <w:r w:rsidR="006008FF">
          <w:rPr>
            <w:noProof/>
            <w:webHidden/>
          </w:rPr>
          <w:fldChar w:fldCharType="begin"/>
        </w:r>
        <w:r w:rsidR="006008FF">
          <w:rPr>
            <w:noProof/>
            <w:webHidden/>
          </w:rPr>
          <w:instrText xml:space="preserve"> PAGEREF _Toc443401174 \h </w:instrText>
        </w:r>
        <w:r w:rsidR="006008FF">
          <w:rPr>
            <w:noProof/>
            <w:webHidden/>
          </w:rPr>
        </w:r>
        <w:r w:rsidR="006008FF">
          <w:rPr>
            <w:noProof/>
            <w:webHidden/>
          </w:rPr>
          <w:fldChar w:fldCharType="separate"/>
        </w:r>
        <w:r w:rsidR="00BC2036">
          <w:rPr>
            <w:noProof/>
            <w:webHidden/>
          </w:rPr>
          <w:t>20</w:t>
        </w:r>
        <w:r w:rsidR="006008FF">
          <w:rPr>
            <w:noProof/>
            <w:webHidden/>
          </w:rPr>
          <w:fldChar w:fldCharType="end"/>
        </w:r>
      </w:hyperlink>
    </w:p>
    <w:p w14:paraId="21F58A52" w14:textId="18B4509E" w:rsidR="006008FF" w:rsidRDefault="0033589F">
      <w:pPr>
        <w:pStyle w:val="TOC2"/>
        <w:rPr>
          <w:rFonts w:asciiTheme="minorHAnsi" w:eastAsiaTheme="minorEastAsia" w:hAnsiTheme="minorHAnsi" w:cstheme="minorBidi"/>
          <w:noProof/>
          <w:sz w:val="22"/>
          <w:szCs w:val="22"/>
          <w:lang w:eastAsia="tr-TR"/>
        </w:rPr>
      </w:pPr>
      <w:hyperlink w:anchor="_Toc443401175" w:history="1">
        <w:r w:rsidR="006008FF" w:rsidRPr="0014643D">
          <w:rPr>
            <w:rStyle w:val="Hyperlink"/>
            <w:noProof/>
          </w:rPr>
          <w:t>4.3 Dipnotlar</w:t>
        </w:r>
        <w:r w:rsidR="006008FF">
          <w:rPr>
            <w:noProof/>
            <w:webHidden/>
          </w:rPr>
          <w:tab/>
        </w:r>
        <w:r w:rsidR="006008FF">
          <w:rPr>
            <w:noProof/>
            <w:webHidden/>
          </w:rPr>
          <w:fldChar w:fldCharType="begin"/>
        </w:r>
        <w:r w:rsidR="006008FF">
          <w:rPr>
            <w:noProof/>
            <w:webHidden/>
          </w:rPr>
          <w:instrText xml:space="preserve"> PAGEREF _Toc443401175 \h </w:instrText>
        </w:r>
        <w:r w:rsidR="006008FF">
          <w:rPr>
            <w:noProof/>
            <w:webHidden/>
          </w:rPr>
        </w:r>
        <w:r w:rsidR="006008FF">
          <w:rPr>
            <w:noProof/>
            <w:webHidden/>
          </w:rPr>
          <w:fldChar w:fldCharType="separate"/>
        </w:r>
        <w:r w:rsidR="00BC2036">
          <w:rPr>
            <w:noProof/>
            <w:webHidden/>
          </w:rPr>
          <w:t>22</w:t>
        </w:r>
        <w:r w:rsidR="006008FF">
          <w:rPr>
            <w:noProof/>
            <w:webHidden/>
          </w:rPr>
          <w:fldChar w:fldCharType="end"/>
        </w:r>
      </w:hyperlink>
    </w:p>
    <w:p w14:paraId="63C82EEC" w14:textId="14619ADE" w:rsidR="006008FF" w:rsidRDefault="0033589F">
      <w:pPr>
        <w:pStyle w:val="TOC2"/>
        <w:rPr>
          <w:rFonts w:asciiTheme="minorHAnsi" w:eastAsiaTheme="minorEastAsia" w:hAnsiTheme="minorHAnsi" w:cstheme="minorBidi"/>
          <w:noProof/>
          <w:sz w:val="22"/>
          <w:szCs w:val="22"/>
          <w:lang w:eastAsia="tr-TR"/>
        </w:rPr>
      </w:pPr>
      <w:hyperlink w:anchor="_Toc443401176" w:history="1">
        <w:r w:rsidR="006008FF" w:rsidRPr="0014643D">
          <w:rPr>
            <w:rStyle w:val="Hyperlink"/>
            <w:noProof/>
            <w:lang w:val="en-US"/>
          </w:rPr>
          <w:t>4.4 İkinci Derece Başlık Nasıl: İlk Harfler Büyük</w:t>
        </w:r>
        <w:r w:rsidR="006008FF">
          <w:rPr>
            <w:noProof/>
            <w:webHidden/>
          </w:rPr>
          <w:tab/>
        </w:r>
        <w:r w:rsidR="006008FF">
          <w:rPr>
            <w:noProof/>
            <w:webHidden/>
          </w:rPr>
          <w:fldChar w:fldCharType="begin"/>
        </w:r>
        <w:r w:rsidR="006008FF">
          <w:rPr>
            <w:noProof/>
            <w:webHidden/>
          </w:rPr>
          <w:instrText xml:space="preserve"> PAGEREF _Toc443401176 \h </w:instrText>
        </w:r>
        <w:r w:rsidR="006008FF">
          <w:rPr>
            <w:noProof/>
            <w:webHidden/>
          </w:rPr>
        </w:r>
        <w:r w:rsidR="006008FF">
          <w:rPr>
            <w:noProof/>
            <w:webHidden/>
          </w:rPr>
          <w:fldChar w:fldCharType="separate"/>
        </w:r>
        <w:r w:rsidR="00BC2036">
          <w:rPr>
            <w:noProof/>
            <w:webHidden/>
          </w:rPr>
          <w:t>22</w:t>
        </w:r>
        <w:r w:rsidR="006008FF">
          <w:rPr>
            <w:noProof/>
            <w:webHidden/>
          </w:rPr>
          <w:fldChar w:fldCharType="end"/>
        </w:r>
      </w:hyperlink>
    </w:p>
    <w:p w14:paraId="11BD0A59" w14:textId="425605E5" w:rsidR="006008FF" w:rsidRDefault="0033589F">
      <w:pPr>
        <w:pStyle w:val="TOC3"/>
        <w:rPr>
          <w:rFonts w:asciiTheme="minorHAnsi" w:eastAsiaTheme="minorEastAsia" w:hAnsiTheme="minorHAnsi" w:cstheme="minorBidi"/>
          <w:noProof/>
          <w:sz w:val="22"/>
          <w:szCs w:val="22"/>
          <w:lang w:eastAsia="tr-TR"/>
        </w:rPr>
      </w:pPr>
      <w:hyperlink w:anchor="_Toc443401177" w:history="1">
        <w:r w:rsidR="006008FF" w:rsidRPr="0014643D">
          <w:rPr>
            <w:rStyle w:val="Hyperlink"/>
            <w:noProof/>
            <w:lang w:val="en-US"/>
          </w:rPr>
          <w:t>4.4.1 Üçüncü derece başlık nasıl: ilk harf büyük diğerleri küçük</w:t>
        </w:r>
        <w:r w:rsidR="006008FF">
          <w:rPr>
            <w:noProof/>
            <w:webHidden/>
          </w:rPr>
          <w:tab/>
        </w:r>
        <w:r w:rsidR="006008FF">
          <w:rPr>
            <w:noProof/>
            <w:webHidden/>
          </w:rPr>
          <w:fldChar w:fldCharType="begin"/>
        </w:r>
        <w:r w:rsidR="006008FF">
          <w:rPr>
            <w:noProof/>
            <w:webHidden/>
          </w:rPr>
          <w:instrText xml:space="preserve"> PAGEREF _Toc443401177 \h </w:instrText>
        </w:r>
        <w:r w:rsidR="006008FF">
          <w:rPr>
            <w:noProof/>
            <w:webHidden/>
          </w:rPr>
        </w:r>
        <w:r w:rsidR="006008FF">
          <w:rPr>
            <w:noProof/>
            <w:webHidden/>
          </w:rPr>
          <w:fldChar w:fldCharType="separate"/>
        </w:r>
        <w:r w:rsidR="00BC2036">
          <w:rPr>
            <w:noProof/>
            <w:webHidden/>
          </w:rPr>
          <w:t>23</w:t>
        </w:r>
        <w:r w:rsidR="006008FF">
          <w:rPr>
            <w:noProof/>
            <w:webHidden/>
          </w:rPr>
          <w:fldChar w:fldCharType="end"/>
        </w:r>
      </w:hyperlink>
    </w:p>
    <w:p w14:paraId="1C42C06A" w14:textId="4ABFB3C1" w:rsidR="006008FF" w:rsidRDefault="0033589F">
      <w:pPr>
        <w:pStyle w:val="TOC4"/>
        <w:tabs>
          <w:tab w:val="right" w:leader="dot" w:pos="8210"/>
        </w:tabs>
        <w:rPr>
          <w:rFonts w:asciiTheme="minorHAnsi" w:eastAsiaTheme="minorEastAsia" w:hAnsiTheme="minorHAnsi" w:cstheme="minorBidi"/>
          <w:noProof/>
          <w:sz w:val="22"/>
          <w:szCs w:val="22"/>
          <w:lang w:val="tr-TR" w:eastAsia="tr-TR"/>
        </w:rPr>
      </w:pPr>
      <w:hyperlink w:anchor="_Toc443401178" w:history="1">
        <w:r w:rsidR="006008FF" w:rsidRPr="0014643D">
          <w:rPr>
            <w:rStyle w:val="Hyperlink"/>
            <w:noProof/>
          </w:rPr>
          <w:t>4.4.1.1 Dördüncü derece başlık nasıl: ilk harf büyük diğerleri küçük</w:t>
        </w:r>
        <w:r w:rsidR="006008FF">
          <w:rPr>
            <w:noProof/>
            <w:webHidden/>
          </w:rPr>
          <w:tab/>
        </w:r>
        <w:r w:rsidR="006008FF">
          <w:rPr>
            <w:noProof/>
            <w:webHidden/>
          </w:rPr>
          <w:fldChar w:fldCharType="begin"/>
        </w:r>
        <w:r w:rsidR="006008FF">
          <w:rPr>
            <w:noProof/>
            <w:webHidden/>
          </w:rPr>
          <w:instrText xml:space="preserve"> PAGEREF _Toc443401178 \h </w:instrText>
        </w:r>
        <w:r w:rsidR="006008FF">
          <w:rPr>
            <w:noProof/>
            <w:webHidden/>
          </w:rPr>
        </w:r>
        <w:r w:rsidR="006008FF">
          <w:rPr>
            <w:noProof/>
            <w:webHidden/>
          </w:rPr>
          <w:fldChar w:fldCharType="separate"/>
        </w:r>
        <w:r w:rsidR="00BC2036">
          <w:rPr>
            <w:noProof/>
            <w:webHidden/>
          </w:rPr>
          <w:t>23</w:t>
        </w:r>
        <w:r w:rsidR="006008FF">
          <w:rPr>
            <w:noProof/>
            <w:webHidden/>
          </w:rPr>
          <w:fldChar w:fldCharType="end"/>
        </w:r>
      </w:hyperlink>
    </w:p>
    <w:p w14:paraId="47DC724E" w14:textId="727CF058" w:rsidR="006008FF" w:rsidRDefault="0033589F" w:rsidP="005A1C94">
      <w:pPr>
        <w:pStyle w:val="TOC1"/>
        <w:rPr>
          <w:rFonts w:asciiTheme="minorHAnsi" w:eastAsiaTheme="minorEastAsia" w:hAnsiTheme="minorHAnsi" w:cstheme="minorBidi"/>
          <w:noProof/>
          <w:sz w:val="22"/>
          <w:szCs w:val="22"/>
          <w:lang w:eastAsia="tr-TR"/>
        </w:rPr>
      </w:pPr>
      <w:hyperlink w:anchor="_Toc443401179" w:history="1">
        <w:r w:rsidR="006008FF" w:rsidRPr="0014643D">
          <w:rPr>
            <w:rStyle w:val="Hyperlink"/>
            <w:noProof/>
            <w:lang w:val="en-US"/>
          </w:rPr>
          <w:t>5. GEREKLİ İSE BÖLÜM 5</w:t>
        </w:r>
        <w:r w:rsidR="006008FF">
          <w:rPr>
            <w:noProof/>
            <w:webHidden/>
          </w:rPr>
          <w:tab/>
        </w:r>
        <w:r w:rsidR="006008FF">
          <w:rPr>
            <w:noProof/>
            <w:webHidden/>
          </w:rPr>
          <w:fldChar w:fldCharType="begin"/>
        </w:r>
        <w:r w:rsidR="006008FF">
          <w:rPr>
            <w:noProof/>
            <w:webHidden/>
          </w:rPr>
          <w:instrText xml:space="preserve"> PAGEREF _Toc443401179 \h </w:instrText>
        </w:r>
        <w:r w:rsidR="006008FF">
          <w:rPr>
            <w:noProof/>
            <w:webHidden/>
          </w:rPr>
        </w:r>
        <w:r w:rsidR="006008FF">
          <w:rPr>
            <w:noProof/>
            <w:webHidden/>
          </w:rPr>
          <w:fldChar w:fldCharType="separate"/>
        </w:r>
        <w:r w:rsidR="00BC2036">
          <w:rPr>
            <w:noProof/>
            <w:webHidden/>
          </w:rPr>
          <w:t>25</w:t>
        </w:r>
        <w:r w:rsidR="006008FF">
          <w:rPr>
            <w:noProof/>
            <w:webHidden/>
          </w:rPr>
          <w:fldChar w:fldCharType="end"/>
        </w:r>
      </w:hyperlink>
    </w:p>
    <w:p w14:paraId="6F1A0555" w14:textId="0478B258" w:rsidR="006008FF" w:rsidRDefault="0033589F">
      <w:pPr>
        <w:pStyle w:val="TOC2"/>
        <w:rPr>
          <w:rFonts w:asciiTheme="minorHAnsi" w:eastAsiaTheme="minorEastAsia" w:hAnsiTheme="minorHAnsi" w:cstheme="minorBidi"/>
          <w:noProof/>
          <w:sz w:val="22"/>
          <w:szCs w:val="22"/>
          <w:lang w:eastAsia="tr-TR"/>
        </w:rPr>
      </w:pPr>
      <w:hyperlink w:anchor="_Toc443401180" w:history="1">
        <w:r w:rsidR="006008FF" w:rsidRPr="0014643D">
          <w:rPr>
            <w:rStyle w:val="Hyperlink"/>
            <w:noProof/>
            <w:lang w:val="en-US"/>
          </w:rPr>
          <w:t>5.1 Çalışmanın Uygulama Alanı</w:t>
        </w:r>
        <w:r w:rsidR="006008FF">
          <w:rPr>
            <w:noProof/>
            <w:webHidden/>
          </w:rPr>
          <w:tab/>
        </w:r>
        <w:r w:rsidR="006008FF">
          <w:rPr>
            <w:noProof/>
            <w:webHidden/>
          </w:rPr>
          <w:fldChar w:fldCharType="begin"/>
        </w:r>
        <w:r w:rsidR="006008FF">
          <w:rPr>
            <w:noProof/>
            <w:webHidden/>
          </w:rPr>
          <w:instrText xml:space="preserve"> PAGEREF _Toc443401180 \h </w:instrText>
        </w:r>
        <w:r w:rsidR="006008FF">
          <w:rPr>
            <w:noProof/>
            <w:webHidden/>
          </w:rPr>
        </w:r>
        <w:r w:rsidR="006008FF">
          <w:rPr>
            <w:noProof/>
            <w:webHidden/>
          </w:rPr>
          <w:fldChar w:fldCharType="separate"/>
        </w:r>
        <w:r w:rsidR="00BC2036">
          <w:rPr>
            <w:noProof/>
            <w:webHidden/>
          </w:rPr>
          <w:t>25</w:t>
        </w:r>
        <w:r w:rsidR="006008FF">
          <w:rPr>
            <w:noProof/>
            <w:webHidden/>
          </w:rPr>
          <w:fldChar w:fldCharType="end"/>
        </w:r>
      </w:hyperlink>
    </w:p>
    <w:p w14:paraId="544B7667" w14:textId="36D286AF" w:rsidR="006008FF" w:rsidRDefault="0033589F">
      <w:pPr>
        <w:pStyle w:val="TOC2"/>
        <w:rPr>
          <w:rFonts w:asciiTheme="minorHAnsi" w:eastAsiaTheme="minorEastAsia" w:hAnsiTheme="minorHAnsi" w:cstheme="minorBidi"/>
          <w:noProof/>
          <w:sz w:val="22"/>
          <w:szCs w:val="22"/>
          <w:lang w:eastAsia="tr-TR"/>
        </w:rPr>
      </w:pPr>
      <w:hyperlink w:anchor="_Toc443401181" w:history="1">
        <w:r w:rsidR="006008FF" w:rsidRPr="0014643D">
          <w:rPr>
            <w:rStyle w:val="Hyperlink"/>
            <w:noProof/>
            <w:lang w:val="en-US"/>
          </w:rPr>
          <w:t>5.2 İkinci Derece Başlık Nasıl: İlk Harfler Büyük</w:t>
        </w:r>
        <w:r w:rsidR="006008FF">
          <w:rPr>
            <w:noProof/>
            <w:webHidden/>
          </w:rPr>
          <w:tab/>
        </w:r>
        <w:r w:rsidR="006008FF">
          <w:rPr>
            <w:noProof/>
            <w:webHidden/>
          </w:rPr>
          <w:fldChar w:fldCharType="begin"/>
        </w:r>
        <w:r w:rsidR="006008FF">
          <w:rPr>
            <w:noProof/>
            <w:webHidden/>
          </w:rPr>
          <w:instrText xml:space="preserve"> PAGEREF _Toc443401181 \h </w:instrText>
        </w:r>
        <w:r w:rsidR="006008FF">
          <w:rPr>
            <w:noProof/>
            <w:webHidden/>
          </w:rPr>
        </w:r>
        <w:r w:rsidR="006008FF">
          <w:rPr>
            <w:noProof/>
            <w:webHidden/>
          </w:rPr>
          <w:fldChar w:fldCharType="separate"/>
        </w:r>
        <w:r w:rsidR="00BC2036">
          <w:rPr>
            <w:noProof/>
            <w:webHidden/>
          </w:rPr>
          <w:t>25</w:t>
        </w:r>
        <w:r w:rsidR="006008FF">
          <w:rPr>
            <w:noProof/>
            <w:webHidden/>
          </w:rPr>
          <w:fldChar w:fldCharType="end"/>
        </w:r>
      </w:hyperlink>
    </w:p>
    <w:p w14:paraId="6E0A363D" w14:textId="3449147D" w:rsidR="006008FF" w:rsidRDefault="0033589F">
      <w:pPr>
        <w:pStyle w:val="TOC3"/>
        <w:rPr>
          <w:rFonts w:asciiTheme="minorHAnsi" w:eastAsiaTheme="minorEastAsia" w:hAnsiTheme="minorHAnsi" w:cstheme="minorBidi"/>
          <w:noProof/>
          <w:sz w:val="22"/>
          <w:szCs w:val="22"/>
          <w:lang w:eastAsia="tr-TR"/>
        </w:rPr>
      </w:pPr>
      <w:hyperlink w:anchor="_Toc443401182" w:history="1">
        <w:r w:rsidR="006008FF" w:rsidRPr="0014643D">
          <w:rPr>
            <w:rStyle w:val="Hyperlink"/>
            <w:noProof/>
            <w:lang w:val="en-US"/>
          </w:rPr>
          <w:t>5.2.1 Üçüncü derece başlık nasıl: ilk harf büyük diğerleri küçük</w:t>
        </w:r>
        <w:r w:rsidR="006008FF">
          <w:rPr>
            <w:noProof/>
            <w:webHidden/>
          </w:rPr>
          <w:tab/>
        </w:r>
        <w:r w:rsidR="006008FF">
          <w:rPr>
            <w:noProof/>
            <w:webHidden/>
          </w:rPr>
          <w:fldChar w:fldCharType="begin"/>
        </w:r>
        <w:r w:rsidR="006008FF">
          <w:rPr>
            <w:noProof/>
            <w:webHidden/>
          </w:rPr>
          <w:instrText xml:space="preserve"> PAGEREF _Toc443401182 \h </w:instrText>
        </w:r>
        <w:r w:rsidR="006008FF">
          <w:rPr>
            <w:noProof/>
            <w:webHidden/>
          </w:rPr>
        </w:r>
        <w:r w:rsidR="006008FF">
          <w:rPr>
            <w:noProof/>
            <w:webHidden/>
          </w:rPr>
          <w:fldChar w:fldCharType="separate"/>
        </w:r>
        <w:r w:rsidR="00BC2036">
          <w:rPr>
            <w:noProof/>
            <w:webHidden/>
          </w:rPr>
          <w:t>25</w:t>
        </w:r>
        <w:r w:rsidR="006008FF">
          <w:rPr>
            <w:noProof/>
            <w:webHidden/>
          </w:rPr>
          <w:fldChar w:fldCharType="end"/>
        </w:r>
      </w:hyperlink>
    </w:p>
    <w:p w14:paraId="18CFC6C9" w14:textId="0EE14B52" w:rsidR="006008FF" w:rsidRDefault="0033589F">
      <w:pPr>
        <w:pStyle w:val="TOC4"/>
        <w:tabs>
          <w:tab w:val="right" w:leader="dot" w:pos="8210"/>
        </w:tabs>
        <w:rPr>
          <w:rFonts w:asciiTheme="minorHAnsi" w:eastAsiaTheme="minorEastAsia" w:hAnsiTheme="minorHAnsi" w:cstheme="minorBidi"/>
          <w:noProof/>
          <w:sz w:val="22"/>
          <w:szCs w:val="22"/>
          <w:lang w:val="tr-TR" w:eastAsia="tr-TR"/>
        </w:rPr>
      </w:pPr>
      <w:hyperlink w:anchor="_Toc443401183" w:history="1">
        <w:r w:rsidR="006008FF" w:rsidRPr="0014643D">
          <w:rPr>
            <w:rStyle w:val="Hyperlink"/>
            <w:noProof/>
          </w:rPr>
          <w:t>5.2.1.1 Dördüncü derece başlık nasıl: ilk harf büyük diğerleri küçük</w:t>
        </w:r>
        <w:r w:rsidR="006008FF">
          <w:rPr>
            <w:noProof/>
            <w:webHidden/>
          </w:rPr>
          <w:tab/>
        </w:r>
        <w:r w:rsidR="006008FF">
          <w:rPr>
            <w:noProof/>
            <w:webHidden/>
          </w:rPr>
          <w:fldChar w:fldCharType="begin"/>
        </w:r>
        <w:r w:rsidR="006008FF">
          <w:rPr>
            <w:noProof/>
            <w:webHidden/>
          </w:rPr>
          <w:instrText xml:space="preserve"> PAGEREF _Toc443401183 \h </w:instrText>
        </w:r>
        <w:r w:rsidR="006008FF">
          <w:rPr>
            <w:noProof/>
            <w:webHidden/>
          </w:rPr>
        </w:r>
        <w:r w:rsidR="006008FF">
          <w:rPr>
            <w:noProof/>
            <w:webHidden/>
          </w:rPr>
          <w:fldChar w:fldCharType="separate"/>
        </w:r>
        <w:r w:rsidR="00BC2036">
          <w:rPr>
            <w:noProof/>
            <w:webHidden/>
          </w:rPr>
          <w:t>25</w:t>
        </w:r>
        <w:r w:rsidR="006008FF">
          <w:rPr>
            <w:noProof/>
            <w:webHidden/>
          </w:rPr>
          <w:fldChar w:fldCharType="end"/>
        </w:r>
      </w:hyperlink>
    </w:p>
    <w:p w14:paraId="7609D3F9" w14:textId="1F3B628D" w:rsidR="006008FF" w:rsidRDefault="0033589F" w:rsidP="005A1C94">
      <w:pPr>
        <w:pStyle w:val="TOC1"/>
        <w:rPr>
          <w:rFonts w:asciiTheme="minorHAnsi" w:eastAsiaTheme="minorEastAsia" w:hAnsiTheme="minorHAnsi" w:cstheme="minorBidi"/>
          <w:noProof/>
          <w:sz w:val="22"/>
          <w:szCs w:val="22"/>
          <w:lang w:eastAsia="tr-TR"/>
        </w:rPr>
      </w:pPr>
      <w:hyperlink w:anchor="_Toc443401184" w:history="1">
        <w:r w:rsidR="006008FF" w:rsidRPr="0014643D">
          <w:rPr>
            <w:rStyle w:val="Hyperlink"/>
            <w:noProof/>
            <w:lang w:val="en-US"/>
          </w:rPr>
          <w:t>6. SONUÇ VE ÖNERİLER</w:t>
        </w:r>
        <w:r w:rsidR="006008FF">
          <w:rPr>
            <w:noProof/>
            <w:webHidden/>
          </w:rPr>
          <w:tab/>
        </w:r>
        <w:r w:rsidR="006008FF">
          <w:rPr>
            <w:noProof/>
            <w:webHidden/>
          </w:rPr>
          <w:fldChar w:fldCharType="begin"/>
        </w:r>
        <w:r w:rsidR="006008FF">
          <w:rPr>
            <w:noProof/>
            <w:webHidden/>
          </w:rPr>
          <w:instrText xml:space="preserve"> PAGEREF _Toc443401184 \h </w:instrText>
        </w:r>
        <w:r w:rsidR="006008FF">
          <w:rPr>
            <w:noProof/>
            <w:webHidden/>
          </w:rPr>
        </w:r>
        <w:r w:rsidR="006008FF">
          <w:rPr>
            <w:noProof/>
            <w:webHidden/>
          </w:rPr>
          <w:fldChar w:fldCharType="separate"/>
        </w:r>
        <w:r w:rsidR="00BC2036">
          <w:rPr>
            <w:noProof/>
            <w:webHidden/>
          </w:rPr>
          <w:t>27</w:t>
        </w:r>
        <w:r w:rsidR="006008FF">
          <w:rPr>
            <w:noProof/>
            <w:webHidden/>
          </w:rPr>
          <w:fldChar w:fldCharType="end"/>
        </w:r>
      </w:hyperlink>
    </w:p>
    <w:p w14:paraId="7215F82E" w14:textId="7B336909" w:rsidR="006008FF" w:rsidRDefault="0033589F">
      <w:pPr>
        <w:pStyle w:val="TOC2"/>
        <w:rPr>
          <w:rFonts w:asciiTheme="minorHAnsi" w:eastAsiaTheme="minorEastAsia" w:hAnsiTheme="minorHAnsi" w:cstheme="minorBidi"/>
          <w:noProof/>
          <w:sz w:val="22"/>
          <w:szCs w:val="22"/>
          <w:lang w:eastAsia="tr-TR"/>
        </w:rPr>
      </w:pPr>
      <w:hyperlink w:anchor="_Toc443401185" w:history="1">
        <w:r w:rsidR="006008FF" w:rsidRPr="0014643D">
          <w:rPr>
            <w:rStyle w:val="Hyperlink"/>
            <w:noProof/>
            <w:lang w:val="en-US"/>
          </w:rPr>
          <w:t>6.1 Çalışmanın Uygulama Alanı</w:t>
        </w:r>
        <w:r w:rsidR="006008FF">
          <w:rPr>
            <w:noProof/>
            <w:webHidden/>
          </w:rPr>
          <w:tab/>
        </w:r>
        <w:r w:rsidR="006008FF">
          <w:rPr>
            <w:noProof/>
            <w:webHidden/>
          </w:rPr>
          <w:fldChar w:fldCharType="begin"/>
        </w:r>
        <w:r w:rsidR="006008FF">
          <w:rPr>
            <w:noProof/>
            <w:webHidden/>
          </w:rPr>
          <w:instrText xml:space="preserve"> PAGEREF _Toc443401185 \h </w:instrText>
        </w:r>
        <w:r w:rsidR="006008FF">
          <w:rPr>
            <w:noProof/>
            <w:webHidden/>
          </w:rPr>
        </w:r>
        <w:r w:rsidR="006008FF">
          <w:rPr>
            <w:noProof/>
            <w:webHidden/>
          </w:rPr>
          <w:fldChar w:fldCharType="separate"/>
        </w:r>
        <w:r w:rsidR="00BC2036">
          <w:rPr>
            <w:noProof/>
            <w:webHidden/>
          </w:rPr>
          <w:t>27</w:t>
        </w:r>
        <w:r w:rsidR="006008FF">
          <w:rPr>
            <w:noProof/>
            <w:webHidden/>
          </w:rPr>
          <w:fldChar w:fldCharType="end"/>
        </w:r>
      </w:hyperlink>
    </w:p>
    <w:p w14:paraId="4FDEFF4F" w14:textId="15EC8B09" w:rsidR="006008FF" w:rsidRDefault="0033589F">
      <w:pPr>
        <w:pStyle w:val="TOC2"/>
        <w:rPr>
          <w:rFonts w:asciiTheme="minorHAnsi" w:eastAsiaTheme="minorEastAsia" w:hAnsiTheme="minorHAnsi" w:cstheme="minorBidi"/>
          <w:noProof/>
          <w:sz w:val="22"/>
          <w:szCs w:val="22"/>
          <w:lang w:eastAsia="tr-TR"/>
        </w:rPr>
      </w:pPr>
      <w:hyperlink w:anchor="_Toc443401186" w:history="1">
        <w:r w:rsidR="006008FF" w:rsidRPr="0014643D">
          <w:rPr>
            <w:rStyle w:val="Hyperlink"/>
            <w:noProof/>
            <w:lang w:val="en-US"/>
          </w:rPr>
          <w:t>6.2 İkinci Derece Başlık Nasıl: İlk Harfler Büyük</w:t>
        </w:r>
        <w:r w:rsidR="006008FF">
          <w:rPr>
            <w:noProof/>
            <w:webHidden/>
          </w:rPr>
          <w:tab/>
        </w:r>
        <w:r w:rsidR="006008FF">
          <w:rPr>
            <w:noProof/>
            <w:webHidden/>
          </w:rPr>
          <w:fldChar w:fldCharType="begin"/>
        </w:r>
        <w:r w:rsidR="006008FF">
          <w:rPr>
            <w:noProof/>
            <w:webHidden/>
          </w:rPr>
          <w:instrText xml:space="preserve"> PAGEREF _Toc443401186 \h </w:instrText>
        </w:r>
        <w:r w:rsidR="006008FF">
          <w:rPr>
            <w:noProof/>
            <w:webHidden/>
          </w:rPr>
        </w:r>
        <w:r w:rsidR="006008FF">
          <w:rPr>
            <w:noProof/>
            <w:webHidden/>
          </w:rPr>
          <w:fldChar w:fldCharType="separate"/>
        </w:r>
        <w:r w:rsidR="00BC2036">
          <w:rPr>
            <w:noProof/>
            <w:webHidden/>
          </w:rPr>
          <w:t>27</w:t>
        </w:r>
        <w:r w:rsidR="006008FF">
          <w:rPr>
            <w:noProof/>
            <w:webHidden/>
          </w:rPr>
          <w:fldChar w:fldCharType="end"/>
        </w:r>
      </w:hyperlink>
    </w:p>
    <w:p w14:paraId="38F56A9E" w14:textId="16A58A8F" w:rsidR="006008FF" w:rsidRDefault="0033589F">
      <w:pPr>
        <w:pStyle w:val="TOC3"/>
        <w:rPr>
          <w:rFonts w:asciiTheme="minorHAnsi" w:eastAsiaTheme="minorEastAsia" w:hAnsiTheme="minorHAnsi" w:cstheme="minorBidi"/>
          <w:noProof/>
          <w:sz w:val="22"/>
          <w:szCs w:val="22"/>
          <w:lang w:eastAsia="tr-TR"/>
        </w:rPr>
      </w:pPr>
      <w:hyperlink w:anchor="_Toc443401187" w:history="1">
        <w:r w:rsidR="006008FF" w:rsidRPr="0014643D">
          <w:rPr>
            <w:rStyle w:val="Hyperlink"/>
            <w:noProof/>
            <w:lang w:val="en-US"/>
          </w:rPr>
          <w:t>6.2.1 Üçüncü derece başlık nasıl: ilk harf büyük diğerleri küçük</w:t>
        </w:r>
        <w:r w:rsidR="006008FF">
          <w:rPr>
            <w:noProof/>
            <w:webHidden/>
          </w:rPr>
          <w:tab/>
        </w:r>
        <w:r w:rsidR="006008FF">
          <w:rPr>
            <w:noProof/>
            <w:webHidden/>
          </w:rPr>
          <w:fldChar w:fldCharType="begin"/>
        </w:r>
        <w:r w:rsidR="006008FF">
          <w:rPr>
            <w:noProof/>
            <w:webHidden/>
          </w:rPr>
          <w:instrText xml:space="preserve"> PAGEREF _Toc443401187 \h </w:instrText>
        </w:r>
        <w:r w:rsidR="006008FF">
          <w:rPr>
            <w:noProof/>
            <w:webHidden/>
          </w:rPr>
        </w:r>
        <w:r w:rsidR="006008FF">
          <w:rPr>
            <w:noProof/>
            <w:webHidden/>
          </w:rPr>
          <w:fldChar w:fldCharType="separate"/>
        </w:r>
        <w:r w:rsidR="00BC2036">
          <w:rPr>
            <w:noProof/>
            <w:webHidden/>
          </w:rPr>
          <w:t>27</w:t>
        </w:r>
        <w:r w:rsidR="006008FF">
          <w:rPr>
            <w:noProof/>
            <w:webHidden/>
          </w:rPr>
          <w:fldChar w:fldCharType="end"/>
        </w:r>
      </w:hyperlink>
    </w:p>
    <w:p w14:paraId="3A07FEF9" w14:textId="7B530921" w:rsidR="006008FF" w:rsidRDefault="0033589F">
      <w:pPr>
        <w:pStyle w:val="TOC4"/>
        <w:tabs>
          <w:tab w:val="right" w:leader="dot" w:pos="8210"/>
        </w:tabs>
        <w:rPr>
          <w:rFonts w:asciiTheme="minorHAnsi" w:eastAsiaTheme="minorEastAsia" w:hAnsiTheme="minorHAnsi" w:cstheme="minorBidi"/>
          <w:noProof/>
          <w:sz w:val="22"/>
          <w:szCs w:val="22"/>
          <w:lang w:val="tr-TR" w:eastAsia="tr-TR"/>
        </w:rPr>
      </w:pPr>
      <w:hyperlink w:anchor="_Toc443401188" w:history="1">
        <w:r w:rsidR="006008FF" w:rsidRPr="0014643D">
          <w:rPr>
            <w:rStyle w:val="Hyperlink"/>
            <w:noProof/>
          </w:rPr>
          <w:t>6.2.1.1 Dördüncü derece başlık nasıl: ilk harf büyük diğerleri küçük</w:t>
        </w:r>
        <w:r w:rsidR="006008FF">
          <w:rPr>
            <w:noProof/>
            <w:webHidden/>
          </w:rPr>
          <w:tab/>
        </w:r>
        <w:r w:rsidR="006008FF">
          <w:rPr>
            <w:noProof/>
            <w:webHidden/>
          </w:rPr>
          <w:fldChar w:fldCharType="begin"/>
        </w:r>
        <w:r w:rsidR="006008FF">
          <w:rPr>
            <w:noProof/>
            <w:webHidden/>
          </w:rPr>
          <w:instrText xml:space="preserve"> PAGEREF _Toc443401188 \h </w:instrText>
        </w:r>
        <w:r w:rsidR="006008FF">
          <w:rPr>
            <w:noProof/>
            <w:webHidden/>
          </w:rPr>
        </w:r>
        <w:r w:rsidR="006008FF">
          <w:rPr>
            <w:noProof/>
            <w:webHidden/>
          </w:rPr>
          <w:fldChar w:fldCharType="separate"/>
        </w:r>
        <w:r w:rsidR="00BC2036">
          <w:rPr>
            <w:noProof/>
            <w:webHidden/>
          </w:rPr>
          <w:t>27</w:t>
        </w:r>
        <w:r w:rsidR="006008FF">
          <w:rPr>
            <w:noProof/>
            <w:webHidden/>
          </w:rPr>
          <w:fldChar w:fldCharType="end"/>
        </w:r>
      </w:hyperlink>
    </w:p>
    <w:p w14:paraId="5FCD6C8C" w14:textId="736D63C5" w:rsidR="006008FF" w:rsidRDefault="0033589F" w:rsidP="005A1C94">
      <w:pPr>
        <w:pStyle w:val="TOC1"/>
        <w:rPr>
          <w:rFonts w:asciiTheme="minorHAnsi" w:eastAsiaTheme="minorEastAsia" w:hAnsiTheme="minorHAnsi" w:cstheme="minorBidi"/>
          <w:noProof/>
          <w:sz w:val="22"/>
          <w:szCs w:val="22"/>
          <w:lang w:eastAsia="tr-TR"/>
        </w:rPr>
      </w:pPr>
      <w:hyperlink w:anchor="_Toc443401189" w:history="1">
        <w:r w:rsidR="006008FF" w:rsidRPr="0014643D">
          <w:rPr>
            <w:rStyle w:val="Hyperlink"/>
            <w:noProof/>
            <w:lang w:val="en-US"/>
          </w:rPr>
          <w:t>KAYNAKLAR</w:t>
        </w:r>
        <w:r w:rsidR="006008FF">
          <w:rPr>
            <w:noProof/>
            <w:webHidden/>
          </w:rPr>
          <w:tab/>
        </w:r>
        <w:r w:rsidR="006008FF">
          <w:rPr>
            <w:noProof/>
            <w:webHidden/>
          </w:rPr>
          <w:fldChar w:fldCharType="begin"/>
        </w:r>
        <w:r w:rsidR="006008FF">
          <w:rPr>
            <w:noProof/>
            <w:webHidden/>
          </w:rPr>
          <w:instrText xml:space="preserve"> PAGEREF _Toc443401189 \h </w:instrText>
        </w:r>
        <w:r w:rsidR="006008FF">
          <w:rPr>
            <w:noProof/>
            <w:webHidden/>
          </w:rPr>
        </w:r>
        <w:r w:rsidR="006008FF">
          <w:rPr>
            <w:noProof/>
            <w:webHidden/>
          </w:rPr>
          <w:fldChar w:fldCharType="separate"/>
        </w:r>
        <w:r w:rsidR="00BC2036">
          <w:rPr>
            <w:noProof/>
            <w:webHidden/>
          </w:rPr>
          <w:t>29</w:t>
        </w:r>
        <w:r w:rsidR="006008FF">
          <w:rPr>
            <w:noProof/>
            <w:webHidden/>
          </w:rPr>
          <w:fldChar w:fldCharType="end"/>
        </w:r>
      </w:hyperlink>
    </w:p>
    <w:p w14:paraId="66CA2BBF" w14:textId="0699E2AB" w:rsidR="006008FF" w:rsidRDefault="0033589F" w:rsidP="005A1C94">
      <w:pPr>
        <w:pStyle w:val="TOC1"/>
        <w:rPr>
          <w:rFonts w:asciiTheme="minorHAnsi" w:eastAsiaTheme="minorEastAsia" w:hAnsiTheme="minorHAnsi" w:cstheme="minorBidi"/>
          <w:noProof/>
          <w:sz w:val="22"/>
          <w:szCs w:val="22"/>
          <w:lang w:eastAsia="tr-TR"/>
        </w:rPr>
      </w:pPr>
      <w:hyperlink w:anchor="_Toc443401190" w:history="1">
        <w:r w:rsidR="006008FF" w:rsidRPr="0014643D">
          <w:rPr>
            <w:rStyle w:val="Hyperlink"/>
            <w:noProof/>
            <w:lang w:val="en-US"/>
          </w:rPr>
          <w:t>EKLER</w:t>
        </w:r>
        <w:r w:rsidR="006008FF">
          <w:rPr>
            <w:noProof/>
            <w:webHidden/>
          </w:rPr>
          <w:tab/>
        </w:r>
        <w:r w:rsidR="00EA5CCC" w:rsidRPr="00EA5CCC">
          <w:rPr>
            <w:noProof/>
            <w:webHidden/>
          </w:rPr>
          <w:tab/>
        </w:r>
        <w:r w:rsidR="006008FF">
          <w:rPr>
            <w:noProof/>
            <w:webHidden/>
          </w:rPr>
          <w:fldChar w:fldCharType="begin"/>
        </w:r>
        <w:r w:rsidR="006008FF">
          <w:rPr>
            <w:noProof/>
            <w:webHidden/>
          </w:rPr>
          <w:instrText xml:space="preserve"> PAGEREF _Toc443401190 \h </w:instrText>
        </w:r>
        <w:r w:rsidR="006008FF">
          <w:rPr>
            <w:noProof/>
            <w:webHidden/>
          </w:rPr>
        </w:r>
        <w:r w:rsidR="006008FF">
          <w:rPr>
            <w:noProof/>
            <w:webHidden/>
          </w:rPr>
          <w:fldChar w:fldCharType="separate"/>
        </w:r>
        <w:r w:rsidR="00BC2036">
          <w:rPr>
            <w:noProof/>
            <w:webHidden/>
          </w:rPr>
          <w:t>33</w:t>
        </w:r>
        <w:r w:rsidR="006008FF">
          <w:rPr>
            <w:noProof/>
            <w:webHidden/>
          </w:rPr>
          <w:fldChar w:fldCharType="end"/>
        </w:r>
      </w:hyperlink>
    </w:p>
    <w:p w14:paraId="74FD2602" w14:textId="1195722E" w:rsidR="006008FF" w:rsidRDefault="0033589F" w:rsidP="005A1C94">
      <w:pPr>
        <w:pStyle w:val="TOC1"/>
        <w:rPr>
          <w:rFonts w:asciiTheme="minorHAnsi" w:eastAsiaTheme="minorEastAsia" w:hAnsiTheme="minorHAnsi" w:cstheme="minorBidi"/>
          <w:noProof/>
          <w:sz w:val="22"/>
          <w:szCs w:val="22"/>
          <w:lang w:eastAsia="tr-TR"/>
        </w:rPr>
      </w:pPr>
      <w:hyperlink w:anchor="_Toc443401191" w:history="1">
        <w:r w:rsidR="006008FF" w:rsidRPr="0014643D">
          <w:rPr>
            <w:rStyle w:val="Hyperlink"/>
            <w:noProof/>
          </w:rPr>
          <w:t>ÖZGEÇMİŞ</w:t>
        </w:r>
        <w:r w:rsidR="006008FF">
          <w:rPr>
            <w:noProof/>
            <w:webHidden/>
          </w:rPr>
          <w:tab/>
        </w:r>
        <w:r w:rsidR="006008FF">
          <w:rPr>
            <w:noProof/>
            <w:webHidden/>
          </w:rPr>
          <w:fldChar w:fldCharType="begin"/>
        </w:r>
        <w:r w:rsidR="006008FF">
          <w:rPr>
            <w:noProof/>
            <w:webHidden/>
          </w:rPr>
          <w:instrText xml:space="preserve"> PAGEREF _Toc443401191 \h </w:instrText>
        </w:r>
        <w:r w:rsidR="006008FF">
          <w:rPr>
            <w:noProof/>
            <w:webHidden/>
          </w:rPr>
        </w:r>
        <w:r w:rsidR="006008FF">
          <w:rPr>
            <w:noProof/>
            <w:webHidden/>
          </w:rPr>
          <w:fldChar w:fldCharType="separate"/>
        </w:r>
        <w:r w:rsidR="00BC2036">
          <w:rPr>
            <w:noProof/>
            <w:webHidden/>
          </w:rPr>
          <w:t>37</w:t>
        </w:r>
        <w:r w:rsidR="006008FF">
          <w:rPr>
            <w:noProof/>
            <w:webHidden/>
          </w:rPr>
          <w:fldChar w:fldCharType="end"/>
        </w:r>
      </w:hyperlink>
    </w:p>
    <w:p w14:paraId="6DDC0E61" w14:textId="1D91DE4F" w:rsidR="00EF165E" w:rsidRPr="00E9219D" w:rsidRDefault="00EB6B2C" w:rsidP="008102EB">
      <w:pPr>
        <w:tabs>
          <w:tab w:val="right" w:leader="dot" w:pos="8505"/>
        </w:tabs>
        <w:rPr>
          <w:lang w:val="en-US" w:eastAsia="en-US"/>
        </w:rPr>
      </w:pPr>
      <w:r>
        <w:rPr>
          <w:lang w:val="en-US"/>
        </w:rPr>
        <w:fldChar w:fldCharType="end"/>
      </w:r>
    </w:p>
    <w:p w14:paraId="2E207E79" w14:textId="77777777" w:rsidR="00EF04EB" w:rsidRDefault="00EF04EB" w:rsidP="00EF04EB">
      <w:pPr>
        <w:rPr>
          <w:lang w:val="en-GB"/>
        </w:rPr>
      </w:pPr>
      <w:bookmarkStart w:id="32" w:name="_Toc190755568"/>
      <w:bookmarkStart w:id="33" w:name="_Toc190755889"/>
    </w:p>
    <w:p w14:paraId="2FA0BCB4" w14:textId="77777777" w:rsidR="00EF04EB" w:rsidRDefault="00EF04EB" w:rsidP="00EF04EB">
      <w:pPr>
        <w:rPr>
          <w:lang w:val="en-GB"/>
        </w:rPr>
      </w:pPr>
    </w:p>
    <w:p w14:paraId="359F8B88" w14:textId="77777777" w:rsidR="00712CC3" w:rsidRDefault="00712CC3" w:rsidP="00592D09">
      <w:pPr>
        <w:sectPr w:rsidR="00712CC3" w:rsidSect="009C56DF">
          <w:pgSz w:w="11906" w:h="16838"/>
          <w:pgMar w:top="1418" w:right="1418" w:bottom="1418" w:left="2268" w:header="709" w:footer="709" w:gutter="0"/>
          <w:pgNumType w:fmt="lowerRoman"/>
          <w:cols w:space="708"/>
          <w:docGrid w:linePitch="360"/>
        </w:sectPr>
      </w:pPr>
    </w:p>
    <w:p w14:paraId="32A0317B" w14:textId="0AF00940" w:rsidR="00037424" w:rsidRPr="00712CC3" w:rsidRDefault="00037424" w:rsidP="00712CC3">
      <w:pPr>
        <w:pStyle w:val="BASLIK1"/>
        <w:numPr>
          <w:ilvl w:val="0"/>
          <w:numId w:val="0"/>
        </w:numPr>
      </w:pPr>
      <w:bookmarkStart w:id="34" w:name="_Toc443401143"/>
      <w:commentRangeStart w:id="35"/>
      <w:r w:rsidRPr="00712CC3">
        <w:lastRenderedPageBreak/>
        <w:t>KISALTMALAR</w:t>
      </w:r>
      <w:bookmarkEnd w:id="32"/>
      <w:bookmarkEnd w:id="33"/>
      <w:commentRangeEnd w:id="35"/>
      <w:r w:rsidR="00BE33A4" w:rsidRPr="00712CC3">
        <w:rPr>
          <w:rStyle w:val="CommentReference"/>
          <w:sz w:val="24"/>
          <w:szCs w:val="24"/>
        </w:rPr>
        <w:commentReference w:id="35"/>
      </w:r>
      <w:bookmarkEnd w:id="34"/>
    </w:p>
    <w:p w14:paraId="469716CC" w14:textId="77777777" w:rsidR="00037424" w:rsidRPr="00E9219D" w:rsidRDefault="00037424" w:rsidP="00773A37">
      <w:pPr>
        <w:tabs>
          <w:tab w:val="left" w:pos="1418"/>
        </w:tabs>
        <w:spacing w:before="120" w:after="120"/>
        <w:ind w:left="1418" w:hanging="1418"/>
        <w:rPr>
          <w:lang w:val="en-US"/>
        </w:rPr>
      </w:pPr>
      <w:commentRangeStart w:id="36"/>
      <w:r w:rsidRPr="00E9219D">
        <w:rPr>
          <w:b/>
          <w:lang w:val="en-US"/>
        </w:rPr>
        <w:t>AIC</w:t>
      </w:r>
      <w:commentRangeEnd w:id="36"/>
      <w:r w:rsidR="00BE33A4">
        <w:rPr>
          <w:rStyle w:val="CommentReference"/>
        </w:rPr>
        <w:commentReference w:id="36"/>
      </w:r>
      <w:r w:rsidRPr="00E9219D">
        <w:rPr>
          <w:b/>
          <w:lang w:val="en-US"/>
        </w:rPr>
        <w:tab/>
        <w:t xml:space="preserve">: </w:t>
      </w:r>
      <w:r w:rsidRPr="00E9219D">
        <w:rPr>
          <w:lang w:val="en-US"/>
        </w:rPr>
        <w:t>Akaike Information Criteria</w:t>
      </w:r>
    </w:p>
    <w:p w14:paraId="2D526528" w14:textId="77777777" w:rsidR="00037424" w:rsidRPr="00E9219D" w:rsidRDefault="00037424" w:rsidP="00773A37">
      <w:pPr>
        <w:tabs>
          <w:tab w:val="left" w:pos="1418"/>
        </w:tabs>
        <w:spacing w:before="120" w:after="120"/>
        <w:rPr>
          <w:lang w:val="en-US"/>
        </w:rPr>
      </w:pPr>
      <w:r w:rsidRPr="00E9219D">
        <w:rPr>
          <w:b/>
          <w:lang w:val="en-US"/>
        </w:rPr>
        <w:t>ANN</w:t>
      </w:r>
      <w:r w:rsidRPr="00E9219D">
        <w:rPr>
          <w:b/>
          <w:lang w:val="en-US"/>
        </w:rPr>
        <w:tab/>
        <w:t xml:space="preserve">: </w:t>
      </w:r>
      <w:r w:rsidRPr="00E9219D">
        <w:rPr>
          <w:lang w:val="en-US"/>
        </w:rPr>
        <w:t>Artificial Neural Network</w:t>
      </w:r>
    </w:p>
    <w:p w14:paraId="4CFF693A" w14:textId="77777777" w:rsidR="00037424" w:rsidRPr="00E9219D" w:rsidRDefault="00037424" w:rsidP="00773A37">
      <w:pPr>
        <w:tabs>
          <w:tab w:val="left" w:pos="1418"/>
        </w:tabs>
        <w:spacing w:before="120" w:after="120"/>
        <w:ind w:left="1418" w:hanging="1418"/>
        <w:rPr>
          <w:lang w:val="en-US"/>
        </w:rPr>
      </w:pPr>
      <w:r w:rsidRPr="00E9219D">
        <w:rPr>
          <w:b/>
          <w:lang w:val="en-US"/>
        </w:rPr>
        <w:t>App</w:t>
      </w:r>
      <w:r w:rsidRPr="00E9219D">
        <w:rPr>
          <w:b/>
          <w:lang w:val="en-US"/>
        </w:rPr>
        <w:tab/>
        <w:t xml:space="preserve">: </w:t>
      </w:r>
      <w:r w:rsidRPr="00E9219D">
        <w:rPr>
          <w:lang w:val="en-US"/>
        </w:rPr>
        <w:t>Appendix</w:t>
      </w:r>
    </w:p>
    <w:p w14:paraId="7D74AAA9" w14:textId="77777777" w:rsidR="00037424" w:rsidRPr="00E9219D" w:rsidRDefault="00037424" w:rsidP="00773A37">
      <w:pPr>
        <w:tabs>
          <w:tab w:val="left" w:pos="1418"/>
        </w:tabs>
        <w:spacing w:before="120" w:after="120"/>
        <w:ind w:left="1418" w:hanging="1418"/>
        <w:rPr>
          <w:lang w:val="en-US"/>
        </w:rPr>
      </w:pPr>
      <w:r w:rsidRPr="00E9219D">
        <w:rPr>
          <w:b/>
          <w:lang w:val="en-US"/>
        </w:rPr>
        <w:t>BP</w:t>
      </w:r>
      <w:r w:rsidRPr="00E9219D">
        <w:rPr>
          <w:b/>
          <w:lang w:val="en-US"/>
        </w:rPr>
        <w:tab/>
        <w:t xml:space="preserve">: </w:t>
      </w:r>
      <w:r w:rsidRPr="00E9219D">
        <w:rPr>
          <w:lang w:val="en-US"/>
        </w:rPr>
        <w:t>Backpropagation</w:t>
      </w:r>
    </w:p>
    <w:p w14:paraId="7FC4185E" w14:textId="77777777" w:rsidR="00037424" w:rsidRPr="00E9219D" w:rsidRDefault="00037424" w:rsidP="00773A37">
      <w:pPr>
        <w:tabs>
          <w:tab w:val="left" w:pos="1418"/>
        </w:tabs>
        <w:spacing w:before="120" w:after="120"/>
        <w:ind w:left="1418" w:hanging="1418"/>
        <w:rPr>
          <w:lang w:val="en-US"/>
        </w:rPr>
      </w:pPr>
      <w:r w:rsidRPr="00E9219D">
        <w:rPr>
          <w:b/>
          <w:lang w:val="en-US"/>
        </w:rPr>
        <w:t>CGI</w:t>
      </w:r>
      <w:r w:rsidRPr="00E9219D">
        <w:rPr>
          <w:b/>
          <w:lang w:val="en-US"/>
        </w:rPr>
        <w:tab/>
        <w:t xml:space="preserve">: </w:t>
      </w:r>
      <w:r w:rsidRPr="00E9219D">
        <w:rPr>
          <w:lang w:val="en-US"/>
        </w:rPr>
        <w:t>Common Gateway Interface</w:t>
      </w:r>
    </w:p>
    <w:p w14:paraId="20E7BB79" w14:textId="77777777" w:rsidR="00037424" w:rsidRPr="00E9219D" w:rsidRDefault="00037424" w:rsidP="00773A37">
      <w:pPr>
        <w:tabs>
          <w:tab w:val="left" w:pos="1418"/>
        </w:tabs>
        <w:spacing w:before="120" w:after="120"/>
        <w:rPr>
          <w:lang w:val="en-US"/>
        </w:rPr>
      </w:pPr>
      <w:r w:rsidRPr="00E9219D">
        <w:rPr>
          <w:b/>
          <w:lang w:val="en-US"/>
        </w:rPr>
        <w:t>ESS</w:t>
      </w:r>
      <w:r w:rsidRPr="00E9219D">
        <w:rPr>
          <w:b/>
          <w:lang w:val="en-US"/>
        </w:rPr>
        <w:tab/>
        <w:t xml:space="preserve">: </w:t>
      </w:r>
      <w:r w:rsidRPr="00E9219D">
        <w:rPr>
          <w:lang w:val="en-US"/>
        </w:rPr>
        <w:t>Error sum-of-squares</w:t>
      </w:r>
    </w:p>
    <w:p w14:paraId="750FC507" w14:textId="77777777" w:rsidR="00037424" w:rsidRPr="00E9219D" w:rsidRDefault="00037424" w:rsidP="00773A37">
      <w:pPr>
        <w:tabs>
          <w:tab w:val="left" w:pos="1418"/>
        </w:tabs>
        <w:spacing w:before="120" w:after="120"/>
        <w:rPr>
          <w:b/>
          <w:lang w:val="en-US"/>
        </w:rPr>
      </w:pPr>
      <w:r w:rsidRPr="00E9219D">
        <w:rPr>
          <w:b/>
          <w:lang w:val="en-US"/>
        </w:rPr>
        <w:t>GARCH</w:t>
      </w:r>
      <w:r w:rsidRPr="00E9219D">
        <w:rPr>
          <w:b/>
          <w:lang w:val="en-US"/>
        </w:rPr>
        <w:tab/>
        <w:t xml:space="preserve">: </w:t>
      </w:r>
      <w:r w:rsidRPr="00E9219D">
        <w:rPr>
          <w:lang w:val="en-US"/>
        </w:rPr>
        <w:t>Generalized Autoregressive Conditional Heteroskedasticity</w:t>
      </w:r>
    </w:p>
    <w:p w14:paraId="7906A6F5" w14:textId="77777777" w:rsidR="00037424" w:rsidRPr="00E9219D" w:rsidRDefault="00037424" w:rsidP="00773A37">
      <w:pPr>
        <w:tabs>
          <w:tab w:val="left" w:pos="1418"/>
        </w:tabs>
        <w:spacing w:before="120" w:after="120"/>
        <w:rPr>
          <w:lang w:val="en-US"/>
        </w:rPr>
      </w:pPr>
      <w:r w:rsidRPr="00E9219D">
        <w:rPr>
          <w:b/>
          <w:lang w:val="en-US"/>
        </w:rPr>
        <w:t>GIS</w:t>
      </w:r>
      <w:r w:rsidRPr="00E9219D">
        <w:rPr>
          <w:b/>
          <w:lang w:val="en-US"/>
        </w:rPr>
        <w:tab/>
        <w:t>:</w:t>
      </w:r>
      <w:r w:rsidRPr="00E9219D">
        <w:rPr>
          <w:lang w:val="en-US"/>
        </w:rPr>
        <w:t xml:space="preserve"> Geographic Information Systems</w:t>
      </w:r>
    </w:p>
    <w:p w14:paraId="0F400A4E" w14:textId="77777777" w:rsidR="00037424" w:rsidRPr="00E9219D" w:rsidRDefault="00037424" w:rsidP="00773A37">
      <w:pPr>
        <w:tabs>
          <w:tab w:val="left" w:pos="1418"/>
        </w:tabs>
        <w:spacing w:before="120" w:after="120"/>
        <w:rPr>
          <w:b/>
          <w:lang w:val="en-US"/>
        </w:rPr>
      </w:pPr>
      <w:r w:rsidRPr="00E9219D">
        <w:rPr>
          <w:b/>
          <w:lang w:val="en-US"/>
        </w:rPr>
        <w:t>HCA</w:t>
      </w:r>
      <w:r w:rsidRPr="00E9219D">
        <w:rPr>
          <w:b/>
          <w:vertAlign w:val="subscript"/>
          <w:lang w:val="en-US"/>
        </w:rPr>
        <w:tab/>
      </w:r>
      <w:r w:rsidRPr="00E9219D">
        <w:rPr>
          <w:b/>
          <w:lang w:val="en-US"/>
        </w:rPr>
        <w:t xml:space="preserve">: </w:t>
      </w:r>
      <w:r w:rsidRPr="00E9219D">
        <w:rPr>
          <w:lang w:val="en-US"/>
        </w:rPr>
        <w:t>Hierarchical</w:t>
      </w:r>
      <w:r w:rsidRPr="00E9219D">
        <w:rPr>
          <w:b/>
          <w:lang w:val="en-US"/>
        </w:rPr>
        <w:t xml:space="preserve"> </w:t>
      </w:r>
      <w:r w:rsidRPr="00E9219D">
        <w:rPr>
          <w:lang w:val="en-US"/>
        </w:rPr>
        <w:t>Cluster Analysis</w:t>
      </w:r>
    </w:p>
    <w:p w14:paraId="26D80B35" w14:textId="77777777" w:rsidR="00037424" w:rsidRPr="00E9219D" w:rsidRDefault="00037424" w:rsidP="00773A37">
      <w:pPr>
        <w:tabs>
          <w:tab w:val="left" w:pos="1418"/>
        </w:tabs>
        <w:spacing w:before="120" w:after="120"/>
        <w:rPr>
          <w:lang w:val="en-US"/>
        </w:rPr>
      </w:pPr>
      <w:r w:rsidRPr="00E9219D">
        <w:rPr>
          <w:b/>
          <w:lang w:val="en-US"/>
        </w:rPr>
        <w:t>Mbps</w:t>
      </w:r>
      <w:r w:rsidRPr="00E9219D">
        <w:rPr>
          <w:b/>
          <w:lang w:val="en-US"/>
        </w:rPr>
        <w:tab/>
        <w:t>:</w:t>
      </w:r>
      <w:r w:rsidRPr="00E9219D">
        <w:rPr>
          <w:lang w:val="en-US"/>
        </w:rPr>
        <w:t xml:space="preserve"> Megabits per second</w:t>
      </w:r>
    </w:p>
    <w:p w14:paraId="4932C4EC" w14:textId="77777777" w:rsidR="00037424" w:rsidRPr="00E9219D" w:rsidRDefault="00037424" w:rsidP="00773A37">
      <w:pPr>
        <w:tabs>
          <w:tab w:val="left" w:pos="1418"/>
        </w:tabs>
        <w:spacing w:before="120" w:after="120"/>
        <w:rPr>
          <w:lang w:val="en-US"/>
        </w:rPr>
      </w:pPr>
      <w:r w:rsidRPr="00E9219D">
        <w:rPr>
          <w:b/>
          <w:lang w:val="en-US"/>
        </w:rPr>
        <w:t>St</w:t>
      </w:r>
      <w:r w:rsidRPr="00E9219D">
        <w:rPr>
          <w:b/>
          <w:lang w:val="en-US"/>
        </w:rPr>
        <w:tab/>
        <w:t>:</w:t>
      </w:r>
      <w:r w:rsidRPr="00E9219D">
        <w:rPr>
          <w:lang w:val="en-US"/>
        </w:rPr>
        <w:t xml:space="preserve"> Station</w:t>
      </w:r>
    </w:p>
    <w:p w14:paraId="3BB97551" w14:textId="77777777" w:rsidR="00037424" w:rsidRPr="00E9219D" w:rsidRDefault="00037424" w:rsidP="00773A37">
      <w:pPr>
        <w:tabs>
          <w:tab w:val="left" w:pos="1418"/>
        </w:tabs>
        <w:spacing w:before="120" w:after="120"/>
        <w:rPr>
          <w:lang w:val="en-US"/>
        </w:rPr>
      </w:pPr>
      <w:r w:rsidRPr="00E9219D">
        <w:rPr>
          <w:b/>
          <w:lang w:val="en-US"/>
        </w:rPr>
        <w:t>SWAT</w:t>
      </w:r>
      <w:r w:rsidRPr="00E9219D">
        <w:rPr>
          <w:lang w:val="en-US"/>
        </w:rPr>
        <w:tab/>
      </w:r>
      <w:r w:rsidRPr="00A44E5C">
        <w:rPr>
          <w:b/>
          <w:lang w:val="en-US"/>
        </w:rPr>
        <w:t>:</w:t>
      </w:r>
      <w:r w:rsidRPr="00E9219D">
        <w:rPr>
          <w:lang w:val="en-US"/>
        </w:rPr>
        <w:t xml:space="preserve"> Soil and Water Assessment Tool</w:t>
      </w:r>
    </w:p>
    <w:p w14:paraId="1A11A005" w14:textId="77777777" w:rsidR="004C7C7A" w:rsidRPr="00592D09" w:rsidRDefault="00592D09" w:rsidP="00773A37">
      <w:pPr>
        <w:tabs>
          <w:tab w:val="left" w:pos="1418"/>
        </w:tabs>
        <w:spacing w:before="120" w:after="120"/>
        <w:rPr>
          <w:lang w:val="en-US"/>
        </w:rPr>
        <w:sectPr w:rsidR="004C7C7A" w:rsidRPr="00592D09" w:rsidSect="009C56DF">
          <w:pgSz w:w="11906" w:h="16838"/>
          <w:pgMar w:top="1418" w:right="1418" w:bottom="1418" w:left="2268" w:header="709" w:footer="709" w:gutter="0"/>
          <w:pgNumType w:fmt="lowerRoman"/>
          <w:cols w:space="708"/>
          <w:docGrid w:linePitch="360"/>
        </w:sectPr>
      </w:pPr>
      <w:r>
        <w:rPr>
          <w:b/>
          <w:lang w:val="en-US"/>
        </w:rPr>
        <w:t>UMN</w:t>
      </w:r>
      <w:r>
        <w:rPr>
          <w:b/>
          <w:lang w:val="en-US"/>
        </w:rPr>
        <w:tab/>
      </w:r>
      <w:r w:rsidR="00037424" w:rsidRPr="00E9219D">
        <w:rPr>
          <w:b/>
          <w:lang w:val="en-US"/>
        </w:rPr>
        <w:t>:</w:t>
      </w:r>
      <w:r w:rsidR="00037424" w:rsidRPr="00E9219D">
        <w:rPr>
          <w:lang w:val="en-US"/>
        </w:rPr>
        <w:t xml:space="preserve"> University of Minnesota</w:t>
      </w:r>
      <w:bookmarkStart w:id="37" w:name="_Toc190755569"/>
      <w:bookmarkStart w:id="38" w:name="_Toc190755890"/>
    </w:p>
    <w:p w14:paraId="41E1E7FA" w14:textId="18487D37" w:rsidR="00712CC3" w:rsidRDefault="00712CC3" w:rsidP="00592D09">
      <w:pPr>
        <w:sectPr w:rsidR="00712CC3" w:rsidSect="004C7C7A">
          <w:pgSz w:w="11906" w:h="16838"/>
          <w:pgMar w:top="1418" w:right="1418" w:bottom="1418" w:left="2268" w:header="709" w:footer="709" w:gutter="0"/>
          <w:pgNumType w:fmt="lowerRoman"/>
          <w:cols w:space="708"/>
          <w:docGrid w:linePitch="360"/>
        </w:sectPr>
      </w:pPr>
    </w:p>
    <w:p w14:paraId="31348F06" w14:textId="28E3AFF4" w:rsidR="008A48FD" w:rsidRPr="00712CC3" w:rsidRDefault="008A48FD" w:rsidP="00712CC3">
      <w:pPr>
        <w:pStyle w:val="BASLIK1"/>
        <w:numPr>
          <w:ilvl w:val="0"/>
          <w:numId w:val="0"/>
        </w:numPr>
      </w:pPr>
      <w:bookmarkStart w:id="39" w:name="_Toc443401144"/>
      <w:commentRangeStart w:id="40"/>
      <w:r w:rsidRPr="00712CC3">
        <w:lastRenderedPageBreak/>
        <w:t>SEMBOLLER</w:t>
      </w:r>
      <w:commentRangeEnd w:id="40"/>
      <w:r w:rsidR="00146872" w:rsidRPr="00712CC3">
        <w:rPr>
          <w:rStyle w:val="CommentReference"/>
          <w:sz w:val="24"/>
          <w:szCs w:val="24"/>
        </w:rPr>
        <w:commentReference w:id="40"/>
      </w:r>
      <w:bookmarkEnd w:id="39"/>
    </w:p>
    <w:p w14:paraId="418A4975" w14:textId="77777777" w:rsidR="00DF0281" w:rsidRDefault="00DF0281" w:rsidP="00773A37">
      <w:pPr>
        <w:tabs>
          <w:tab w:val="left" w:pos="1418"/>
        </w:tabs>
        <w:spacing w:before="120" w:after="120"/>
        <w:ind w:left="1418" w:hanging="1418"/>
        <w:rPr>
          <w:b/>
          <w:lang w:val="en-US"/>
        </w:rPr>
      </w:pPr>
      <w:commentRangeStart w:id="41"/>
      <w:r>
        <w:rPr>
          <w:b/>
          <w:lang w:val="en-US"/>
        </w:rPr>
        <w:t>C</w:t>
      </w:r>
      <w:commentRangeEnd w:id="41"/>
      <w:r w:rsidR="00146872">
        <w:rPr>
          <w:rStyle w:val="CommentReference"/>
        </w:rPr>
        <w:commentReference w:id="41"/>
      </w:r>
      <w:r>
        <w:rPr>
          <w:b/>
          <w:lang w:val="en-US"/>
        </w:rPr>
        <w:tab/>
        <w:t xml:space="preserve">: </w:t>
      </w:r>
      <w:r>
        <w:rPr>
          <w:lang w:val="en-US"/>
        </w:rPr>
        <w:t>Dokunun kapasitansı</w:t>
      </w:r>
    </w:p>
    <w:p w14:paraId="7130EAA3" w14:textId="77777777" w:rsidR="00DF0281" w:rsidRDefault="00DF0281" w:rsidP="00773A37">
      <w:pPr>
        <w:tabs>
          <w:tab w:val="left" w:pos="1418"/>
        </w:tabs>
        <w:spacing w:before="120" w:after="120"/>
        <w:ind w:left="1418" w:hanging="1418"/>
        <w:rPr>
          <w:lang w:val="en-US"/>
        </w:rPr>
      </w:pPr>
      <w:r>
        <w:rPr>
          <w:b/>
          <w:lang w:val="en-US"/>
        </w:rPr>
        <w:t>H</w:t>
      </w:r>
      <w:r>
        <w:rPr>
          <w:b/>
          <w:lang w:val="en-US"/>
        </w:rPr>
        <w:tab/>
        <w:t xml:space="preserve">: </w:t>
      </w:r>
      <w:r>
        <w:rPr>
          <w:lang w:val="en-US"/>
        </w:rPr>
        <w:t>Isı miktarı</w:t>
      </w:r>
    </w:p>
    <w:p w14:paraId="141F485D" w14:textId="77777777" w:rsidR="00446DE5" w:rsidRPr="00446DE5" w:rsidRDefault="00446DE5" w:rsidP="00773A37">
      <w:pPr>
        <w:tabs>
          <w:tab w:val="left" w:pos="1418"/>
        </w:tabs>
        <w:spacing w:before="120" w:after="120"/>
        <w:ind w:left="1418" w:hanging="1418"/>
      </w:pPr>
      <w:r w:rsidRPr="00446DE5">
        <w:rPr>
          <w:b/>
        </w:rPr>
        <w:t>M</w:t>
      </w:r>
      <w:r w:rsidRPr="00446DE5">
        <w:rPr>
          <w:b/>
          <w:vertAlign w:val="subscript"/>
        </w:rPr>
        <w:t>x</w:t>
      </w:r>
      <w:r w:rsidRPr="00446DE5">
        <w:rPr>
          <w:b/>
        </w:rPr>
        <w:t>, M</w:t>
      </w:r>
      <w:r w:rsidRPr="00446DE5">
        <w:rPr>
          <w:b/>
          <w:vertAlign w:val="subscript"/>
        </w:rPr>
        <w:t>y</w:t>
      </w:r>
      <w:r w:rsidRPr="00446DE5">
        <w:rPr>
          <w:b/>
        </w:rPr>
        <w:t>, M</w:t>
      </w:r>
      <w:r w:rsidRPr="00446DE5">
        <w:rPr>
          <w:b/>
          <w:vertAlign w:val="subscript"/>
        </w:rPr>
        <w:t>xy</w:t>
      </w:r>
      <w:r w:rsidRPr="00446DE5">
        <w:rPr>
          <w:b/>
          <w:vertAlign w:val="subscript"/>
        </w:rPr>
        <w:tab/>
      </w:r>
      <w:r w:rsidRPr="00446DE5">
        <w:rPr>
          <w:b/>
        </w:rPr>
        <w:t xml:space="preserve">: </w:t>
      </w:r>
      <w:r w:rsidRPr="00446DE5">
        <w:t>Moment Bileşenleri</w:t>
      </w:r>
    </w:p>
    <w:p w14:paraId="1089DE3B" w14:textId="07E38F41" w:rsidR="00446DE5" w:rsidRPr="00571EC0" w:rsidRDefault="00446DE5" w:rsidP="00773A37">
      <w:pPr>
        <w:tabs>
          <w:tab w:val="left" w:pos="1418"/>
        </w:tabs>
        <w:spacing w:before="120" w:after="120"/>
        <w:ind w:left="1418" w:hanging="1418"/>
        <w:rPr>
          <w:b/>
        </w:rPr>
      </w:pPr>
      <w:r w:rsidRPr="00446DE5">
        <w:rPr>
          <w:b/>
        </w:rPr>
        <w:t>N</w:t>
      </w:r>
      <w:r w:rsidRPr="00446DE5">
        <w:rPr>
          <w:b/>
          <w:vertAlign w:val="subscript"/>
        </w:rPr>
        <w:t>x</w:t>
      </w:r>
      <w:r w:rsidRPr="00446DE5">
        <w:rPr>
          <w:b/>
        </w:rPr>
        <w:t>, N</w:t>
      </w:r>
      <w:r w:rsidRPr="00446DE5">
        <w:rPr>
          <w:b/>
          <w:vertAlign w:val="subscript"/>
        </w:rPr>
        <w:t>y</w:t>
      </w:r>
      <w:r w:rsidRPr="00446DE5">
        <w:rPr>
          <w:b/>
        </w:rPr>
        <w:t>, N</w:t>
      </w:r>
      <w:r w:rsidRPr="00446DE5">
        <w:rPr>
          <w:b/>
          <w:vertAlign w:val="subscript"/>
        </w:rPr>
        <w:t>xy</w:t>
      </w:r>
      <w:r w:rsidRPr="00446DE5">
        <w:rPr>
          <w:b/>
          <w:vertAlign w:val="subscript"/>
        </w:rPr>
        <w:tab/>
      </w:r>
      <w:r w:rsidRPr="00446DE5">
        <w:rPr>
          <w:b/>
        </w:rPr>
        <w:t xml:space="preserve">: </w:t>
      </w:r>
      <w:r w:rsidRPr="00446DE5">
        <w:t>Normal Kuvvet Bileşenleri</w:t>
      </w:r>
    </w:p>
    <w:p w14:paraId="7CA666F2" w14:textId="77777777" w:rsidR="00DF0281" w:rsidRDefault="00DF0281" w:rsidP="00773A37">
      <w:pPr>
        <w:tabs>
          <w:tab w:val="left" w:pos="1418"/>
        </w:tabs>
        <w:spacing w:before="120" w:after="120"/>
        <w:ind w:left="1418" w:hanging="1418"/>
        <w:rPr>
          <w:lang w:val="en-US"/>
        </w:rPr>
      </w:pPr>
      <w:r>
        <w:rPr>
          <w:b/>
          <w:lang w:val="en-US"/>
        </w:rPr>
        <w:t>q</w:t>
      </w:r>
      <w:r>
        <w:rPr>
          <w:b/>
          <w:lang w:val="en-US"/>
        </w:rPr>
        <w:tab/>
        <w:t xml:space="preserve">: </w:t>
      </w:r>
      <w:r>
        <w:rPr>
          <w:lang w:val="en-US"/>
        </w:rPr>
        <w:t>Faz yükü</w:t>
      </w:r>
    </w:p>
    <w:p w14:paraId="2A30FBDF" w14:textId="66571532" w:rsidR="00446DE5" w:rsidRDefault="00446DE5" w:rsidP="00773A37">
      <w:pPr>
        <w:tabs>
          <w:tab w:val="left" w:pos="1418"/>
        </w:tabs>
        <w:spacing w:before="120" w:after="120"/>
        <w:ind w:left="1418" w:hanging="1418"/>
      </w:pPr>
      <w:r w:rsidRPr="00446DE5">
        <w:rPr>
          <w:b/>
        </w:rPr>
        <w:t>t</w:t>
      </w:r>
      <w:r w:rsidRPr="00446DE5">
        <w:rPr>
          <w:b/>
        </w:rPr>
        <w:tab/>
        <w:t xml:space="preserve">: </w:t>
      </w:r>
      <w:r w:rsidRPr="00446DE5">
        <w:t>Zaman</w:t>
      </w:r>
    </w:p>
    <w:p w14:paraId="28784C55" w14:textId="2E8379FD" w:rsidR="00571EC0" w:rsidRPr="00571EC0" w:rsidRDefault="00571EC0" w:rsidP="00773A37">
      <w:pPr>
        <w:tabs>
          <w:tab w:val="left" w:pos="1418"/>
        </w:tabs>
        <w:spacing w:before="120" w:after="120"/>
        <w:ind w:left="1418" w:hanging="1418"/>
      </w:pPr>
      <w:r>
        <w:rPr>
          <w:b/>
        </w:rPr>
        <w:t>u,v</w:t>
      </w:r>
      <w:r w:rsidRPr="00446DE5">
        <w:rPr>
          <w:b/>
        </w:rPr>
        <w:tab/>
        <w:t xml:space="preserve">: </w:t>
      </w:r>
      <w:r w:rsidRPr="00446DE5">
        <w:t>Yer değiştirme vektörü bileşenleri</w:t>
      </w:r>
    </w:p>
    <w:p w14:paraId="16C85C4F" w14:textId="77777777" w:rsidR="00DF0281" w:rsidRDefault="00DF0281" w:rsidP="00773A37">
      <w:pPr>
        <w:tabs>
          <w:tab w:val="left" w:pos="1418"/>
        </w:tabs>
        <w:spacing w:before="120" w:after="120"/>
        <w:ind w:left="1418" w:hanging="1418"/>
        <w:rPr>
          <w:b/>
          <w:lang w:val="en-US"/>
        </w:rPr>
      </w:pPr>
      <w:r>
        <w:rPr>
          <w:b/>
          <w:lang w:val="en-US"/>
        </w:rPr>
        <w:t>w</w:t>
      </w:r>
      <w:r>
        <w:rPr>
          <w:b/>
          <w:lang w:val="en-US"/>
        </w:rPr>
        <w:tab/>
        <w:t xml:space="preserve">: </w:t>
      </w:r>
      <w:r>
        <w:rPr>
          <w:lang w:val="en-US"/>
        </w:rPr>
        <w:t>Açısal hız</w:t>
      </w:r>
    </w:p>
    <w:p w14:paraId="1F8A090F" w14:textId="77777777" w:rsidR="00DF0281" w:rsidRDefault="00DF0281" w:rsidP="00773A37">
      <w:pPr>
        <w:tabs>
          <w:tab w:val="left" w:pos="1418"/>
        </w:tabs>
        <w:spacing w:before="120" w:after="120"/>
        <w:ind w:left="1418" w:hanging="1418"/>
        <w:rPr>
          <w:b/>
          <w:lang w:val="en-US"/>
        </w:rPr>
      </w:pPr>
      <w:r>
        <w:rPr>
          <w:b/>
          <w:lang w:val="en-US"/>
        </w:rPr>
        <w:t>XC</w:t>
      </w:r>
      <w:r>
        <w:rPr>
          <w:b/>
          <w:lang w:val="en-US"/>
        </w:rPr>
        <w:tab/>
        <w:t xml:space="preserve">: </w:t>
      </w:r>
      <w:r>
        <w:rPr>
          <w:lang w:val="en-US"/>
        </w:rPr>
        <w:t>Kapasitif reaktans</w:t>
      </w:r>
    </w:p>
    <w:p w14:paraId="0209C5C2" w14:textId="7C76656B" w:rsidR="008A48FD" w:rsidRDefault="00DF0281" w:rsidP="00773A37">
      <w:pPr>
        <w:tabs>
          <w:tab w:val="left" w:pos="1418"/>
        </w:tabs>
        <w:spacing w:before="120" w:after="120"/>
        <w:ind w:left="1418" w:hanging="1418"/>
        <w:rPr>
          <w:lang w:val="en-US"/>
        </w:rPr>
      </w:pPr>
      <w:r>
        <w:rPr>
          <w:b/>
          <w:lang w:val="en-US"/>
        </w:rPr>
        <w:t>XL</w:t>
      </w:r>
      <w:r>
        <w:rPr>
          <w:b/>
          <w:lang w:val="en-US"/>
        </w:rPr>
        <w:tab/>
        <w:t xml:space="preserve">: </w:t>
      </w:r>
      <w:r>
        <w:rPr>
          <w:lang w:val="en-US"/>
        </w:rPr>
        <w:t>Endüktif reaktans</w:t>
      </w:r>
    </w:p>
    <w:p w14:paraId="0CB4F163" w14:textId="77777777" w:rsidR="00446DE5" w:rsidRPr="00446DE5" w:rsidRDefault="00446DE5" w:rsidP="00773A37">
      <w:pPr>
        <w:tabs>
          <w:tab w:val="left" w:pos="1418"/>
        </w:tabs>
        <w:spacing w:before="120" w:after="120"/>
        <w:ind w:left="1418" w:hanging="1418"/>
      </w:pPr>
      <w:r w:rsidRPr="00446DE5">
        <w:rPr>
          <w:b/>
        </w:rPr>
        <w:sym w:font="Symbol" w:char="F061"/>
      </w:r>
      <w:r w:rsidRPr="00446DE5">
        <w:rPr>
          <w:b/>
        </w:rPr>
        <w:tab/>
        <w:t xml:space="preserve">: </w:t>
      </w:r>
      <w:r w:rsidRPr="00446DE5">
        <w:t>Asal gerilme doğrultusundan sapma açısı</w:t>
      </w:r>
    </w:p>
    <w:p w14:paraId="149D1E3C" w14:textId="77777777" w:rsidR="00446DE5" w:rsidRPr="00446DE5" w:rsidRDefault="00446DE5" w:rsidP="00773A37">
      <w:pPr>
        <w:tabs>
          <w:tab w:val="left" w:pos="1418"/>
        </w:tabs>
        <w:spacing w:before="120" w:after="120"/>
        <w:ind w:left="1418" w:hanging="1418"/>
      </w:pPr>
      <w:r w:rsidRPr="00446DE5">
        <w:rPr>
          <w:b/>
        </w:rPr>
        <w:sym w:font="Symbol" w:char="F072"/>
      </w:r>
      <w:r w:rsidRPr="00446DE5">
        <w:rPr>
          <w:b/>
        </w:rPr>
        <w:tab/>
        <w:t xml:space="preserve">: </w:t>
      </w:r>
      <w:r w:rsidRPr="00446DE5">
        <w:t>Yoğunluk</w:t>
      </w:r>
    </w:p>
    <w:p w14:paraId="561A8B32" w14:textId="0CAEACEA" w:rsidR="008A48FD" w:rsidRPr="00592D09" w:rsidRDefault="00446DE5" w:rsidP="00592D09">
      <w:pPr>
        <w:tabs>
          <w:tab w:val="left" w:pos="1418"/>
        </w:tabs>
        <w:ind w:left="1418" w:hanging="1418"/>
        <w:rPr>
          <w:lang w:val="en-US"/>
        </w:rPr>
        <w:sectPr w:rsidR="008A48FD" w:rsidRPr="00592D09" w:rsidSect="004C7C7A">
          <w:pgSz w:w="11906" w:h="16838"/>
          <w:pgMar w:top="1418" w:right="1418" w:bottom="1418" w:left="2268" w:header="709" w:footer="709" w:gutter="0"/>
          <w:pgNumType w:fmt="lowerRoman"/>
          <w:cols w:space="708"/>
          <w:docGrid w:linePitch="360"/>
        </w:sectPr>
      </w:pPr>
      <w:r w:rsidRPr="00446DE5">
        <w:rPr>
          <w:b/>
        </w:rPr>
        <w:sym w:font="Symbol" w:char="F073"/>
      </w:r>
      <w:r w:rsidRPr="00446DE5">
        <w:rPr>
          <w:b/>
          <w:vertAlign w:val="subscript"/>
        </w:rPr>
        <w:t>x</w:t>
      </w:r>
      <w:r w:rsidRPr="00446DE5">
        <w:rPr>
          <w:b/>
        </w:rPr>
        <w:t xml:space="preserve">, </w:t>
      </w:r>
      <w:r w:rsidRPr="00446DE5">
        <w:rPr>
          <w:b/>
        </w:rPr>
        <w:sym w:font="Symbol" w:char="F073"/>
      </w:r>
      <w:r w:rsidRPr="00446DE5">
        <w:rPr>
          <w:b/>
          <w:vertAlign w:val="subscript"/>
        </w:rPr>
        <w:t>y</w:t>
      </w:r>
      <w:r w:rsidRPr="00446DE5">
        <w:rPr>
          <w:b/>
        </w:rPr>
        <w:t xml:space="preserve">, </w:t>
      </w:r>
      <w:r w:rsidRPr="00446DE5">
        <w:rPr>
          <w:b/>
        </w:rPr>
        <w:sym w:font="Symbol" w:char="F073"/>
      </w:r>
      <w:r w:rsidRPr="00446DE5">
        <w:rPr>
          <w:b/>
          <w:vertAlign w:val="subscript"/>
        </w:rPr>
        <w:t>xy</w:t>
      </w:r>
      <w:r w:rsidRPr="00446DE5">
        <w:rPr>
          <w:b/>
        </w:rPr>
        <w:tab/>
        <w:t xml:space="preserve">: </w:t>
      </w:r>
      <w:r w:rsidRPr="00446DE5">
        <w:t>Kabuk iç gerilmeleri</w:t>
      </w:r>
    </w:p>
    <w:p w14:paraId="535ACF82" w14:textId="77777777" w:rsidR="00DA4221" w:rsidRDefault="00DA4221">
      <w:pPr>
        <w:rPr>
          <w:rFonts w:eastAsia="Batang"/>
          <w:b/>
          <w:lang w:val="en-US"/>
        </w:rPr>
      </w:pPr>
    </w:p>
    <w:p w14:paraId="7EABD30F" w14:textId="2F5FDD15" w:rsidR="00CC1DA3" w:rsidRPr="00CC1DA3" w:rsidRDefault="00CC1DA3" w:rsidP="00CC1DA3">
      <w:pPr>
        <w:tabs>
          <w:tab w:val="left" w:pos="1418"/>
        </w:tabs>
        <w:spacing w:before="120" w:after="120"/>
        <w:ind w:left="1418" w:hanging="1418"/>
        <w:sectPr w:rsidR="00CC1DA3" w:rsidRPr="00CC1DA3" w:rsidSect="004C7C7A">
          <w:pgSz w:w="11906" w:h="16838"/>
          <w:pgMar w:top="1418" w:right="1418" w:bottom="1418" w:left="2268" w:header="709" w:footer="709" w:gutter="0"/>
          <w:pgNumType w:fmt="lowerRoman"/>
          <w:cols w:space="708"/>
          <w:docGrid w:linePitch="360"/>
        </w:sectPr>
      </w:pPr>
      <w:bookmarkStart w:id="42" w:name="_Toc443401145"/>
    </w:p>
    <w:p w14:paraId="5DD79FF7" w14:textId="1D5F0214" w:rsidR="003349EE" w:rsidRPr="00712CC3" w:rsidRDefault="00215DCE" w:rsidP="00712CC3">
      <w:pPr>
        <w:pStyle w:val="BASLIK1"/>
        <w:numPr>
          <w:ilvl w:val="0"/>
          <w:numId w:val="0"/>
        </w:numPr>
      </w:pPr>
      <w:commentRangeStart w:id="43"/>
      <w:r w:rsidRPr="00712CC3">
        <w:lastRenderedPageBreak/>
        <w:t>ÇİZELGE</w:t>
      </w:r>
      <w:commentRangeEnd w:id="43"/>
      <w:r w:rsidR="004C7C7A" w:rsidRPr="00837598">
        <w:commentReference w:id="43"/>
      </w:r>
      <w:r w:rsidR="008B20F3" w:rsidRPr="00712CC3">
        <w:t xml:space="preserve"> LİSTESİ</w:t>
      </w:r>
      <w:bookmarkEnd w:id="37"/>
      <w:bookmarkEnd w:id="38"/>
      <w:bookmarkEnd w:id="42"/>
    </w:p>
    <w:p w14:paraId="3420BC98" w14:textId="77777777" w:rsidR="002D483E" w:rsidRPr="00E9219D" w:rsidRDefault="002D483E" w:rsidP="00EB3184">
      <w:pPr>
        <w:tabs>
          <w:tab w:val="left" w:pos="7230"/>
        </w:tabs>
        <w:spacing w:after="240"/>
        <w:jc w:val="right"/>
        <w:rPr>
          <w:b/>
          <w:sz w:val="22"/>
          <w:lang w:val="en-US"/>
        </w:rPr>
      </w:pPr>
      <w:r w:rsidRPr="00E9219D">
        <w:rPr>
          <w:b/>
          <w:u w:val="single"/>
          <w:lang w:val="en-US"/>
        </w:rPr>
        <w:t>Sayfa</w:t>
      </w:r>
    </w:p>
    <w:p w14:paraId="66EFE257" w14:textId="77777777" w:rsidR="00BA5817" w:rsidRDefault="00BA5817" w:rsidP="005A1C94">
      <w:pPr>
        <w:pStyle w:val="TOC1"/>
        <w:rPr>
          <w:lang w:val="en-US"/>
        </w:rPr>
      </w:pPr>
    </w:p>
    <w:p w14:paraId="7A885D54" w14:textId="544C7394" w:rsidR="00C02FBD" w:rsidRDefault="00C22657" w:rsidP="005A1C94">
      <w:pPr>
        <w:pStyle w:val="TOC1"/>
        <w:rPr>
          <w:rFonts w:asciiTheme="minorHAnsi" w:eastAsiaTheme="minorEastAsia" w:hAnsiTheme="minorHAnsi" w:cstheme="minorBidi"/>
          <w:noProof/>
          <w:sz w:val="22"/>
          <w:szCs w:val="22"/>
          <w:lang w:eastAsia="tr-TR"/>
        </w:rPr>
      </w:pPr>
      <w:r>
        <w:rPr>
          <w:lang w:val="en-US"/>
        </w:rPr>
        <w:fldChar w:fldCharType="begin"/>
      </w:r>
      <w:r>
        <w:rPr>
          <w:lang w:val="en-US"/>
        </w:rPr>
        <w:instrText xml:space="preserve"> TOC \h \z \t "Cizelge_FBE_Sablon_BolumEKLER;1;Cizelge_FBE_Sablon_BolumI;1;Cizelge_FBE_Sablon_BolumII;1;Cizelge_FBE_Sablon_BolumIII;1;Cizelge_FBE_Sablon_BolumIV;1;Cizelge_FBE_Sablon_BolumV;1;Cizelge_FBE_Sablon_BolumVI;1" </w:instrText>
      </w:r>
      <w:r>
        <w:rPr>
          <w:lang w:val="en-US"/>
        </w:rPr>
        <w:fldChar w:fldCharType="separate"/>
      </w:r>
      <w:hyperlink w:anchor="_Toc445130534" w:history="1">
        <w:r w:rsidR="00C02FBD" w:rsidRPr="0083339C">
          <w:rPr>
            <w:rStyle w:val="Hyperlink"/>
            <w:noProof/>
          </w:rPr>
          <w:t xml:space="preserve">Çizelge 2.1 : </w:t>
        </w:r>
        <w:r w:rsidR="00C02FBD" w:rsidRPr="005A1C94">
          <w:rPr>
            <w:rStyle w:val="Hyperlink"/>
            <w:b w:val="0"/>
            <w:noProof/>
          </w:rPr>
          <w:t>Tek satırlı ve kolonlar ortalanmış çizelge.</w:t>
        </w:r>
        <w:r w:rsidR="00C02FBD" w:rsidRPr="005A1C94">
          <w:rPr>
            <w:noProof/>
            <w:webHidden/>
          </w:rPr>
          <w:tab/>
        </w:r>
        <w:r w:rsidR="00C02FBD">
          <w:rPr>
            <w:noProof/>
            <w:webHidden/>
          </w:rPr>
          <w:fldChar w:fldCharType="begin"/>
        </w:r>
        <w:r w:rsidR="00C02FBD">
          <w:rPr>
            <w:noProof/>
            <w:webHidden/>
          </w:rPr>
          <w:instrText xml:space="preserve"> PAGEREF _Toc445130534 \h </w:instrText>
        </w:r>
        <w:r w:rsidR="00C02FBD">
          <w:rPr>
            <w:noProof/>
            <w:webHidden/>
          </w:rPr>
        </w:r>
        <w:r w:rsidR="00C02FBD">
          <w:rPr>
            <w:noProof/>
            <w:webHidden/>
          </w:rPr>
          <w:fldChar w:fldCharType="separate"/>
        </w:r>
        <w:r w:rsidR="00BC2036">
          <w:rPr>
            <w:noProof/>
            <w:webHidden/>
          </w:rPr>
          <w:t>9</w:t>
        </w:r>
        <w:r w:rsidR="00C02FBD">
          <w:rPr>
            <w:noProof/>
            <w:webHidden/>
          </w:rPr>
          <w:fldChar w:fldCharType="end"/>
        </w:r>
      </w:hyperlink>
    </w:p>
    <w:p w14:paraId="5C715F91" w14:textId="18255E5D" w:rsidR="00C02FBD" w:rsidRDefault="0033589F" w:rsidP="005A1C94">
      <w:pPr>
        <w:pStyle w:val="TOC1"/>
        <w:rPr>
          <w:rFonts w:asciiTheme="minorHAnsi" w:eastAsiaTheme="minorEastAsia" w:hAnsiTheme="minorHAnsi" w:cstheme="minorBidi"/>
          <w:noProof/>
          <w:sz w:val="22"/>
          <w:szCs w:val="22"/>
          <w:lang w:eastAsia="tr-TR"/>
        </w:rPr>
      </w:pPr>
      <w:hyperlink w:anchor="_Toc445130535" w:history="1">
        <w:r w:rsidR="00C02FBD" w:rsidRPr="0083339C">
          <w:rPr>
            <w:rStyle w:val="Hyperlink"/>
            <w:noProof/>
            <w:lang w:val="en-US"/>
          </w:rPr>
          <w:t xml:space="preserve">Çizelge 2.2 : </w:t>
        </w:r>
        <w:r w:rsidR="00C02FBD" w:rsidRPr="005A1C94">
          <w:rPr>
            <w:rStyle w:val="Hyperlink"/>
            <w:b w:val="0"/>
            <w:noProof/>
            <w:lang w:val="en-US"/>
          </w:rPr>
          <w:t xml:space="preserve">Çizelge ismi </w:t>
        </w:r>
        <w:r w:rsidR="00C02FBD" w:rsidRPr="005A1C94">
          <w:rPr>
            <w:rStyle w:val="Hyperlink"/>
            <w:b w:val="0"/>
            <w:noProof/>
          </w:rPr>
          <w:t>nokta ile bitirilmelidir.</w:t>
        </w:r>
        <w:r w:rsidR="00C02FBD" w:rsidRPr="005A1C94">
          <w:rPr>
            <w:noProof/>
            <w:webHidden/>
          </w:rPr>
          <w:tab/>
        </w:r>
        <w:r w:rsidR="00C02FBD">
          <w:rPr>
            <w:noProof/>
            <w:webHidden/>
          </w:rPr>
          <w:fldChar w:fldCharType="begin"/>
        </w:r>
        <w:r w:rsidR="00C02FBD">
          <w:rPr>
            <w:noProof/>
            <w:webHidden/>
          </w:rPr>
          <w:instrText xml:space="preserve"> PAGEREF _Toc445130535 \h </w:instrText>
        </w:r>
        <w:r w:rsidR="00C02FBD">
          <w:rPr>
            <w:noProof/>
            <w:webHidden/>
          </w:rPr>
        </w:r>
        <w:r w:rsidR="00C02FBD">
          <w:rPr>
            <w:noProof/>
            <w:webHidden/>
          </w:rPr>
          <w:fldChar w:fldCharType="separate"/>
        </w:r>
        <w:r w:rsidR="00BC2036">
          <w:rPr>
            <w:noProof/>
            <w:webHidden/>
          </w:rPr>
          <w:t>10</w:t>
        </w:r>
        <w:r w:rsidR="00C02FBD">
          <w:rPr>
            <w:noProof/>
            <w:webHidden/>
          </w:rPr>
          <w:fldChar w:fldCharType="end"/>
        </w:r>
      </w:hyperlink>
    </w:p>
    <w:p w14:paraId="046C27DA" w14:textId="1596224F" w:rsidR="00C02FBD" w:rsidRDefault="0033589F" w:rsidP="005A1C94">
      <w:pPr>
        <w:pStyle w:val="TOC1"/>
        <w:rPr>
          <w:rFonts w:asciiTheme="minorHAnsi" w:eastAsiaTheme="minorEastAsia" w:hAnsiTheme="minorHAnsi" w:cstheme="minorBidi"/>
          <w:noProof/>
          <w:sz w:val="22"/>
          <w:szCs w:val="22"/>
          <w:lang w:eastAsia="tr-TR"/>
        </w:rPr>
      </w:pPr>
      <w:hyperlink w:anchor="_Toc445130536" w:history="1">
        <w:r w:rsidR="00C02FBD" w:rsidRPr="0083339C">
          <w:rPr>
            <w:rStyle w:val="Hyperlink"/>
            <w:noProof/>
          </w:rPr>
          <w:t xml:space="preserve">Çizelge 2.3 : </w:t>
        </w:r>
        <w:r w:rsidR="00C02FBD" w:rsidRPr="005A1C94">
          <w:rPr>
            <w:rStyle w:val="Hyperlink"/>
            <w:b w:val="0"/>
            <w:noProof/>
          </w:rPr>
          <w:t>2. Satıra geçen örnek çizelge adı, 2. Satıra geçen örnek çizelge adı, 2. Satıra geçen örnek çizelge adı, 2. Satıra geçen örnek çizelge adı, 2. Satıra geçen örnek çizelge adı.</w:t>
        </w:r>
        <w:r w:rsidR="00C02FBD" w:rsidRPr="005A1C94">
          <w:rPr>
            <w:noProof/>
            <w:webHidden/>
          </w:rPr>
          <w:tab/>
        </w:r>
        <w:r w:rsidR="00C02FBD">
          <w:rPr>
            <w:noProof/>
            <w:webHidden/>
          </w:rPr>
          <w:fldChar w:fldCharType="begin"/>
        </w:r>
        <w:r w:rsidR="00C02FBD">
          <w:rPr>
            <w:noProof/>
            <w:webHidden/>
          </w:rPr>
          <w:instrText xml:space="preserve"> PAGEREF _Toc445130536 \h </w:instrText>
        </w:r>
        <w:r w:rsidR="00C02FBD">
          <w:rPr>
            <w:noProof/>
            <w:webHidden/>
          </w:rPr>
        </w:r>
        <w:r w:rsidR="00C02FBD">
          <w:rPr>
            <w:noProof/>
            <w:webHidden/>
          </w:rPr>
          <w:fldChar w:fldCharType="separate"/>
        </w:r>
        <w:r w:rsidR="00BC2036">
          <w:rPr>
            <w:noProof/>
            <w:webHidden/>
          </w:rPr>
          <w:t>11</w:t>
        </w:r>
        <w:r w:rsidR="00C02FBD">
          <w:rPr>
            <w:noProof/>
            <w:webHidden/>
          </w:rPr>
          <w:fldChar w:fldCharType="end"/>
        </w:r>
      </w:hyperlink>
    </w:p>
    <w:p w14:paraId="4441986F" w14:textId="3FD05FE2" w:rsidR="00C02FBD" w:rsidRDefault="0033589F" w:rsidP="005A1C94">
      <w:pPr>
        <w:pStyle w:val="TOC1"/>
        <w:rPr>
          <w:rFonts w:asciiTheme="minorHAnsi" w:eastAsiaTheme="minorEastAsia" w:hAnsiTheme="minorHAnsi" w:cstheme="minorBidi"/>
          <w:noProof/>
          <w:sz w:val="22"/>
          <w:szCs w:val="22"/>
          <w:lang w:eastAsia="tr-TR"/>
        </w:rPr>
      </w:pPr>
      <w:hyperlink w:anchor="_Toc445130537" w:history="1">
        <w:r w:rsidR="00C02FBD" w:rsidRPr="0083339C">
          <w:rPr>
            <w:rStyle w:val="Hyperlink"/>
            <w:rFonts w:ascii="Times New (W1)" w:hAnsi="Times New (W1)"/>
            <w:noProof/>
            <w:lang w:val="en-US"/>
          </w:rPr>
          <w:t>Çizelge 4.1 :</w:t>
        </w:r>
        <w:r w:rsidR="00C02FBD" w:rsidRPr="0083339C">
          <w:rPr>
            <w:rStyle w:val="Hyperlink"/>
            <w:noProof/>
            <w:lang w:val="en-US"/>
          </w:rPr>
          <w:t xml:space="preserve"> </w:t>
        </w:r>
        <w:r w:rsidR="00C02FBD" w:rsidRPr="005A1C94">
          <w:rPr>
            <w:rStyle w:val="Hyperlink"/>
            <w:b w:val="0"/>
            <w:noProof/>
            <w:lang w:val="en-US"/>
          </w:rPr>
          <w:t>Çizelge örneği.</w:t>
        </w:r>
        <w:r w:rsidR="00C02FBD" w:rsidRPr="005A1C94">
          <w:rPr>
            <w:noProof/>
            <w:webHidden/>
          </w:rPr>
          <w:tab/>
        </w:r>
        <w:r w:rsidR="00C02FBD">
          <w:rPr>
            <w:noProof/>
            <w:webHidden/>
          </w:rPr>
          <w:fldChar w:fldCharType="begin"/>
        </w:r>
        <w:r w:rsidR="00C02FBD">
          <w:rPr>
            <w:noProof/>
            <w:webHidden/>
          </w:rPr>
          <w:instrText xml:space="preserve"> PAGEREF _Toc445130537 \h </w:instrText>
        </w:r>
        <w:r w:rsidR="00C02FBD">
          <w:rPr>
            <w:noProof/>
            <w:webHidden/>
          </w:rPr>
        </w:r>
        <w:r w:rsidR="00C02FBD">
          <w:rPr>
            <w:noProof/>
            <w:webHidden/>
          </w:rPr>
          <w:fldChar w:fldCharType="separate"/>
        </w:r>
        <w:r w:rsidR="00BC2036">
          <w:rPr>
            <w:noProof/>
            <w:webHidden/>
          </w:rPr>
          <w:t>23</w:t>
        </w:r>
        <w:r w:rsidR="00C02FBD">
          <w:rPr>
            <w:noProof/>
            <w:webHidden/>
          </w:rPr>
          <w:fldChar w:fldCharType="end"/>
        </w:r>
      </w:hyperlink>
    </w:p>
    <w:p w14:paraId="2381A3AE" w14:textId="397BDEF8" w:rsidR="00C02FBD" w:rsidRDefault="0033589F" w:rsidP="005A1C94">
      <w:pPr>
        <w:pStyle w:val="TOC1"/>
        <w:rPr>
          <w:rFonts w:asciiTheme="minorHAnsi" w:eastAsiaTheme="minorEastAsia" w:hAnsiTheme="minorHAnsi" w:cstheme="minorBidi"/>
          <w:noProof/>
          <w:sz w:val="22"/>
          <w:szCs w:val="22"/>
          <w:lang w:eastAsia="tr-TR"/>
        </w:rPr>
      </w:pPr>
      <w:hyperlink w:anchor="_Toc445130538" w:history="1">
        <w:r w:rsidR="00C02FBD" w:rsidRPr="0083339C">
          <w:rPr>
            <w:rStyle w:val="Hyperlink"/>
            <w:rFonts w:ascii="Times New (W1)" w:hAnsi="Times New (W1)"/>
            <w:noProof/>
            <w:lang w:val="en-US"/>
          </w:rPr>
          <w:t>Çizelge 5.1 :</w:t>
        </w:r>
        <w:r w:rsidR="00C02FBD" w:rsidRPr="0083339C">
          <w:rPr>
            <w:rStyle w:val="Hyperlink"/>
            <w:noProof/>
            <w:lang w:val="en-US"/>
          </w:rPr>
          <w:t xml:space="preserve"> </w:t>
        </w:r>
        <w:r w:rsidR="00C02FBD" w:rsidRPr="005A1C94">
          <w:rPr>
            <w:rStyle w:val="Hyperlink"/>
            <w:b w:val="0"/>
            <w:noProof/>
            <w:lang w:val="en-US"/>
          </w:rPr>
          <w:t>Beşinci bölümde örnek çizelge.</w:t>
        </w:r>
        <w:r w:rsidR="00C02FBD" w:rsidRPr="005A1C94">
          <w:rPr>
            <w:noProof/>
            <w:webHidden/>
          </w:rPr>
          <w:tab/>
        </w:r>
        <w:r w:rsidR="00C02FBD">
          <w:rPr>
            <w:noProof/>
            <w:webHidden/>
          </w:rPr>
          <w:fldChar w:fldCharType="begin"/>
        </w:r>
        <w:r w:rsidR="00C02FBD">
          <w:rPr>
            <w:noProof/>
            <w:webHidden/>
          </w:rPr>
          <w:instrText xml:space="preserve"> PAGEREF _Toc445130538 \h </w:instrText>
        </w:r>
        <w:r w:rsidR="00C02FBD">
          <w:rPr>
            <w:noProof/>
            <w:webHidden/>
          </w:rPr>
        </w:r>
        <w:r w:rsidR="00C02FBD">
          <w:rPr>
            <w:noProof/>
            <w:webHidden/>
          </w:rPr>
          <w:fldChar w:fldCharType="separate"/>
        </w:r>
        <w:r w:rsidR="00BC2036">
          <w:rPr>
            <w:noProof/>
            <w:webHidden/>
          </w:rPr>
          <w:t>26</w:t>
        </w:r>
        <w:r w:rsidR="00C02FBD">
          <w:rPr>
            <w:noProof/>
            <w:webHidden/>
          </w:rPr>
          <w:fldChar w:fldCharType="end"/>
        </w:r>
      </w:hyperlink>
    </w:p>
    <w:p w14:paraId="3F711D62" w14:textId="1E349BAC" w:rsidR="00C02FBD" w:rsidRDefault="0033589F" w:rsidP="005A1C94">
      <w:pPr>
        <w:pStyle w:val="TOC1"/>
        <w:rPr>
          <w:rFonts w:asciiTheme="minorHAnsi" w:eastAsiaTheme="minorEastAsia" w:hAnsiTheme="minorHAnsi" w:cstheme="minorBidi"/>
          <w:noProof/>
          <w:sz w:val="22"/>
          <w:szCs w:val="22"/>
          <w:lang w:eastAsia="tr-TR"/>
        </w:rPr>
      </w:pPr>
      <w:hyperlink w:anchor="_Toc445130539" w:history="1">
        <w:r w:rsidR="00C02FBD" w:rsidRPr="0083339C">
          <w:rPr>
            <w:rStyle w:val="Hyperlink"/>
            <w:rFonts w:ascii="Times New (W1)" w:hAnsi="Times New (W1)"/>
            <w:noProof/>
            <w:lang w:val="en-US"/>
          </w:rPr>
          <w:t>Çizelge 6.1 :</w:t>
        </w:r>
        <w:r w:rsidR="00C02FBD" w:rsidRPr="0083339C">
          <w:rPr>
            <w:rStyle w:val="Hyperlink"/>
            <w:noProof/>
            <w:lang w:val="en-US"/>
          </w:rPr>
          <w:t xml:space="preserve"> </w:t>
        </w:r>
        <w:r w:rsidR="00C02FBD" w:rsidRPr="005A1C94">
          <w:rPr>
            <w:rStyle w:val="Hyperlink"/>
            <w:b w:val="0"/>
            <w:noProof/>
            <w:lang w:val="en-US"/>
          </w:rPr>
          <w:t>Altıncı bölümde bir çizelge.</w:t>
        </w:r>
        <w:r w:rsidR="00C02FBD" w:rsidRPr="005A1C94">
          <w:rPr>
            <w:noProof/>
            <w:webHidden/>
          </w:rPr>
          <w:tab/>
        </w:r>
        <w:r w:rsidR="00C02FBD">
          <w:rPr>
            <w:noProof/>
            <w:webHidden/>
          </w:rPr>
          <w:fldChar w:fldCharType="begin"/>
        </w:r>
        <w:r w:rsidR="00C02FBD">
          <w:rPr>
            <w:noProof/>
            <w:webHidden/>
          </w:rPr>
          <w:instrText xml:space="preserve"> PAGEREF _Toc445130539 \h </w:instrText>
        </w:r>
        <w:r w:rsidR="00C02FBD">
          <w:rPr>
            <w:noProof/>
            <w:webHidden/>
          </w:rPr>
        </w:r>
        <w:r w:rsidR="00C02FBD">
          <w:rPr>
            <w:noProof/>
            <w:webHidden/>
          </w:rPr>
          <w:fldChar w:fldCharType="separate"/>
        </w:r>
        <w:r w:rsidR="00BC2036">
          <w:rPr>
            <w:noProof/>
            <w:webHidden/>
          </w:rPr>
          <w:t>28</w:t>
        </w:r>
        <w:r w:rsidR="00C02FBD">
          <w:rPr>
            <w:noProof/>
            <w:webHidden/>
          </w:rPr>
          <w:fldChar w:fldCharType="end"/>
        </w:r>
      </w:hyperlink>
    </w:p>
    <w:p w14:paraId="718103E7" w14:textId="652865A2" w:rsidR="00C02FBD" w:rsidRDefault="0033589F" w:rsidP="005A1C94">
      <w:pPr>
        <w:pStyle w:val="TOC1"/>
        <w:rPr>
          <w:rFonts w:asciiTheme="minorHAnsi" w:eastAsiaTheme="minorEastAsia" w:hAnsiTheme="minorHAnsi" w:cstheme="minorBidi"/>
          <w:noProof/>
          <w:sz w:val="22"/>
          <w:szCs w:val="22"/>
          <w:lang w:eastAsia="tr-TR"/>
        </w:rPr>
      </w:pPr>
      <w:hyperlink w:anchor="_Toc445130540" w:history="1">
        <w:r w:rsidR="00C02FBD" w:rsidRPr="0083339C">
          <w:rPr>
            <w:rStyle w:val="Hyperlink"/>
            <w:rFonts w:ascii="Times New (W1)" w:hAnsi="Times New (W1)"/>
            <w:noProof/>
            <w:lang w:val="en-US"/>
          </w:rPr>
          <w:t>Çizelge A.1 :</w:t>
        </w:r>
        <w:r w:rsidR="00C02FBD" w:rsidRPr="0083339C">
          <w:rPr>
            <w:rStyle w:val="Hyperlink"/>
            <w:noProof/>
            <w:lang w:val="en-US"/>
          </w:rPr>
          <w:t xml:space="preserve"> </w:t>
        </w:r>
        <w:r w:rsidR="00C02FBD" w:rsidRPr="005A1C94">
          <w:rPr>
            <w:rStyle w:val="Hyperlink"/>
            <w:b w:val="0"/>
            <w:noProof/>
            <w:lang w:val="en-US"/>
          </w:rPr>
          <w:t>Ekler bölümünde çizelge örneği.</w:t>
        </w:r>
        <w:r w:rsidR="00C02FBD" w:rsidRPr="005A1C94">
          <w:rPr>
            <w:noProof/>
            <w:webHidden/>
          </w:rPr>
          <w:tab/>
        </w:r>
        <w:r w:rsidR="00C02FBD">
          <w:rPr>
            <w:noProof/>
            <w:webHidden/>
          </w:rPr>
          <w:fldChar w:fldCharType="begin"/>
        </w:r>
        <w:r w:rsidR="00C02FBD">
          <w:rPr>
            <w:noProof/>
            <w:webHidden/>
          </w:rPr>
          <w:instrText xml:space="preserve"> PAGEREF _Toc445130540 \h </w:instrText>
        </w:r>
        <w:r w:rsidR="00C02FBD">
          <w:rPr>
            <w:noProof/>
            <w:webHidden/>
          </w:rPr>
        </w:r>
        <w:r w:rsidR="00C02FBD">
          <w:rPr>
            <w:noProof/>
            <w:webHidden/>
          </w:rPr>
          <w:fldChar w:fldCharType="separate"/>
        </w:r>
        <w:r w:rsidR="00BC2036">
          <w:rPr>
            <w:noProof/>
            <w:webHidden/>
          </w:rPr>
          <w:t>35</w:t>
        </w:r>
        <w:r w:rsidR="00C02FBD">
          <w:rPr>
            <w:noProof/>
            <w:webHidden/>
          </w:rPr>
          <w:fldChar w:fldCharType="end"/>
        </w:r>
      </w:hyperlink>
    </w:p>
    <w:p w14:paraId="3A4625C5" w14:textId="1FFE5179" w:rsidR="00C22657" w:rsidRDefault="00C22657" w:rsidP="005A520B">
      <w:pPr>
        <w:tabs>
          <w:tab w:val="right" w:leader="dot" w:pos="8211"/>
        </w:tabs>
        <w:ind w:left="1361" w:hanging="1361"/>
        <w:rPr>
          <w:b/>
          <w:lang w:val="en-US"/>
        </w:rPr>
      </w:pPr>
      <w:r>
        <w:rPr>
          <w:b/>
          <w:lang w:val="en-US"/>
        </w:rPr>
        <w:fldChar w:fldCharType="end"/>
      </w:r>
    </w:p>
    <w:p w14:paraId="7219EECF" w14:textId="3243B3D7" w:rsidR="00DA4221" w:rsidRPr="004B2B3E" w:rsidRDefault="001D52E9" w:rsidP="004B2B3E">
      <w:pPr>
        <w:tabs>
          <w:tab w:val="right" w:leader="dot" w:pos="8211"/>
        </w:tabs>
        <w:ind w:left="1361" w:hanging="1361"/>
        <w:rPr>
          <w:b/>
          <w:lang w:val="en-US"/>
        </w:rPr>
      </w:pPr>
      <w:r>
        <w:rPr>
          <w:b/>
          <w:lang w:val="en-US"/>
        </w:rPr>
        <w:tab/>
      </w:r>
      <w:r>
        <w:rPr>
          <w:rStyle w:val="CommentReference"/>
        </w:rPr>
        <w:commentReference w:id="44"/>
      </w:r>
      <w:bookmarkStart w:id="45" w:name="_Toc190755570"/>
      <w:bookmarkStart w:id="46" w:name="_Toc190755891"/>
      <w:r w:rsidR="00DA4221">
        <w:rPr>
          <w:lang w:val="en-US"/>
        </w:rPr>
        <w:br w:type="page"/>
      </w:r>
    </w:p>
    <w:p w14:paraId="4DF46D3C" w14:textId="473A9CE1" w:rsidR="00CC1DA3" w:rsidRPr="00CC1DA3" w:rsidRDefault="00DA4221" w:rsidP="00CC1DA3">
      <w:pPr>
        <w:tabs>
          <w:tab w:val="left" w:pos="1418"/>
        </w:tabs>
        <w:spacing w:before="120" w:after="120"/>
        <w:ind w:left="1418" w:hanging="1418"/>
        <w:sectPr w:rsidR="00CC1DA3" w:rsidRPr="00CC1DA3" w:rsidSect="004C7C7A">
          <w:pgSz w:w="11906" w:h="16838"/>
          <w:pgMar w:top="1418" w:right="1418" w:bottom="1418" w:left="2268" w:header="709" w:footer="709" w:gutter="0"/>
          <w:pgNumType w:fmt="lowerRoman"/>
          <w:cols w:space="708"/>
          <w:docGrid w:linePitch="360"/>
        </w:sectPr>
      </w:pPr>
      <w:r w:rsidRPr="009C56DF">
        <w:lastRenderedPageBreak/>
        <w:br w:type="page"/>
      </w:r>
      <w:bookmarkStart w:id="47" w:name="_Toc443401146"/>
    </w:p>
    <w:p w14:paraId="67EB6B84" w14:textId="74D17F48" w:rsidR="003349EE" w:rsidRPr="009C56DF" w:rsidRDefault="00AB11CF" w:rsidP="009C56DF">
      <w:pPr>
        <w:pStyle w:val="BASLIK1"/>
        <w:numPr>
          <w:ilvl w:val="0"/>
          <w:numId w:val="0"/>
        </w:numPr>
      </w:pPr>
      <w:commentRangeStart w:id="48"/>
      <w:r w:rsidRPr="009C56DF">
        <w:lastRenderedPageBreak/>
        <w:t>ŞEKİL LİSTESİ</w:t>
      </w:r>
      <w:bookmarkEnd w:id="45"/>
      <w:bookmarkEnd w:id="46"/>
      <w:commentRangeEnd w:id="48"/>
      <w:r w:rsidR="002E0AB7" w:rsidRPr="009C56DF">
        <w:rPr>
          <w:rStyle w:val="CommentReference"/>
          <w:sz w:val="24"/>
          <w:szCs w:val="24"/>
        </w:rPr>
        <w:commentReference w:id="48"/>
      </w:r>
      <w:bookmarkEnd w:id="47"/>
    </w:p>
    <w:p w14:paraId="4D888B95" w14:textId="77777777" w:rsidR="00C365DE" w:rsidRPr="00E9219D" w:rsidRDefault="00C365DE" w:rsidP="00EB3184">
      <w:pPr>
        <w:tabs>
          <w:tab w:val="left" w:pos="7230"/>
        </w:tabs>
        <w:spacing w:after="240"/>
        <w:jc w:val="right"/>
        <w:rPr>
          <w:b/>
          <w:sz w:val="22"/>
          <w:lang w:val="en-US"/>
        </w:rPr>
      </w:pPr>
      <w:r w:rsidRPr="00E9219D">
        <w:rPr>
          <w:b/>
          <w:u w:val="single"/>
          <w:lang w:val="en-US"/>
        </w:rPr>
        <w:t>Sayfa</w:t>
      </w:r>
    </w:p>
    <w:p w14:paraId="6C47B288" w14:textId="1A2705DD" w:rsidR="00CC0D34" w:rsidRDefault="00522242">
      <w:pPr>
        <w:pStyle w:val="TOC1"/>
        <w:rPr>
          <w:rFonts w:asciiTheme="minorHAnsi" w:eastAsiaTheme="minorEastAsia" w:hAnsiTheme="minorHAnsi" w:cstheme="minorBidi"/>
          <w:b w:val="0"/>
          <w:noProof/>
          <w:sz w:val="22"/>
          <w:szCs w:val="22"/>
          <w:lang w:eastAsia="tr-TR"/>
        </w:rPr>
      </w:pPr>
      <w:r w:rsidRPr="00271202">
        <w:rPr>
          <w:rStyle w:val="Hyperlink"/>
        </w:rPr>
        <w:fldChar w:fldCharType="begin"/>
      </w:r>
      <w:r w:rsidRPr="00271202">
        <w:rPr>
          <w:rStyle w:val="Hyperlink"/>
        </w:rPr>
        <w:instrText xml:space="preserve"> TOC \h \z \t "Sekil_FBE_Sablon_BolumI;1;Sekil_FBE_Sablon_BolumII;1;Sekil_FBE_Sablon_BolumIII;1;Sekil_FBE_Sablon_BolumIV;1;Sekil_FBE_Sablon_BolumV;1;Sekil_FBE_Sablon_BolumVI;1;Sekil_FBE_Sablon_EKLER;1" </w:instrText>
      </w:r>
      <w:r w:rsidRPr="00271202">
        <w:rPr>
          <w:rStyle w:val="Hyperlink"/>
        </w:rPr>
        <w:fldChar w:fldCharType="separate"/>
      </w:r>
      <w:hyperlink w:anchor="_Toc445133369" w:history="1">
        <w:r w:rsidR="00CC0D34" w:rsidRPr="00EF262A">
          <w:rPr>
            <w:rStyle w:val="Hyperlink"/>
            <w:rFonts w:ascii="Times New (W1)" w:hAnsi="Times New (W1)"/>
            <w:noProof/>
          </w:rPr>
          <w:t>Şekil 2.1 :</w:t>
        </w:r>
        <w:r w:rsidR="00CC0D34" w:rsidRPr="00EF262A">
          <w:rPr>
            <w:rStyle w:val="Hyperlink"/>
            <w:noProof/>
          </w:rPr>
          <w:t xml:space="preserve"> </w:t>
        </w:r>
        <w:r w:rsidR="00CC0D34" w:rsidRPr="00B9218D">
          <w:rPr>
            <w:rStyle w:val="Hyperlink"/>
            <w:b w:val="0"/>
            <w:noProof/>
          </w:rPr>
          <w:t>Tüm şekil ve çizelgeler ile bunların açıklamaları yazı bloğuna göre ortalı olarak yerleştirilmelidir.</w:t>
        </w:r>
        <w:r w:rsidR="00CC0D34" w:rsidRPr="00B9218D">
          <w:rPr>
            <w:b w:val="0"/>
            <w:noProof/>
            <w:webHidden/>
          </w:rPr>
          <w:tab/>
        </w:r>
        <w:r w:rsidR="00CC0D34">
          <w:rPr>
            <w:noProof/>
            <w:webHidden/>
          </w:rPr>
          <w:fldChar w:fldCharType="begin"/>
        </w:r>
        <w:r w:rsidR="00CC0D34">
          <w:rPr>
            <w:noProof/>
            <w:webHidden/>
          </w:rPr>
          <w:instrText xml:space="preserve"> PAGEREF _Toc445133369 \h </w:instrText>
        </w:r>
        <w:r w:rsidR="00CC0D34">
          <w:rPr>
            <w:noProof/>
            <w:webHidden/>
          </w:rPr>
        </w:r>
        <w:r w:rsidR="00CC0D34">
          <w:rPr>
            <w:noProof/>
            <w:webHidden/>
          </w:rPr>
          <w:fldChar w:fldCharType="separate"/>
        </w:r>
        <w:r w:rsidR="00BC2036">
          <w:rPr>
            <w:noProof/>
            <w:webHidden/>
          </w:rPr>
          <w:t>5</w:t>
        </w:r>
        <w:r w:rsidR="00CC0D34">
          <w:rPr>
            <w:noProof/>
            <w:webHidden/>
          </w:rPr>
          <w:fldChar w:fldCharType="end"/>
        </w:r>
      </w:hyperlink>
    </w:p>
    <w:p w14:paraId="1598ED6A" w14:textId="5D6A7F01" w:rsidR="00CC0D34" w:rsidRDefault="0033589F">
      <w:pPr>
        <w:pStyle w:val="TOC1"/>
        <w:rPr>
          <w:rFonts w:asciiTheme="minorHAnsi" w:eastAsiaTheme="minorEastAsia" w:hAnsiTheme="minorHAnsi" w:cstheme="minorBidi"/>
          <w:b w:val="0"/>
          <w:noProof/>
          <w:sz w:val="22"/>
          <w:szCs w:val="22"/>
          <w:lang w:eastAsia="tr-TR"/>
        </w:rPr>
      </w:pPr>
      <w:hyperlink w:anchor="_Toc445133370" w:history="1">
        <w:r w:rsidR="00CC0D34" w:rsidRPr="00EF262A">
          <w:rPr>
            <w:rStyle w:val="Hyperlink"/>
            <w:rFonts w:ascii="Times New (W1)" w:hAnsi="Times New (W1)"/>
            <w:noProof/>
          </w:rPr>
          <w:t>Şekil 2.2 :</w:t>
        </w:r>
        <w:r w:rsidR="00CC0D34" w:rsidRPr="00EF262A">
          <w:rPr>
            <w:rStyle w:val="Hyperlink"/>
            <w:noProof/>
          </w:rPr>
          <w:t xml:space="preserve"> </w:t>
        </w:r>
        <w:r w:rsidR="00CC0D34" w:rsidRPr="00B9218D">
          <w:rPr>
            <w:rStyle w:val="Hyperlink"/>
            <w:b w:val="0"/>
            <w:noProof/>
          </w:rPr>
          <w:t>Üst yapılar.</w:t>
        </w:r>
        <w:r w:rsidR="00CC0D34" w:rsidRPr="00B9218D">
          <w:rPr>
            <w:b w:val="0"/>
            <w:noProof/>
            <w:webHidden/>
          </w:rPr>
          <w:tab/>
        </w:r>
        <w:r w:rsidR="00CC0D34">
          <w:rPr>
            <w:noProof/>
            <w:webHidden/>
          </w:rPr>
          <w:fldChar w:fldCharType="begin"/>
        </w:r>
        <w:r w:rsidR="00CC0D34">
          <w:rPr>
            <w:noProof/>
            <w:webHidden/>
          </w:rPr>
          <w:instrText xml:space="preserve"> PAGEREF _Toc445133370 \h </w:instrText>
        </w:r>
        <w:r w:rsidR="00CC0D34">
          <w:rPr>
            <w:noProof/>
            <w:webHidden/>
          </w:rPr>
        </w:r>
        <w:r w:rsidR="00CC0D34">
          <w:rPr>
            <w:noProof/>
            <w:webHidden/>
          </w:rPr>
          <w:fldChar w:fldCharType="separate"/>
        </w:r>
        <w:r w:rsidR="00BC2036">
          <w:rPr>
            <w:noProof/>
            <w:webHidden/>
          </w:rPr>
          <w:t>7</w:t>
        </w:r>
        <w:r w:rsidR="00CC0D34">
          <w:rPr>
            <w:noProof/>
            <w:webHidden/>
          </w:rPr>
          <w:fldChar w:fldCharType="end"/>
        </w:r>
      </w:hyperlink>
    </w:p>
    <w:p w14:paraId="26D8C577" w14:textId="1AFC9C37" w:rsidR="00CC0D34" w:rsidRDefault="0033589F">
      <w:pPr>
        <w:pStyle w:val="TOC1"/>
        <w:rPr>
          <w:rFonts w:asciiTheme="minorHAnsi" w:eastAsiaTheme="minorEastAsia" w:hAnsiTheme="minorHAnsi" w:cstheme="minorBidi"/>
          <w:b w:val="0"/>
          <w:noProof/>
          <w:sz w:val="22"/>
          <w:szCs w:val="22"/>
          <w:lang w:eastAsia="tr-TR"/>
        </w:rPr>
      </w:pPr>
      <w:hyperlink w:anchor="_Toc445133371" w:history="1">
        <w:r w:rsidR="00CC0D34" w:rsidRPr="00EF262A">
          <w:rPr>
            <w:rStyle w:val="Hyperlink"/>
            <w:rFonts w:ascii="Times New (W1)" w:hAnsi="Times New (W1)"/>
            <w:noProof/>
          </w:rPr>
          <w:t>Şekil 2.3 :</w:t>
        </w:r>
        <w:r w:rsidR="00CC0D34" w:rsidRPr="00EF262A">
          <w:rPr>
            <w:rStyle w:val="Hyperlink"/>
            <w:noProof/>
          </w:rPr>
          <w:t xml:space="preserve"> </w:t>
        </w:r>
        <w:r w:rsidR="00CC0D34" w:rsidRPr="00B9218D">
          <w:rPr>
            <w:rStyle w:val="Hyperlink"/>
            <w:b w:val="0"/>
            <w:noProof/>
          </w:rPr>
          <w:t>Yatay tam sayfa şekil.</w:t>
        </w:r>
        <w:r w:rsidR="00CC0D34" w:rsidRPr="00B9218D">
          <w:rPr>
            <w:b w:val="0"/>
            <w:noProof/>
            <w:webHidden/>
          </w:rPr>
          <w:tab/>
        </w:r>
        <w:r w:rsidR="00CC0D34">
          <w:rPr>
            <w:noProof/>
            <w:webHidden/>
          </w:rPr>
          <w:fldChar w:fldCharType="begin"/>
        </w:r>
        <w:r w:rsidR="00CC0D34">
          <w:rPr>
            <w:noProof/>
            <w:webHidden/>
          </w:rPr>
          <w:instrText xml:space="preserve"> PAGEREF _Toc445133371 \h </w:instrText>
        </w:r>
        <w:r w:rsidR="00CC0D34">
          <w:rPr>
            <w:noProof/>
            <w:webHidden/>
          </w:rPr>
        </w:r>
        <w:r w:rsidR="00CC0D34">
          <w:rPr>
            <w:noProof/>
            <w:webHidden/>
          </w:rPr>
          <w:fldChar w:fldCharType="separate"/>
        </w:r>
        <w:r w:rsidR="00BC2036">
          <w:rPr>
            <w:noProof/>
            <w:webHidden/>
          </w:rPr>
          <w:t>8</w:t>
        </w:r>
        <w:r w:rsidR="00CC0D34">
          <w:rPr>
            <w:noProof/>
            <w:webHidden/>
          </w:rPr>
          <w:fldChar w:fldCharType="end"/>
        </w:r>
      </w:hyperlink>
    </w:p>
    <w:p w14:paraId="651C246B" w14:textId="2113A267" w:rsidR="00CC0D34" w:rsidRDefault="0033589F">
      <w:pPr>
        <w:pStyle w:val="TOC1"/>
        <w:rPr>
          <w:rFonts w:asciiTheme="minorHAnsi" w:eastAsiaTheme="minorEastAsia" w:hAnsiTheme="minorHAnsi" w:cstheme="minorBidi"/>
          <w:b w:val="0"/>
          <w:noProof/>
          <w:sz w:val="22"/>
          <w:szCs w:val="22"/>
          <w:lang w:eastAsia="tr-TR"/>
        </w:rPr>
      </w:pPr>
      <w:hyperlink w:anchor="_Toc445133372" w:history="1">
        <w:r w:rsidR="00CC0D34" w:rsidRPr="00EF262A">
          <w:rPr>
            <w:rStyle w:val="Hyperlink"/>
            <w:rFonts w:ascii="Times New (W1)" w:hAnsi="Times New (W1)"/>
            <w:noProof/>
          </w:rPr>
          <w:t>Şekil 3.1 :</w:t>
        </w:r>
        <w:r w:rsidR="00CC0D34" w:rsidRPr="00EF262A">
          <w:rPr>
            <w:rStyle w:val="Hyperlink"/>
            <w:noProof/>
          </w:rPr>
          <w:t xml:space="preserve"> </w:t>
        </w:r>
        <w:r w:rsidR="00CC0D34" w:rsidRPr="00B9218D">
          <w:rPr>
            <w:rStyle w:val="Hyperlink"/>
            <w:b w:val="0"/>
            <w:noProof/>
          </w:rPr>
          <w:t>Sinir hücresi, Çetin (2003)’ten uyarlanmıştır.</w:t>
        </w:r>
        <w:r w:rsidR="00CC0D34" w:rsidRPr="00B9218D">
          <w:rPr>
            <w:b w:val="0"/>
            <w:noProof/>
            <w:webHidden/>
          </w:rPr>
          <w:tab/>
        </w:r>
        <w:r w:rsidR="00CC0D34">
          <w:rPr>
            <w:noProof/>
            <w:webHidden/>
          </w:rPr>
          <w:fldChar w:fldCharType="begin"/>
        </w:r>
        <w:r w:rsidR="00CC0D34">
          <w:rPr>
            <w:noProof/>
            <w:webHidden/>
          </w:rPr>
          <w:instrText xml:space="preserve"> PAGEREF _Toc445133372 \h </w:instrText>
        </w:r>
        <w:r w:rsidR="00CC0D34">
          <w:rPr>
            <w:noProof/>
            <w:webHidden/>
          </w:rPr>
        </w:r>
        <w:r w:rsidR="00CC0D34">
          <w:rPr>
            <w:noProof/>
            <w:webHidden/>
          </w:rPr>
          <w:fldChar w:fldCharType="separate"/>
        </w:r>
        <w:r w:rsidR="00BC2036">
          <w:rPr>
            <w:noProof/>
            <w:webHidden/>
          </w:rPr>
          <w:t>14</w:t>
        </w:r>
        <w:r w:rsidR="00CC0D34">
          <w:rPr>
            <w:noProof/>
            <w:webHidden/>
          </w:rPr>
          <w:fldChar w:fldCharType="end"/>
        </w:r>
      </w:hyperlink>
    </w:p>
    <w:p w14:paraId="03AE13F0" w14:textId="78719819" w:rsidR="00CC0D34" w:rsidRDefault="0033589F">
      <w:pPr>
        <w:pStyle w:val="TOC1"/>
        <w:rPr>
          <w:rFonts w:asciiTheme="minorHAnsi" w:eastAsiaTheme="minorEastAsia" w:hAnsiTheme="minorHAnsi" w:cstheme="minorBidi"/>
          <w:b w:val="0"/>
          <w:noProof/>
          <w:sz w:val="22"/>
          <w:szCs w:val="22"/>
          <w:lang w:eastAsia="tr-TR"/>
        </w:rPr>
      </w:pPr>
      <w:hyperlink w:anchor="_Toc445133373" w:history="1">
        <w:r w:rsidR="00CC0D34" w:rsidRPr="00EF262A">
          <w:rPr>
            <w:rStyle w:val="Hyperlink"/>
            <w:rFonts w:ascii="Times New (W1)" w:hAnsi="Times New (W1)"/>
            <w:noProof/>
          </w:rPr>
          <w:t>Şekil 3.2 :</w:t>
        </w:r>
        <w:r w:rsidR="00CC0D34" w:rsidRPr="00EF262A">
          <w:rPr>
            <w:rStyle w:val="Hyperlink"/>
            <w:noProof/>
          </w:rPr>
          <w:t xml:space="preserve"> </w:t>
        </w:r>
        <w:r w:rsidR="00CC0D34" w:rsidRPr="00B9218D">
          <w:rPr>
            <w:rStyle w:val="Hyperlink"/>
            <w:b w:val="0"/>
            <w:noProof/>
          </w:rPr>
          <w:t>Birden fazla satırlı şekil isimlendirmesinde örnek, birden fazla satırlı şekil isimlendirmesinde örnek.</w:t>
        </w:r>
        <w:r w:rsidR="00CC0D34" w:rsidRPr="00B9218D">
          <w:rPr>
            <w:b w:val="0"/>
            <w:noProof/>
            <w:webHidden/>
          </w:rPr>
          <w:tab/>
        </w:r>
        <w:r w:rsidR="00CC0D34">
          <w:rPr>
            <w:noProof/>
            <w:webHidden/>
          </w:rPr>
          <w:fldChar w:fldCharType="begin"/>
        </w:r>
        <w:r w:rsidR="00CC0D34">
          <w:rPr>
            <w:noProof/>
            <w:webHidden/>
          </w:rPr>
          <w:instrText xml:space="preserve"> PAGEREF _Toc445133373 \h </w:instrText>
        </w:r>
        <w:r w:rsidR="00CC0D34">
          <w:rPr>
            <w:noProof/>
            <w:webHidden/>
          </w:rPr>
        </w:r>
        <w:r w:rsidR="00CC0D34">
          <w:rPr>
            <w:noProof/>
            <w:webHidden/>
          </w:rPr>
          <w:fldChar w:fldCharType="separate"/>
        </w:r>
        <w:r w:rsidR="00BC2036">
          <w:rPr>
            <w:noProof/>
            <w:webHidden/>
          </w:rPr>
          <w:t>15</w:t>
        </w:r>
        <w:r w:rsidR="00CC0D34">
          <w:rPr>
            <w:noProof/>
            <w:webHidden/>
          </w:rPr>
          <w:fldChar w:fldCharType="end"/>
        </w:r>
      </w:hyperlink>
    </w:p>
    <w:p w14:paraId="483F835A" w14:textId="436837D6" w:rsidR="00CC0D34" w:rsidRDefault="0033589F">
      <w:pPr>
        <w:pStyle w:val="TOC1"/>
        <w:rPr>
          <w:rFonts w:asciiTheme="minorHAnsi" w:eastAsiaTheme="minorEastAsia" w:hAnsiTheme="minorHAnsi" w:cstheme="minorBidi"/>
          <w:b w:val="0"/>
          <w:noProof/>
          <w:sz w:val="22"/>
          <w:szCs w:val="22"/>
          <w:lang w:eastAsia="tr-TR"/>
        </w:rPr>
      </w:pPr>
      <w:hyperlink w:anchor="_Toc445133374" w:history="1">
        <w:r w:rsidR="00CC0D34" w:rsidRPr="00EF262A">
          <w:rPr>
            <w:rStyle w:val="Hyperlink"/>
            <w:rFonts w:ascii="Times New (W1)" w:hAnsi="Times New (W1)"/>
            <w:noProof/>
          </w:rPr>
          <w:t>Şekil 3.3 :</w:t>
        </w:r>
        <w:r w:rsidR="00CC0D34" w:rsidRPr="00EF262A">
          <w:rPr>
            <w:rStyle w:val="Hyperlink"/>
            <w:noProof/>
          </w:rPr>
          <w:t xml:space="preserve"> </w:t>
        </w:r>
        <w:r w:rsidR="00CC0D34" w:rsidRPr="00B9218D">
          <w:rPr>
            <w:rStyle w:val="Hyperlink"/>
            <w:b w:val="0"/>
            <w:noProof/>
          </w:rPr>
          <w:t>Örnek şekil ismi nokta ile bitirilmelidir.</w:t>
        </w:r>
        <w:r w:rsidR="00CC0D34" w:rsidRPr="00B9218D">
          <w:rPr>
            <w:b w:val="0"/>
            <w:noProof/>
            <w:webHidden/>
          </w:rPr>
          <w:tab/>
        </w:r>
        <w:r w:rsidR="00CC0D34">
          <w:rPr>
            <w:noProof/>
            <w:webHidden/>
          </w:rPr>
          <w:fldChar w:fldCharType="begin"/>
        </w:r>
        <w:r w:rsidR="00CC0D34">
          <w:rPr>
            <w:noProof/>
            <w:webHidden/>
          </w:rPr>
          <w:instrText xml:space="preserve"> PAGEREF _Toc445133374 \h </w:instrText>
        </w:r>
        <w:r w:rsidR="00CC0D34">
          <w:rPr>
            <w:noProof/>
            <w:webHidden/>
          </w:rPr>
        </w:r>
        <w:r w:rsidR="00CC0D34">
          <w:rPr>
            <w:noProof/>
            <w:webHidden/>
          </w:rPr>
          <w:fldChar w:fldCharType="separate"/>
        </w:r>
        <w:r w:rsidR="00BC2036">
          <w:rPr>
            <w:noProof/>
            <w:webHidden/>
          </w:rPr>
          <w:t>16</w:t>
        </w:r>
        <w:r w:rsidR="00CC0D34">
          <w:rPr>
            <w:noProof/>
            <w:webHidden/>
          </w:rPr>
          <w:fldChar w:fldCharType="end"/>
        </w:r>
      </w:hyperlink>
    </w:p>
    <w:p w14:paraId="479EF121" w14:textId="09CDAA70" w:rsidR="00CC0D34" w:rsidRDefault="0033589F">
      <w:pPr>
        <w:pStyle w:val="TOC1"/>
        <w:rPr>
          <w:rFonts w:asciiTheme="minorHAnsi" w:eastAsiaTheme="minorEastAsia" w:hAnsiTheme="minorHAnsi" w:cstheme="minorBidi"/>
          <w:b w:val="0"/>
          <w:noProof/>
          <w:sz w:val="22"/>
          <w:szCs w:val="22"/>
          <w:lang w:eastAsia="tr-TR"/>
        </w:rPr>
      </w:pPr>
      <w:hyperlink w:anchor="_Toc445133375" w:history="1">
        <w:r w:rsidR="00CC0D34" w:rsidRPr="00EF262A">
          <w:rPr>
            <w:rStyle w:val="Hyperlink"/>
            <w:noProof/>
            <w:lang w:val="en-US"/>
          </w:rPr>
          <w:t xml:space="preserve">Şekil 4.1 : </w:t>
        </w:r>
        <w:r w:rsidR="00CC0D34" w:rsidRPr="00B9218D">
          <w:rPr>
            <w:rStyle w:val="Hyperlink"/>
            <w:b w:val="0"/>
            <w:noProof/>
            <w:lang w:val="en-US"/>
          </w:rPr>
          <w:t>Örnek şekil.</w:t>
        </w:r>
        <w:r w:rsidR="00CC0D34" w:rsidRPr="00B9218D">
          <w:rPr>
            <w:b w:val="0"/>
            <w:noProof/>
            <w:webHidden/>
          </w:rPr>
          <w:tab/>
        </w:r>
        <w:r w:rsidR="00CC0D34">
          <w:rPr>
            <w:noProof/>
            <w:webHidden/>
          </w:rPr>
          <w:fldChar w:fldCharType="begin"/>
        </w:r>
        <w:r w:rsidR="00CC0D34">
          <w:rPr>
            <w:noProof/>
            <w:webHidden/>
          </w:rPr>
          <w:instrText xml:space="preserve"> PAGEREF _Toc445133375 \h </w:instrText>
        </w:r>
        <w:r w:rsidR="00CC0D34">
          <w:rPr>
            <w:noProof/>
            <w:webHidden/>
          </w:rPr>
        </w:r>
        <w:r w:rsidR="00CC0D34">
          <w:rPr>
            <w:noProof/>
            <w:webHidden/>
          </w:rPr>
          <w:fldChar w:fldCharType="separate"/>
        </w:r>
        <w:r w:rsidR="00BC2036">
          <w:rPr>
            <w:noProof/>
            <w:webHidden/>
          </w:rPr>
          <w:t>23</w:t>
        </w:r>
        <w:r w:rsidR="00CC0D34">
          <w:rPr>
            <w:noProof/>
            <w:webHidden/>
          </w:rPr>
          <w:fldChar w:fldCharType="end"/>
        </w:r>
      </w:hyperlink>
    </w:p>
    <w:p w14:paraId="37956C3C" w14:textId="32F45107" w:rsidR="00CC0D34" w:rsidRDefault="0033589F">
      <w:pPr>
        <w:pStyle w:val="TOC1"/>
        <w:rPr>
          <w:rFonts w:asciiTheme="minorHAnsi" w:eastAsiaTheme="minorEastAsia" w:hAnsiTheme="minorHAnsi" w:cstheme="minorBidi"/>
          <w:b w:val="0"/>
          <w:noProof/>
          <w:sz w:val="22"/>
          <w:szCs w:val="22"/>
          <w:lang w:eastAsia="tr-TR"/>
        </w:rPr>
      </w:pPr>
      <w:hyperlink w:anchor="_Toc445133376" w:history="1">
        <w:r w:rsidR="00CC0D34" w:rsidRPr="00EF262A">
          <w:rPr>
            <w:rStyle w:val="Hyperlink"/>
            <w:rFonts w:ascii="Times New (W1)" w:hAnsi="Times New (W1)"/>
            <w:noProof/>
            <w:lang w:val="en-US"/>
          </w:rPr>
          <w:t>Şekil 5.1 :</w:t>
        </w:r>
        <w:r w:rsidR="00CC0D34" w:rsidRPr="00EF262A">
          <w:rPr>
            <w:rStyle w:val="Hyperlink"/>
            <w:noProof/>
            <w:lang w:val="en-US"/>
          </w:rPr>
          <w:t xml:space="preserve"> </w:t>
        </w:r>
        <w:r w:rsidR="00CC0D34" w:rsidRPr="00B9218D">
          <w:rPr>
            <w:rStyle w:val="Hyperlink"/>
            <w:b w:val="0"/>
            <w:noProof/>
            <w:lang w:val="en-US"/>
          </w:rPr>
          <w:t>Beşinci bölümde örnek şekil.</w:t>
        </w:r>
        <w:r w:rsidR="00CC0D34" w:rsidRPr="00B9218D">
          <w:rPr>
            <w:b w:val="0"/>
            <w:noProof/>
            <w:webHidden/>
          </w:rPr>
          <w:tab/>
        </w:r>
        <w:r w:rsidR="00CC0D34">
          <w:rPr>
            <w:noProof/>
            <w:webHidden/>
          </w:rPr>
          <w:fldChar w:fldCharType="begin"/>
        </w:r>
        <w:r w:rsidR="00CC0D34">
          <w:rPr>
            <w:noProof/>
            <w:webHidden/>
          </w:rPr>
          <w:instrText xml:space="preserve"> PAGEREF _Toc445133376 \h </w:instrText>
        </w:r>
        <w:r w:rsidR="00CC0D34">
          <w:rPr>
            <w:noProof/>
            <w:webHidden/>
          </w:rPr>
        </w:r>
        <w:r w:rsidR="00CC0D34">
          <w:rPr>
            <w:noProof/>
            <w:webHidden/>
          </w:rPr>
          <w:fldChar w:fldCharType="separate"/>
        </w:r>
        <w:r w:rsidR="00BC2036">
          <w:rPr>
            <w:noProof/>
            <w:webHidden/>
          </w:rPr>
          <w:t>26</w:t>
        </w:r>
        <w:r w:rsidR="00CC0D34">
          <w:rPr>
            <w:noProof/>
            <w:webHidden/>
          </w:rPr>
          <w:fldChar w:fldCharType="end"/>
        </w:r>
      </w:hyperlink>
    </w:p>
    <w:p w14:paraId="7A660D30" w14:textId="4E2F1C52" w:rsidR="00CC0D34" w:rsidRDefault="0033589F">
      <w:pPr>
        <w:pStyle w:val="TOC1"/>
        <w:rPr>
          <w:rFonts w:asciiTheme="minorHAnsi" w:eastAsiaTheme="minorEastAsia" w:hAnsiTheme="minorHAnsi" w:cstheme="minorBidi"/>
          <w:b w:val="0"/>
          <w:noProof/>
          <w:sz w:val="22"/>
          <w:szCs w:val="22"/>
          <w:lang w:eastAsia="tr-TR"/>
        </w:rPr>
      </w:pPr>
      <w:hyperlink w:anchor="_Toc445133377" w:history="1">
        <w:r w:rsidR="00CC0D34" w:rsidRPr="00EF262A">
          <w:rPr>
            <w:rStyle w:val="Hyperlink"/>
            <w:rFonts w:ascii="Times New (W1)" w:hAnsi="Times New (W1)"/>
            <w:noProof/>
            <w:lang w:val="en-US"/>
          </w:rPr>
          <w:t>Şekil 6.1 :</w:t>
        </w:r>
        <w:r w:rsidR="00CC0D34" w:rsidRPr="00EF262A">
          <w:rPr>
            <w:rStyle w:val="Hyperlink"/>
            <w:noProof/>
            <w:lang w:val="en-US"/>
          </w:rPr>
          <w:t xml:space="preserve"> </w:t>
        </w:r>
        <w:r w:rsidR="00CC0D34" w:rsidRPr="00B9218D">
          <w:rPr>
            <w:rStyle w:val="Hyperlink"/>
            <w:b w:val="0"/>
            <w:noProof/>
            <w:lang w:val="en-US"/>
          </w:rPr>
          <w:t>Altıncı bölümde örnek şekil.</w:t>
        </w:r>
        <w:r w:rsidR="00CC0D34" w:rsidRPr="00B9218D">
          <w:rPr>
            <w:b w:val="0"/>
            <w:noProof/>
            <w:webHidden/>
          </w:rPr>
          <w:tab/>
        </w:r>
        <w:r w:rsidR="00CC0D34">
          <w:rPr>
            <w:noProof/>
            <w:webHidden/>
          </w:rPr>
          <w:fldChar w:fldCharType="begin"/>
        </w:r>
        <w:r w:rsidR="00CC0D34">
          <w:rPr>
            <w:noProof/>
            <w:webHidden/>
          </w:rPr>
          <w:instrText xml:space="preserve"> PAGEREF _Toc445133377 \h </w:instrText>
        </w:r>
        <w:r w:rsidR="00CC0D34">
          <w:rPr>
            <w:noProof/>
            <w:webHidden/>
          </w:rPr>
        </w:r>
        <w:r w:rsidR="00CC0D34">
          <w:rPr>
            <w:noProof/>
            <w:webHidden/>
          </w:rPr>
          <w:fldChar w:fldCharType="separate"/>
        </w:r>
        <w:r w:rsidR="00BC2036">
          <w:rPr>
            <w:noProof/>
            <w:webHidden/>
          </w:rPr>
          <w:t>28</w:t>
        </w:r>
        <w:r w:rsidR="00CC0D34">
          <w:rPr>
            <w:noProof/>
            <w:webHidden/>
          </w:rPr>
          <w:fldChar w:fldCharType="end"/>
        </w:r>
      </w:hyperlink>
    </w:p>
    <w:p w14:paraId="3814F102" w14:textId="3B0DDD16" w:rsidR="00CC0D34" w:rsidRDefault="0033589F">
      <w:pPr>
        <w:pStyle w:val="TOC1"/>
        <w:rPr>
          <w:rFonts w:asciiTheme="minorHAnsi" w:eastAsiaTheme="minorEastAsia" w:hAnsiTheme="minorHAnsi" w:cstheme="minorBidi"/>
          <w:b w:val="0"/>
          <w:noProof/>
          <w:sz w:val="22"/>
          <w:szCs w:val="22"/>
          <w:lang w:eastAsia="tr-TR"/>
        </w:rPr>
      </w:pPr>
      <w:hyperlink w:anchor="_Toc445133378" w:history="1">
        <w:r w:rsidR="00CC0D34" w:rsidRPr="00EF262A">
          <w:rPr>
            <w:rStyle w:val="Hyperlink"/>
            <w:noProof/>
            <w:lang w:val="en-US"/>
          </w:rPr>
          <w:t xml:space="preserve">Şekil A.1 : </w:t>
        </w:r>
        <w:r w:rsidR="00CC0D34" w:rsidRPr="00B9218D">
          <w:rPr>
            <w:rStyle w:val="Hyperlink"/>
            <w:b w:val="0"/>
            <w:noProof/>
            <w:lang w:val="en-US"/>
          </w:rPr>
          <w:t>Bölgesel haritalar: (a)Yağış. (b)Akım. (c)Evapotranspirasyon …</w:t>
        </w:r>
        <w:r w:rsidR="00CC0D34" w:rsidRPr="00B9218D">
          <w:rPr>
            <w:b w:val="0"/>
            <w:noProof/>
            <w:webHidden/>
          </w:rPr>
          <w:tab/>
        </w:r>
        <w:r w:rsidR="00CC0D34">
          <w:rPr>
            <w:noProof/>
            <w:webHidden/>
          </w:rPr>
          <w:fldChar w:fldCharType="begin"/>
        </w:r>
        <w:r w:rsidR="00CC0D34">
          <w:rPr>
            <w:noProof/>
            <w:webHidden/>
          </w:rPr>
          <w:instrText xml:space="preserve"> PAGEREF _Toc445133378 \h </w:instrText>
        </w:r>
        <w:r w:rsidR="00CC0D34">
          <w:rPr>
            <w:noProof/>
            <w:webHidden/>
          </w:rPr>
        </w:r>
        <w:r w:rsidR="00CC0D34">
          <w:rPr>
            <w:noProof/>
            <w:webHidden/>
          </w:rPr>
          <w:fldChar w:fldCharType="separate"/>
        </w:r>
        <w:r w:rsidR="00BC2036">
          <w:rPr>
            <w:noProof/>
            <w:webHidden/>
          </w:rPr>
          <w:t>34</w:t>
        </w:r>
        <w:r w:rsidR="00CC0D34">
          <w:rPr>
            <w:noProof/>
            <w:webHidden/>
          </w:rPr>
          <w:fldChar w:fldCharType="end"/>
        </w:r>
      </w:hyperlink>
    </w:p>
    <w:p w14:paraId="67C8D923" w14:textId="52AA59E6" w:rsidR="00522242" w:rsidRPr="00271202" w:rsidRDefault="00522242" w:rsidP="00CC0D34">
      <w:r w:rsidRPr="00271202">
        <w:rPr>
          <w:rStyle w:val="Hyperlink"/>
        </w:rPr>
        <w:fldChar w:fldCharType="end"/>
      </w:r>
    </w:p>
    <w:p w14:paraId="1F3EFF17" w14:textId="77777777" w:rsidR="00E907BB" w:rsidRDefault="002E0AB7" w:rsidP="00271202">
      <w:pPr>
        <w:rPr>
          <w:lang w:val="en-US"/>
        </w:rPr>
      </w:pPr>
      <w:r>
        <w:rPr>
          <w:lang w:val="en-US"/>
        </w:rPr>
        <w:tab/>
      </w:r>
    </w:p>
    <w:p w14:paraId="1367C6F7" w14:textId="77777777" w:rsidR="00CC1DA3" w:rsidRDefault="002E0AB7" w:rsidP="003349EE">
      <w:pPr>
        <w:rPr>
          <w:lang w:val="en-US"/>
        </w:rPr>
      </w:pPr>
      <w:r>
        <w:rPr>
          <w:lang w:val="en-US"/>
        </w:rPr>
        <w:tab/>
      </w:r>
      <w:r>
        <w:rPr>
          <w:rStyle w:val="CommentReference"/>
        </w:rPr>
        <w:commentReference w:id="49"/>
      </w:r>
    </w:p>
    <w:p w14:paraId="76BC8C0F" w14:textId="2F837C03" w:rsidR="00DC7B2B" w:rsidRDefault="00DC7B2B" w:rsidP="003349EE">
      <w:pPr>
        <w:rPr>
          <w:b/>
          <w:lang w:val="en-US"/>
        </w:rPr>
      </w:pPr>
    </w:p>
    <w:p w14:paraId="6802496F" w14:textId="7CCBBA9C" w:rsidR="00CC1DA3" w:rsidRPr="00CC1DA3" w:rsidRDefault="00DC7B2B" w:rsidP="00CC1DA3">
      <w:pPr>
        <w:tabs>
          <w:tab w:val="left" w:pos="1418"/>
        </w:tabs>
        <w:spacing w:before="120" w:after="120"/>
        <w:ind w:left="1418" w:hanging="1418"/>
        <w:sectPr w:rsidR="00CC1DA3" w:rsidRPr="00CC1DA3" w:rsidSect="004C7C7A">
          <w:pgSz w:w="11906" w:h="16838"/>
          <w:pgMar w:top="1418" w:right="1418" w:bottom="1418" w:left="2268" w:header="709" w:footer="709" w:gutter="0"/>
          <w:pgNumType w:fmt="lowerRoman"/>
          <w:cols w:space="708"/>
          <w:docGrid w:linePitch="360"/>
        </w:sectPr>
      </w:pPr>
      <w:r>
        <w:rPr>
          <w:b/>
          <w:lang w:val="en-US"/>
        </w:rPr>
        <w:br w:type="page"/>
      </w:r>
    </w:p>
    <w:p w14:paraId="5B63D3CB" w14:textId="017A6ABF" w:rsidR="00CC1DA3" w:rsidRPr="00CC1DA3" w:rsidRDefault="009F1925" w:rsidP="00CC1DA3">
      <w:pPr>
        <w:tabs>
          <w:tab w:val="left" w:pos="1418"/>
        </w:tabs>
        <w:spacing w:before="120" w:after="120"/>
        <w:ind w:left="1418" w:hanging="1418"/>
        <w:sectPr w:rsidR="00CC1DA3" w:rsidRPr="00CC1DA3" w:rsidSect="004C7C7A">
          <w:pgSz w:w="11906" w:h="16838"/>
          <w:pgMar w:top="1418" w:right="1418" w:bottom="1418" w:left="2268" w:header="709" w:footer="709" w:gutter="0"/>
          <w:pgNumType w:fmt="lowerRoman"/>
          <w:cols w:space="708"/>
          <w:docGrid w:linePitch="360"/>
        </w:sectPr>
      </w:pPr>
      <w:r>
        <w:rPr>
          <w:b/>
        </w:rPr>
        <w:lastRenderedPageBreak/>
        <w:br w:type="page"/>
      </w:r>
    </w:p>
    <w:p w14:paraId="3A560792" w14:textId="77777777" w:rsidR="00522242" w:rsidRDefault="00BA415B" w:rsidP="00522242">
      <w:pPr>
        <w:spacing w:before="1440" w:after="360"/>
        <w:jc w:val="center"/>
        <w:rPr>
          <w:b/>
        </w:rPr>
      </w:pPr>
      <w:commentRangeStart w:id="50"/>
      <w:r w:rsidRPr="00E9219D">
        <w:rPr>
          <w:b/>
        </w:rPr>
        <w:lastRenderedPageBreak/>
        <w:t>TÜRKÇE TEZ BAŞLIĞI BURAYA YAZILIR</w:t>
      </w:r>
      <w:bookmarkStart w:id="51" w:name="_Toc190621618"/>
      <w:bookmarkStart w:id="52" w:name="_Toc190621716"/>
      <w:bookmarkStart w:id="53" w:name="_Toc190622107"/>
      <w:bookmarkStart w:id="54" w:name="_Toc190755572"/>
      <w:bookmarkStart w:id="55" w:name="_Toc190755893"/>
      <w:commentRangeEnd w:id="50"/>
      <w:r w:rsidR="00CE5CD1">
        <w:rPr>
          <w:rStyle w:val="CommentReference"/>
        </w:rPr>
        <w:commentReference w:id="50"/>
      </w:r>
    </w:p>
    <w:p w14:paraId="116D4A14" w14:textId="5C13F7A4" w:rsidR="00BA415B" w:rsidRPr="00CE5CD1" w:rsidRDefault="00BA415B" w:rsidP="00077432">
      <w:pPr>
        <w:pStyle w:val="BASLIK1"/>
        <w:numPr>
          <w:ilvl w:val="0"/>
          <w:numId w:val="0"/>
        </w:numPr>
        <w:spacing w:before="360"/>
        <w:jc w:val="center"/>
      </w:pPr>
      <w:bookmarkStart w:id="56" w:name="_Toc443401147"/>
      <w:commentRangeStart w:id="57"/>
      <w:r w:rsidRPr="00CE5CD1">
        <w:t>ÖZET</w:t>
      </w:r>
      <w:bookmarkEnd w:id="51"/>
      <w:bookmarkEnd w:id="52"/>
      <w:bookmarkEnd w:id="53"/>
      <w:bookmarkEnd w:id="54"/>
      <w:bookmarkEnd w:id="55"/>
      <w:commentRangeEnd w:id="57"/>
      <w:r w:rsidR="00CE5CD1">
        <w:rPr>
          <w:rStyle w:val="CommentReference"/>
        </w:rPr>
        <w:commentReference w:id="57"/>
      </w:r>
      <w:bookmarkEnd w:id="56"/>
    </w:p>
    <w:p w14:paraId="28BF932B" w14:textId="77777777" w:rsidR="001E3C24" w:rsidRDefault="001E3C24" w:rsidP="00FB02F1">
      <w:pPr>
        <w:pStyle w:val="GOVDE"/>
        <w:spacing w:line="240" w:lineRule="auto"/>
      </w:pPr>
      <w:r>
        <w:t xml:space="preserve">Özet hazırlanırken </w:t>
      </w:r>
      <w:commentRangeStart w:id="58"/>
      <w:r>
        <w:t xml:space="preserve">1 satır boşluk </w:t>
      </w:r>
      <w:commentRangeEnd w:id="58"/>
      <w:r w:rsidR="00CE5CD1">
        <w:rPr>
          <w:rStyle w:val="CommentReference"/>
        </w:rPr>
        <w:commentReference w:id="58"/>
      </w:r>
      <w:r>
        <w:t xml:space="preserve">bırakılır. Türkçe tezlerde, </w:t>
      </w:r>
      <w:r w:rsidRPr="00713778">
        <w:t xml:space="preserve">Türkçe özet </w:t>
      </w:r>
      <w:r w:rsidR="007F7FC5">
        <w:t>3</w:t>
      </w:r>
      <w:r w:rsidRPr="00713778">
        <w:t>00 kelimeden az olmamak kaydıyla 1-3 sayfa,  İngilizce genişletilmiş özet de 3-5 sayfa arasında olmalıdır.</w:t>
      </w:r>
    </w:p>
    <w:p w14:paraId="587DB169" w14:textId="77777777" w:rsidR="001E3C24" w:rsidRDefault="001E3C24" w:rsidP="00FB02F1">
      <w:pPr>
        <w:pStyle w:val="GOVDE"/>
        <w:spacing w:line="240" w:lineRule="auto"/>
      </w:pPr>
      <w:r>
        <w:t>İngilizce tezlerde ise, İngilizce</w:t>
      </w:r>
      <w:r w:rsidRPr="00713778">
        <w:t xml:space="preserve"> özet </w:t>
      </w:r>
      <w:r w:rsidR="007F7FC5">
        <w:t>3</w:t>
      </w:r>
      <w:r w:rsidRPr="00713778">
        <w:t xml:space="preserve">00 kelimeden az olmamak kaydıyla 1-3 sayfa,  </w:t>
      </w:r>
      <w:r>
        <w:t>Türkçe</w:t>
      </w:r>
      <w:r w:rsidRPr="00713778">
        <w:t xml:space="preserve"> genişletilmiş özet de 3-5 sayfa arasında olmalıdır.</w:t>
      </w:r>
    </w:p>
    <w:p w14:paraId="690BEC59" w14:textId="77777777" w:rsidR="001E3C24" w:rsidRDefault="001E3C24" w:rsidP="00FB02F1">
      <w:pPr>
        <w:pStyle w:val="GOVDE"/>
        <w:spacing w:line="240" w:lineRule="auto"/>
      </w:pPr>
      <w:r w:rsidRPr="00713778">
        <w:t xml:space="preserve">Özetlerde tezde ele alınan </w:t>
      </w:r>
      <w:r>
        <w:t>konu</w:t>
      </w:r>
      <w:r w:rsidRPr="00713778">
        <w:t xml:space="preserve"> kısaca tanıtılarak, kullanılan yöntemler ve ulaşılan sonuçlar belirtilir. </w:t>
      </w:r>
    </w:p>
    <w:p w14:paraId="0976FF0E" w14:textId="77777777" w:rsidR="001E3C24" w:rsidRDefault="001E3C24" w:rsidP="00FB02F1">
      <w:pPr>
        <w:pStyle w:val="GOVDE"/>
        <w:spacing w:line="240" w:lineRule="auto"/>
      </w:pPr>
      <w:r w:rsidRPr="00713778">
        <w:t xml:space="preserve">Özetlerde kaynak, şekil, çizelge verilmez. </w:t>
      </w:r>
    </w:p>
    <w:p w14:paraId="35238511" w14:textId="77777777" w:rsidR="001E3C24" w:rsidRDefault="001E3C24" w:rsidP="00FB02F1">
      <w:pPr>
        <w:pStyle w:val="GOVDE"/>
        <w:spacing w:line="240" w:lineRule="auto"/>
      </w:pPr>
      <w:r w:rsidRPr="00713778">
        <w:t xml:space="preserve">Özetlerin başında, birinci dereceden başlık formatında tezin adı (önce 72, sonra 18 punto </w:t>
      </w:r>
      <w:r>
        <w:t>aralık</w:t>
      </w:r>
      <w:r w:rsidRPr="00713778">
        <w:t xml:space="preserve"> bırakılarak ve 1 satır aralıklı olarak) yazılacaktır.  Başlığın altına </w:t>
      </w:r>
      <w:r w:rsidRPr="00713778">
        <w:rPr>
          <w:szCs w:val="20"/>
        </w:rPr>
        <w:t xml:space="preserve">büyük harflerle sayfa ortalanarak (Türkçe özet için) </w:t>
      </w:r>
      <w:r w:rsidRPr="00713778">
        <w:rPr>
          <w:b/>
          <w:szCs w:val="20"/>
        </w:rPr>
        <w:t>ÖZET</w:t>
      </w:r>
      <w:r w:rsidRPr="00713778">
        <w:rPr>
          <w:szCs w:val="20"/>
        </w:rPr>
        <w:t xml:space="preserve"> ve (İngilizce özet için) </w:t>
      </w:r>
      <w:r w:rsidRPr="00713778">
        <w:rPr>
          <w:b/>
          <w:szCs w:val="20"/>
        </w:rPr>
        <w:t>SUMMARY</w:t>
      </w:r>
      <w:r w:rsidRPr="00713778">
        <w:rPr>
          <w:szCs w:val="20"/>
        </w:rPr>
        <w:t xml:space="preserve"> </w:t>
      </w:r>
      <w:r w:rsidRPr="00713778">
        <w:t>yazılmalıdır.</w:t>
      </w:r>
    </w:p>
    <w:p w14:paraId="2EB4B3DF" w14:textId="77777777" w:rsidR="00BC5B6A" w:rsidRDefault="00BC5B6A" w:rsidP="00FB02F1">
      <w:pPr>
        <w:pStyle w:val="GOVDE"/>
        <w:spacing w:line="240" w:lineRule="auto"/>
      </w:pPr>
      <w:r>
        <w:t>Türkçe tezlerde Türkçe özetin İngilizce özetten önce olması önerilir.</w:t>
      </w:r>
    </w:p>
    <w:p w14:paraId="65652B8E"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544D39B"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C76C629"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39CFF9E"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9071974"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06854CE" w14:textId="77777777" w:rsidR="0069376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D8A1843"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5D1895F" w14:textId="77777777" w:rsidR="0069376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A73DC53" w14:textId="77777777" w:rsidR="008C7AD2" w:rsidRPr="00E9219D"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9D84580" w14:textId="77777777" w:rsidR="008C7AD2" w:rsidRPr="00E9219D"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8EF2854" w14:textId="77777777" w:rsidR="008C7AD2" w:rsidRPr="00E9219D" w:rsidRDefault="008C7AD2" w:rsidP="0034598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9EAD669" w14:textId="77777777" w:rsidR="008C7AD2" w:rsidRDefault="008C7AD2" w:rsidP="00345981">
      <w:pPr>
        <w:pStyle w:val="GOVDE"/>
        <w:spacing w:before="0" w:after="0"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1306751" w14:textId="77777777" w:rsidR="008C7AD2" w:rsidRPr="00E9219D"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8F85ADA" w14:textId="77777777" w:rsidR="008C7AD2" w:rsidRPr="00E9219D"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AC24186" w14:textId="77777777" w:rsidR="008C7AD2" w:rsidRPr="00E9219D"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95893D7" w14:textId="77777777" w:rsidR="008C7AD2" w:rsidRPr="00E9219D"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62C50A1" w14:textId="77777777" w:rsidR="008C7AD2" w:rsidRPr="00E9219D"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D1E332A" w14:textId="77777777" w:rsidR="008C7AD2"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A9DA3B5" w14:textId="77777777" w:rsidR="008C7AD2" w:rsidRPr="00E9219D"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C9E1B3C" w14:textId="77777777" w:rsidR="008C7AD2" w:rsidRPr="00E9219D" w:rsidRDefault="008C7AD2"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93538BC" w14:textId="33A6840A" w:rsidR="005039E2" w:rsidRDefault="008C7AD2" w:rsidP="00CC1DA3">
      <w:pPr>
        <w:tabs>
          <w:tab w:val="left" w:pos="1418"/>
        </w:tabs>
        <w:spacing w:before="120" w:after="120"/>
        <w:ind w:left="1418" w:hanging="1418"/>
        <w:rPr>
          <w:noProof w:val="0"/>
          <w:lang w:val="en-US"/>
        </w:rPr>
      </w:pPr>
      <w:r>
        <w:rPr>
          <w:noProof w:val="0"/>
          <w:lang w:val="en-US"/>
        </w:rPr>
        <w:br w:type="page"/>
      </w:r>
    </w:p>
    <w:p w14:paraId="162432E0" w14:textId="77777777" w:rsidR="005039E2" w:rsidRDefault="005039E2">
      <w:pPr>
        <w:rPr>
          <w:noProof w:val="0"/>
          <w:lang w:val="en-US"/>
        </w:rPr>
      </w:pPr>
      <w:r>
        <w:rPr>
          <w:noProof w:val="0"/>
          <w:lang w:val="en-US"/>
        </w:rPr>
        <w:lastRenderedPageBreak/>
        <w:br w:type="page"/>
      </w:r>
    </w:p>
    <w:p w14:paraId="0883642B" w14:textId="77777777" w:rsidR="00CC1DA3" w:rsidRPr="00CC1DA3" w:rsidRDefault="00CC1DA3" w:rsidP="00CC1DA3">
      <w:pPr>
        <w:tabs>
          <w:tab w:val="left" w:pos="1418"/>
        </w:tabs>
        <w:spacing w:before="120" w:after="120"/>
        <w:ind w:left="1418" w:hanging="1418"/>
        <w:sectPr w:rsidR="00CC1DA3" w:rsidRPr="00CC1DA3" w:rsidSect="004C7C7A">
          <w:pgSz w:w="11906" w:h="16838"/>
          <w:pgMar w:top="1418" w:right="1418" w:bottom="1418" w:left="2268" w:header="709" w:footer="709" w:gutter="0"/>
          <w:pgNumType w:fmt="lowerRoman"/>
          <w:cols w:space="708"/>
          <w:docGrid w:linePitch="360"/>
        </w:sectPr>
      </w:pPr>
    </w:p>
    <w:p w14:paraId="672637AD" w14:textId="03732544" w:rsidR="00522242" w:rsidRDefault="0008623F" w:rsidP="00522242">
      <w:pPr>
        <w:spacing w:before="1440" w:after="360"/>
        <w:jc w:val="center"/>
        <w:rPr>
          <w:b/>
        </w:rPr>
      </w:pPr>
      <w:bookmarkStart w:id="59" w:name="_Toc190621617"/>
      <w:bookmarkStart w:id="60" w:name="_Toc190621715"/>
      <w:bookmarkStart w:id="61" w:name="_Toc190622106"/>
      <w:commentRangeStart w:id="62"/>
      <w:r w:rsidRPr="0008623F">
        <w:rPr>
          <w:b/>
        </w:rPr>
        <w:lastRenderedPageBreak/>
        <w:t xml:space="preserve">THESIS </w:t>
      </w:r>
      <w:bookmarkStart w:id="63" w:name="_GoBack"/>
      <w:r w:rsidRPr="0008623F">
        <w:rPr>
          <w:b/>
        </w:rPr>
        <w:t xml:space="preserve">TITLE </w:t>
      </w:r>
      <w:bookmarkEnd w:id="63"/>
      <w:r w:rsidRPr="0008623F">
        <w:rPr>
          <w:b/>
        </w:rPr>
        <w:t>IN ENGLISH HERE</w:t>
      </w:r>
      <w:commentRangeEnd w:id="62"/>
      <w:r w:rsidR="00CE5CD1">
        <w:rPr>
          <w:rStyle w:val="CommentReference"/>
        </w:rPr>
        <w:commentReference w:id="62"/>
      </w:r>
      <w:bookmarkStart w:id="64" w:name="_Toc190755571"/>
      <w:bookmarkStart w:id="65" w:name="_Toc190755892"/>
    </w:p>
    <w:p w14:paraId="4032E07C" w14:textId="3CA73C6F" w:rsidR="003349EE" w:rsidRPr="00522242" w:rsidRDefault="003349EE" w:rsidP="00077432">
      <w:pPr>
        <w:pStyle w:val="BASLIK1"/>
        <w:numPr>
          <w:ilvl w:val="0"/>
          <w:numId w:val="0"/>
        </w:numPr>
        <w:spacing w:before="360"/>
        <w:jc w:val="center"/>
        <w:rPr>
          <w:bCs/>
        </w:rPr>
      </w:pPr>
      <w:bookmarkStart w:id="66" w:name="_Toc443401148"/>
      <w:commentRangeStart w:id="67"/>
      <w:r w:rsidRPr="00522242">
        <w:rPr>
          <w:bCs/>
        </w:rPr>
        <w:t>SUMMARY</w:t>
      </w:r>
      <w:bookmarkEnd w:id="59"/>
      <w:bookmarkEnd w:id="60"/>
      <w:bookmarkEnd w:id="61"/>
      <w:bookmarkEnd w:id="64"/>
      <w:bookmarkEnd w:id="65"/>
      <w:commentRangeEnd w:id="67"/>
      <w:r w:rsidR="00CE5CD1" w:rsidRPr="00522242">
        <w:rPr>
          <w:rStyle w:val="CommentReference"/>
          <w:bCs/>
        </w:rPr>
        <w:commentReference w:id="67"/>
      </w:r>
      <w:bookmarkEnd w:id="66"/>
    </w:p>
    <w:p w14:paraId="7ADAD075" w14:textId="77777777" w:rsidR="005E1DFC" w:rsidRDefault="005E1DFC" w:rsidP="00FB02F1">
      <w:pPr>
        <w:pStyle w:val="GOVDE"/>
        <w:spacing w:line="240" w:lineRule="auto"/>
        <w:rPr>
          <w:lang w:val="en-US"/>
        </w:rPr>
      </w:pPr>
      <w:r>
        <w:t xml:space="preserve">1 </w:t>
      </w:r>
      <w:commentRangeStart w:id="68"/>
      <w:r>
        <w:t xml:space="preserve">line </w:t>
      </w:r>
      <w:commentRangeEnd w:id="68"/>
      <w:r w:rsidR="00CE5CD1">
        <w:rPr>
          <w:rStyle w:val="CommentReference"/>
        </w:rPr>
        <w:commentReference w:id="68"/>
      </w:r>
      <w:r>
        <w:t>spacing must be set for summaries.</w:t>
      </w:r>
      <w:r>
        <w:rPr>
          <w:lang w:val="en-US"/>
        </w:rPr>
        <w:t xml:space="preserve"> For theses in Turkish, the summary in Turkish must have 400 words minimum and span 1 to 3 pages, whereas the extended summary in English must span 3-5 pages.</w:t>
      </w:r>
    </w:p>
    <w:p w14:paraId="377C096C" w14:textId="77777777" w:rsidR="005E1DFC" w:rsidRDefault="005E1DFC" w:rsidP="00FB02F1">
      <w:pPr>
        <w:pStyle w:val="GOVDE"/>
        <w:spacing w:line="240" w:lineRule="auto"/>
        <w:rPr>
          <w:lang w:val="en-US"/>
        </w:rPr>
      </w:pPr>
      <w:r>
        <w:rPr>
          <w:lang w:val="en-US"/>
        </w:rPr>
        <w:t>For theses in English, the summary in English must have 400 words minimum and</w:t>
      </w:r>
      <w:r w:rsidR="002A63DD">
        <w:rPr>
          <w:lang w:val="en-US"/>
        </w:rPr>
        <w:t xml:space="preserve"> </w:t>
      </w:r>
      <w:r>
        <w:rPr>
          <w:lang w:val="en-US"/>
        </w:rPr>
        <w:t>span 1-3 pages, whereas the extended summary in Turkish must span 3-5 pages.</w:t>
      </w:r>
      <w:r w:rsidR="002A63DD">
        <w:rPr>
          <w:lang w:val="en-US"/>
        </w:rPr>
        <w:t xml:space="preserve"> </w:t>
      </w:r>
      <w:r>
        <w:rPr>
          <w:lang w:val="en-US"/>
        </w:rPr>
        <w:t>A summary must briefly mention the subject of the thesis, the method(s) used and the</w:t>
      </w:r>
      <w:r w:rsidR="002A63DD">
        <w:rPr>
          <w:lang w:val="en-US"/>
        </w:rPr>
        <w:t xml:space="preserve"> </w:t>
      </w:r>
      <w:r>
        <w:rPr>
          <w:lang w:val="en-US"/>
        </w:rPr>
        <w:t>conclusions derived.</w:t>
      </w:r>
    </w:p>
    <w:p w14:paraId="2C8243E2" w14:textId="77777777" w:rsidR="002A63DD" w:rsidRDefault="005E1DFC" w:rsidP="00FB02F1">
      <w:pPr>
        <w:pStyle w:val="GOVDE"/>
        <w:spacing w:line="240" w:lineRule="auto"/>
        <w:rPr>
          <w:lang w:val="en-US"/>
        </w:rPr>
      </w:pPr>
      <w:r>
        <w:rPr>
          <w:lang w:val="en-US"/>
        </w:rPr>
        <w:t>References, figures and tables must not be given in Summary.</w:t>
      </w:r>
    </w:p>
    <w:p w14:paraId="1C73122A" w14:textId="77777777" w:rsidR="005E1DFC" w:rsidRDefault="005E1DFC" w:rsidP="00FB02F1">
      <w:pPr>
        <w:pStyle w:val="GOVDE"/>
        <w:spacing w:line="240" w:lineRule="auto"/>
      </w:pPr>
      <w:r>
        <w:rPr>
          <w:lang w:val="en-US"/>
        </w:rPr>
        <w:t>Above the Summary, the thesis title in first level title format (i.e., 72 pt before and 18</w:t>
      </w:r>
      <w:r w:rsidR="002A63DD">
        <w:rPr>
          <w:lang w:val="en-US"/>
        </w:rPr>
        <w:t xml:space="preserve"> </w:t>
      </w:r>
      <w:r>
        <w:rPr>
          <w:lang w:val="en-US"/>
        </w:rPr>
        <w:t>pt after paragraph spacing, and 1 line spacing) must be placed. Below the title, the</w:t>
      </w:r>
      <w:r w:rsidR="002A63DD">
        <w:rPr>
          <w:lang w:val="en-US"/>
        </w:rPr>
        <w:t xml:space="preserve"> </w:t>
      </w:r>
      <w:r>
        <w:rPr>
          <w:lang w:val="en-US"/>
        </w:rPr>
        <w:t xml:space="preserve">expression </w:t>
      </w:r>
      <w:r>
        <w:rPr>
          <w:b/>
          <w:bCs/>
          <w:lang w:val="en-US"/>
        </w:rPr>
        <w:t xml:space="preserve">ÖZET </w:t>
      </w:r>
      <w:r>
        <w:rPr>
          <w:lang w:val="en-US"/>
        </w:rPr>
        <w:t xml:space="preserve">(for summary in Turkish) and </w:t>
      </w:r>
      <w:r>
        <w:rPr>
          <w:b/>
          <w:bCs/>
          <w:lang w:val="en-US"/>
        </w:rPr>
        <w:t xml:space="preserve">SUMMARY </w:t>
      </w:r>
      <w:r>
        <w:rPr>
          <w:lang w:val="en-US"/>
        </w:rPr>
        <w:t>(for summary in</w:t>
      </w:r>
      <w:r w:rsidR="002A63DD">
        <w:rPr>
          <w:lang w:val="en-US"/>
        </w:rPr>
        <w:t xml:space="preserve"> </w:t>
      </w:r>
      <w:r>
        <w:rPr>
          <w:lang w:val="en-US"/>
        </w:rPr>
        <w:t>English) must be written horizontally centered.</w:t>
      </w:r>
    </w:p>
    <w:p w14:paraId="058C9FAA" w14:textId="77777777" w:rsidR="005E1DFC" w:rsidRDefault="005E1DFC" w:rsidP="00FB02F1">
      <w:pPr>
        <w:pStyle w:val="GOVDE"/>
        <w:spacing w:line="240" w:lineRule="auto"/>
      </w:pPr>
      <w:r>
        <w:t>It is recommended that the summary in English is placed before the summary in Turkish.</w:t>
      </w:r>
    </w:p>
    <w:p w14:paraId="7ED5FE64"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28D4706"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0EAA565"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4D7E30B"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92DDE2F"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w:t>
      </w:r>
      <w:r w:rsidRPr="00E9219D">
        <w:rPr>
          <w:noProof w:val="0"/>
          <w:lang w:val="en-US"/>
        </w:rPr>
        <w:lastRenderedPageBreak/>
        <w:t xml:space="preserve">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FB18BF6"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95342DE"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A392B12"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E362502"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E36A4E7"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1611054"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3BC3B43"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73A3D87"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05722C2"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9DD4797"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91040E5"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F96979C"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F4336C7"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0995AEA"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641AF0D"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0E58314"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FE26BC3" w14:textId="77777777" w:rsidR="0069376D" w:rsidRPr="00E9219D" w:rsidRDefault="0069376D" w:rsidP="00FB02F1">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C4CD4FA" w14:textId="77777777" w:rsidR="00DC7B2B" w:rsidRDefault="00DC7B2B" w:rsidP="00376DEF">
      <w:pPr>
        <w:keepLines/>
      </w:pPr>
    </w:p>
    <w:p w14:paraId="2A93836B" w14:textId="77777777" w:rsidR="0069376D" w:rsidRDefault="0069376D" w:rsidP="00376DEF">
      <w:pPr>
        <w:keepLines/>
      </w:pPr>
    </w:p>
    <w:p w14:paraId="78255870" w14:textId="77777777" w:rsidR="0069376D" w:rsidRDefault="0069376D" w:rsidP="00376DEF">
      <w:pPr>
        <w:keepLines/>
      </w:pPr>
    </w:p>
    <w:p w14:paraId="4BBEC636" w14:textId="77777777" w:rsidR="0069376D" w:rsidRDefault="0069376D" w:rsidP="00376DEF">
      <w:pPr>
        <w:keepLines/>
      </w:pPr>
    </w:p>
    <w:p w14:paraId="2EC78FB3" w14:textId="12D96922" w:rsidR="005039E2" w:rsidRDefault="005039E2" w:rsidP="00402BD7">
      <w:pPr>
        <w:keepLines/>
      </w:pPr>
    </w:p>
    <w:p w14:paraId="39A2F732" w14:textId="77777777" w:rsidR="005039E2" w:rsidRDefault="005039E2">
      <w:r>
        <w:br w:type="page"/>
      </w:r>
    </w:p>
    <w:p w14:paraId="524A98EC" w14:textId="77777777" w:rsidR="00A47D7F" w:rsidRPr="003B779E" w:rsidRDefault="00A47D7F" w:rsidP="00402BD7">
      <w:pPr>
        <w:keepLines/>
        <w:sectPr w:rsidR="00A47D7F" w:rsidRPr="003B779E" w:rsidSect="004C7C7A">
          <w:pgSz w:w="11906" w:h="16838"/>
          <w:pgMar w:top="1418" w:right="1418" w:bottom="1418" w:left="2268" w:header="709" w:footer="709" w:gutter="0"/>
          <w:pgNumType w:fmt="lowerRoman"/>
          <w:cols w:space="708"/>
          <w:docGrid w:linePitch="360"/>
        </w:sectPr>
      </w:pPr>
    </w:p>
    <w:p w14:paraId="38E097B3" w14:textId="23D3DDDA" w:rsidR="00D94813" w:rsidRPr="00592D09" w:rsidRDefault="00D94813" w:rsidP="00592D09">
      <w:pPr>
        <w:pStyle w:val="BASLIK1"/>
      </w:pPr>
      <w:bookmarkStart w:id="69" w:name="_Toc190755316"/>
      <w:bookmarkStart w:id="70" w:name="_Toc190755894"/>
      <w:bookmarkStart w:id="71" w:name="_Toc224357594"/>
      <w:bookmarkStart w:id="72" w:name="_Toc443401149"/>
      <w:commentRangeStart w:id="73"/>
      <w:commentRangeStart w:id="74"/>
      <w:commentRangeStart w:id="75"/>
      <w:commentRangeStart w:id="76"/>
      <w:r w:rsidRPr="00592D09">
        <w:lastRenderedPageBreak/>
        <w:t>GİRİŞ</w:t>
      </w:r>
      <w:bookmarkEnd w:id="69"/>
      <w:bookmarkEnd w:id="70"/>
      <w:bookmarkEnd w:id="71"/>
      <w:commentRangeEnd w:id="73"/>
      <w:r w:rsidR="00CE5CD1" w:rsidRPr="00592D09">
        <w:rPr>
          <w:rStyle w:val="CommentReference"/>
          <w:sz w:val="24"/>
          <w:szCs w:val="24"/>
        </w:rPr>
        <w:commentReference w:id="73"/>
      </w:r>
      <w:commentRangeEnd w:id="74"/>
      <w:commentRangeEnd w:id="75"/>
      <w:r w:rsidR="00F11288" w:rsidRPr="00592D09">
        <w:t xml:space="preserve"> – BAŞLIKLAR (BİRİNCİ DERECE BAŞLIKLAR)</w:t>
      </w:r>
      <w:r w:rsidR="00BD3A4E" w:rsidRPr="00592D09">
        <w:rPr>
          <w:rStyle w:val="CommentReference"/>
          <w:sz w:val="24"/>
          <w:szCs w:val="24"/>
        </w:rPr>
        <w:commentReference w:id="74"/>
      </w:r>
      <w:r w:rsidR="00BD3A4E" w:rsidRPr="00592D09">
        <w:rPr>
          <w:rStyle w:val="CommentReference"/>
          <w:sz w:val="24"/>
          <w:szCs w:val="24"/>
        </w:rPr>
        <w:commentReference w:id="75"/>
      </w:r>
      <w:commentRangeEnd w:id="76"/>
      <w:r w:rsidR="0024521B" w:rsidRPr="00592D09">
        <w:rPr>
          <w:rStyle w:val="CommentReference"/>
          <w:sz w:val="24"/>
          <w:szCs w:val="24"/>
        </w:rPr>
        <w:commentReference w:id="76"/>
      </w:r>
      <w:bookmarkEnd w:id="72"/>
    </w:p>
    <w:p w14:paraId="1B28876B" w14:textId="77777777" w:rsidR="0024521B" w:rsidRDefault="0024521B" w:rsidP="0024521B">
      <w:pPr>
        <w:pStyle w:val="GOVDE"/>
      </w:pPr>
      <w:r w:rsidRPr="00FB1370">
        <w:t xml:space="preserve">Birinci dereceden başlıklar okuma yönünde, sağ sayfadan başlamalı, büyük ve koyu harflerle yazılmalıdır. (Örnek: </w:t>
      </w:r>
      <w:r w:rsidRPr="00FB1370">
        <w:rPr>
          <w:b/>
        </w:rPr>
        <w:t>1. GİRİŞ</w:t>
      </w:r>
      <w:r w:rsidRPr="00FB1370">
        <w:t>)</w:t>
      </w:r>
    </w:p>
    <w:p w14:paraId="7CDFE218" w14:textId="77777777" w:rsidR="00D94813" w:rsidRPr="00E9219D" w:rsidRDefault="00D94813" w:rsidP="00020D15">
      <w:pPr>
        <w:pStyle w:val="GOVDE"/>
        <w:rPr>
          <w:noProof w:val="0"/>
          <w:lang w:val="en-US"/>
        </w:rPr>
      </w:pPr>
      <w:commentRangeStart w:id="77"/>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commentRangeEnd w:id="77"/>
      <w:r w:rsidR="00BD3A4E">
        <w:rPr>
          <w:rStyle w:val="CommentReference"/>
          <w:rFonts w:eastAsia="Times New Roman"/>
        </w:rPr>
        <w:commentReference w:id="77"/>
      </w:r>
    </w:p>
    <w:p w14:paraId="33F1A4D6" w14:textId="52834469" w:rsidR="00D94813" w:rsidRPr="00592D09" w:rsidRDefault="00D94813" w:rsidP="00592D09">
      <w:pPr>
        <w:pStyle w:val="BASLIK2"/>
      </w:pPr>
      <w:bookmarkStart w:id="78" w:name="_Toc190755317"/>
      <w:bookmarkStart w:id="79" w:name="_Toc190755895"/>
      <w:bookmarkStart w:id="80" w:name="_Toc224357595"/>
      <w:bookmarkStart w:id="81" w:name="_Toc443401150"/>
      <w:commentRangeStart w:id="82"/>
      <w:r w:rsidRPr="00592D09">
        <w:t>Tezin Amacı</w:t>
      </w:r>
      <w:bookmarkEnd w:id="78"/>
      <w:bookmarkEnd w:id="79"/>
      <w:bookmarkEnd w:id="80"/>
      <w:commentRangeEnd w:id="82"/>
      <w:r w:rsidR="0024521B" w:rsidRPr="00592D09">
        <w:rPr>
          <w:rStyle w:val="CommentReference"/>
          <w:sz w:val="24"/>
          <w:szCs w:val="24"/>
        </w:rPr>
        <w:commentReference w:id="82"/>
      </w:r>
      <w:r w:rsidR="00F11288" w:rsidRPr="00592D09">
        <w:t xml:space="preserve"> (</w:t>
      </w:r>
      <w:r w:rsidR="008627FF" w:rsidRPr="00592D09">
        <w:t>İkinci Derece Başlık Nasıl: İlk Harfler Büyük</w:t>
      </w:r>
      <w:r w:rsidR="00F11288" w:rsidRPr="00592D09">
        <w:t>)</w:t>
      </w:r>
      <w:bookmarkEnd w:id="81"/>
    </w:p>
    <w:p w14:paraId="584D71CB" w14:textId="77777777" w:rsidR="0024521B" w:rsidRDefault="0024521B" w:rsidP="0024521B">
      <w:pPr>
        <w:pStyle w:val="GOVDE"/>
        <w:rPr>
          <w:u w:val="single"/>
        </w:rPr>
      </w:pPr>
      <w:r>
        <w:t xml:space="preserve">İkinci dereceden başlıklar koyu ve başlığı oluşturan </w:t>
      </w:r>
      <w:r w:rsidRPr="00247CE0">
        <w:t xml:space="preserve">kelimelerin ilk harfleri büyük yazılır. (Örnek: </w:t>
      </w:r>
      <w:r w:rsidRPr="00247CE0">
        <w:rPr>
          <w:b/>
        </w:rPr>
        <w:t>2.1 Süreç Yeterlik Analizi</w:t>
      </w:r>
      <w:r w:rsidRPr="00247CE0">
        <w:t>)</w:t>
      </w:r>
    </w:p>
    <w:p w14:paraId="2E136099" w14:textId="77777777" w:rsidR="00D94813" w:rsidRDefault="00D94813" w:rsidP="00020D15">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386D9DFB" w14:textId="104A94B4" w:rsidR="0024521B" w:rsidRPr="00592D09" w:rsidRDefault="008627FF" w:rsidP="00592D09">
      <w:pPr>
        <w:pStyle w:val="BASLIK3"/>
      </w:pPr>
      <w:bookmarkStart w:id="83" w:name="_Toc443401151"/>
      <w:r w:rsidRPr="00592D09">
        <w:t xml:space="preserve">Üçüncü derece başlık nasıl: ilk harf büyük diğerleri </w:t>
      </w:r>
      <w:commentRangeStart w:id="84"/>
      <w:r w:rsidRPr="00592D09">
        <w:t>küçük</w:t>
      </w:r>
      <w:commentRangeEnd w:id="84"/>
      <w:r w:rsidRPr="00592D09">
        <w:rPr>
          <w:rStyle w:val="CommentReference"/>
          <w:sz w:val="24"/>
          <w:szCs w:val="24"/>
        </w:rPr>
        <w:commentReference w:id="84"/>
      </w:r>
      <w:bookmarkEnd w:id="83"/>
    </w:p>
    <w:p w14:paraId="60527C33" w14:textId="77777777" w:rsidR="00840F0C" w:rsidRDefault="00840F0C" w:rsidP="00840F0C">
      <w:pPr>
        <w:pStyle w:val="GOVDE"/>
        <w:rPr>
          <w:u w:val="single"/>
        </w:rPr>
      </w:pPr>
      <w:r w:rsidRPr="00247CE0">
        <w:t>Üçüncü v</w:t>
      </w:r>
      <w:r>
        <w:t>e dördüncü dereceden başlıklar koyu ve</w:t>
      </w:r>
      <w:r w:rsidRPr="00247CE0">
        <w:t xml:space="preserve"> sadece ilk harfi büyük yazılır. (Örnek: </w:t>
      </w:r>
      <w:r w:rsidRPr="005059DF">
        <w:rPr>
          <w:b/>
        </w:rPr>
        <w:t>2.1.1 Histogram kullanarak süreç analizi, 3.1.2.2 Süreç analizinin adımları</w:t>
      </w:r>
      <w:r w:rsidRPr="00247CE0">
        <w:t>)</w:t>
      </w:r>
    </w:p>
    <w:p w14:paraId="57739E72" w14:textId="77777777" w:rsidR="00840F0C" w:rsidRDefault="00840F0C" w:rsidP="00840F0C">
      <w:pPr>
        <w:pStyle w:val="GOVDE"/>
        <w:rPr>
          <w:lang w:val="en-US"/>
        </w:rPr>
      </w:pPr>
      <w:r w:rsidRPr="00E9219D">
        <w:rPr>
          <w:lang w:val="en-US"/>
        </w:rPr>
        <w:t>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Stet clita kasd gub rgren, no sea takimata sanctus </w:t>
      </w:r>
      <w:r>
        <w:rPr>
          <w:lang w:val="en-US"/>
        </w:rPr>
        <w:t>est 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magna.</w:t>
      </w:r>
      <w:r w:rsidR="005370B7">
        <w:rPr>
          <w:lang w:val="en-US"/>
        </w:rPr>
        <w:t xml:space="preserve"> </w:t>
      </w:r>
      <w:r w:rsidR="005370B7" w:rsidRPr="00E9219D">
        <w:rPr>
          <w:lang w:val="en-US"/>
        </w:rPr>
        <w:t>Lorem ipsum dolor sit amet, consetetur sadipscing elitr,</w:t>
      </w:r>
      <w:r w:rsidR="005370B7">
        <w:rPr>
          <w:lang w:val="en-US"/>
        </w:rPr>
        <w:t xml:space="preserve"> sed</w:t>
      </w:r>
      <w:r w:rsidR="005370B7" w:rsidRPr="00E9219D">
        <w:rPr>
          <w:lang w:val="en-US"/>
        </w:rPr>
        <w:t xml:space="preserve"> dia</w:t>
      </w:r>
      <w:r w:rsidR="005370B7">
        <w:rPr>
          <w:lang w:val="en-US"/>
        </w:rPr>
        <w:t>m nonumy eirmod tempor invidunt.</w:t>
      </w:r>
    </w:p>
    <w:p w14:paraId="0992672A" w14:textId="5D50DDB2" w:rsidR="00840F0C" w:rsidRPr="00592D09" w:rsidRDefault="00840F0C" w:rsidP="00592D09">
      <w:pPr>
        <w:pStyle w:val="BASLIK3"/>
      </w:pPr>
      <w:bookmarkStart w:id="85" w:name="_Toc443401152"/>
      <w:commentRangeStart w:id="86"/>
      <w:r w:rsidRPr="00592D09">
        <w:lastRenderedPageBreak/>
        <w:t>Tezin ikincil amaçları</w:t>
      </w:r>
      <w:commentRangeEnd w:id="86"/>
      <w:r w:rsidRPr="00592D09">
        <w:rPr>
          <w:rStyle w:val="CommentReference"/>
          <w:sz w:val="24"/>
          <w:szCs w:val="24"/>
        </w:rPr>
        <w:commentReference w:id="86"/>
      </w:r>
      <w:bookmarkEnd w:id="85"/>
    </w:p>
    <w:p w14:paraId="508C7160" w14:textId="77777777" w:rsidR="005370B7" w:rsidRDefault="005370B7" w:rsidP="005370B7">
      <w:pPr>
        <w:pStyle w:val="GOVDE"/>
        <w:rPr>
          <w:u w:val="single"/>
        </w:rPr>
      </w:pPr>
      <w:r w:rsidRPr="00247CE0">
        <w:t>Üçüncü v</w:t>
      </w:r>
      <w:r>
        <w:t>e dördüncü dereceden başlıklar koyu ve</w:t>
      </w:r>
      <w:r w:rsidRPr="00247CE0">
        <w:t xml:space="preserve"> sadece ilk harfi büyük yazılır. (Örnek: </w:t>
      </w:r>
      <w:r w:rsidRPr="005059DF">
        <w:rPr>
          <w:b/>
        </w:rPr>
        <w:t>2.1.1 Histogram kullanarak süreç analizi, 3.1.2.2 Süreç analizinin adımları</w:t>
      </w:r>
      <w:r w:rsidRPr="00247CE0">
        <w:t>)</w:t>
      </w:r>
    </w:p>
    <w:p w14:paraId="36E655C7" w14:textId="77777777" w:rsidR="00840F0C" w:rsidRDefault="00840F0C" w:rsidP="00840F0C">
      <w:pPr>
        <w:pStyle w:val="GOVDE"/>
        <w:rPr>
          <w:lang w:val="fi-FI"/>
        </w:rPr>
      </w:pPr>
      <w:r w:rsidRPr="00E9219D">
        <w:rPr>
          <w:lang w:val="en-US"/>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r>
        <w:rPr>
          <w:lang w:val="en-US"/>
        </w:rPr>
        <w:t>est</w:t>
      </w:r>
      <w:r w:rsidR="005370B7">
        <w:rPr>
          <w:lang w:val="en-US"/>
        </w:rPr>
        <w:t>.</w:t>
      </w:r>
    </w:p>
    <w:p w14:paraId="3D758E55" w14:textId="45CC18C7" w:rsidR="008627FF" w:rsidRPr="00592D09" w:rsidRDefault="008627FF" w:rsidP="00592D09">
      <w:pPr>
        <w:pStyle w:val="BASLIK4"/>
      </w:pPr>
      <w:bookmarkStart w:id="87" w:name="_Toc443401153"/>
      <w:r w:rsidRPr="00592D09">
        <w:t xml:space="preserve">Dördüncü derece başlık nasıl: ilk harf büyük diğerleri </w:t>
      </w:r>
      <w:commentRangeStart w:id="88"/>
      <w:r w:rsidRPr="00592D09">
        <w:t>küçük</w:t>
      </w:r>
      <w:commentRangeEnd w:id="88"/>
      <w:r w:rsidRPr="00592D09">
        <w:rPr>
          <w:rStyle w:val="CommentReference"/>
          <w:sz w:val="24"/>
          <w:szCs w:val="24"/>
        </w:rPr>
        <w:commentReference w:id="88"/>
      </w:r>
      <w:bookmarkEnd w:id="87"/>
    </w:p>
    <w:p w14:paraId="61E220F4" w14:textId="77777777" w:rsidR="005370B7" w:rsidRDefault="005370B7" w:rsidP="005370B7">
      <w:pPr>
        <w:pStyle w:val="GOVDE"/>
        <w:rPr>
          <w:u w:val="single"/>
        </w:rPr>
      </w:pPr>
      <w:r w:rsidRPr="00247CE0">
        <w:t>Üçüncü v</w:t>
      </w:r>
      <w:r>
        <w:t>e dördüncü dereceden başlıklar koyu ve</w:t>
      </w:r>
      <w:r w:rsidRPr="00247CE0">
        <w:t xml:space="preserve"> sadece ilk harfi büyük yazılır. (Örnek: </w:t>
      </w:r>
      <w:r w:rsidRPr="005059DF">
        <w:rPr>
          <w:b/>
        </w:rPr>
        <w:t>2.1.1 Histogram kullanarak süreç analizi, 3.1.2.2 Süreç analizinin adımları</w:t>
      </w:r>
      <w:r w:rsidRPr="00247CE0">
        <w:t>)</w:t>
      </w:r>
    </w:p>
    <w:p w14:paraId="3B1714D2" w14:textId="77777777" w:rsidR="005370B7" w:rsidRDefault="005370B7" w:rsidP="005370B7">
      <w:pPr>
        <w:pStyle w:val="GOVDE"/>
        <w:rPr>
          <w:lang w:val="fi-FI"/>
        </w:rPr>
      </w:pPr>
      <w:r>
        <w:rPr>
          <w:lang w:val="en-US"/>
        </w:rPr>
        <w:t>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magna. Stet clita kasd gub rgren, no sea takimata sanctus </w:t>
      </w:r>
      <w:r>
        <w:rPr>
          <w:lang w:val="en-US"/>
        </w:rPr>
        <w:t>est 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magna. </w:t>
      </w:r>
      <w:r w:rsidRPr="003B779E">
        <w:rPr>
          <w:lang w:val="fi-FI"/>
        </w:rPr>
        <w:t>Stet clita kasd gub rgren, no sea takimata sanctus est.</w:t>
      </w:r>
    </w:p>
    <w:p w14:paraId="7F869081" w14:textId="3CF9B4A7" w:rsidR="008627FF" w:rsidRPr="00E9219D" w:rsidRDefault="008627FF" w:rsidP="008627FF">
      <w:pPr>
        <w:pStyle w:val="BASLIK4"/>
      </w:pPr>
      <w:bookmarkStart w:id="89" w:name="_Toc443401154"/>
      <w:r w:rsidRPr="00E9219D">
        <w:t xml:space="preserve">Dördüncü derece başlık nasıl: ilk harf büyük diğerleri </w:t>
      </w:r>
      <w:commentRangeStart w:id="90"/>
      <w:r w:rsidRPr="00E9219D">
        <w:t>küçük</w:t>
      </w:r>
      <w:commentRangeEnd w:id="90"/>
      <w:r>
        <w:rPr>
          <w:rStyle w:val="CommentReference"/>
          <w:b w:val="0"/>
        </w:rPr>
        <w:commentReference w:id="90"/>
      </w:r>
      <w:bookmarkEnd w:id="89"/>
    </w:p>
    <w:p w14:paraId="6862AB5C" w14:textId="77777777" w:rsidR="005370B7" w:rsidRDefault="005370B7" w:rsidP="005370B7">
      <w:pPr>
        <w:pStyle w:val="GOVDE"/>
      </w:pPr>
      <w:r w:rsidRPr="00247CE0">
        <w:t>Üçüncü v</w:t>
      </w:r>
      <w:r>
        <w:t>e dördüncü dereceden başlıklar koyu ve</w:t>
      </w:r>
      <w:r w:rsidRPr="00247CE0">
        <w:t xml:space="preserve"> sadece ilk harfi büyük yazılır. (Örnek: </w:t>
      </w:r>
      <w:r w:rsidRPr="005059DF">
        <w:rPr>
          <w:b/>
        </w:rPr>
        <w:t>2.1.1 Histogram kullanarak süreç analizi, 3.1.2.2 Süreç analizinin adımları</w:t>
      </w:r>
      <w:r w:rsidRPr="00247CE0">
        <w:t>)</w:t>
      </w:r>
    </w:p>
    <w:p w14:paraId="136D3F4E" w14:textId="12296556" w:rsidR="004A4879" w:rsidRPr="00401212" w:rsidRDefault="004A4879" w:rsidP="00401212">
      <w:pPr>
        <w:pStyle w:val="BASLIK5"/>
      </w:pPr>
      <w:bookmarkStart w:id="91" w:name="_Toc286759132"/>
      <w:commentRangeStart w:id="92"/>
      <w:r w:rsidRPr="00401212">
        <w:t>Beşinci derece başlık</w:t>
      </w:r>
      <w:commentRangeEnd w:id="92"/>
      <w:r w:rsidRPr="00401212">
        <w:rPr>
          <w:rStyle w:val="CommentReference"/>
          <w:sz w:val="24"/>
          <w:szCs w:val="24"/>
        </w:rPr>
        <w:commentReference w:id="92"/>
      </w:r>
      <w:r w:rsidRPr="00401212">
        <w:t>: dördüncü dereceden sonrası numaralandırılmaz</w:t>
      </w:r>
      <w:bookmarkEnd w:id="91"/>
    </w:p>
    <w:p w14:paraId="2C54C410" w14:textId="77777777" w:rsidR="005370B7" w:rsidRDefault="005370B7" w:rsidP="005370B7">
      <w:pPr>
        <w:pStyle w:val="GOVDE"/>
        <w:rPr>
          <w:lang w:val="fi-FI"/>
        </w:rPr>
      </w:pPr>
      <w:r>
        <w:rPr>
          <w:lang w:val="en-US"/>
        </w:rPr>
        <w:t>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magna. Stet clita kasd gub rgren, no sea takimata sanctus </w:t>
      </w:r>
      <w:r>
        <w:rPr>
          <w:lang w:val="en-US"/>
        </w:rPr>
        <w:t>est 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magna. </w:t>
      </w:r>
      <w:r w:rsidRPr="003B779E">
        <w:rPr>
          <w:lang w:val="fi-FI"/>
        </w:rPr>
        <w:t>Stet clita kasd gub rgren, no sea takimata sanctus est.</w:t>
      </w:r>
      <w:r w:rsidRPr="005370B7">
        <w:rPr>
          <w:lang w:val="en-US"/>
        </w:rPr>
        <w:t xml:space="preserve"> </w:t>
      </w:r>
      <w:r>
        <w:rPr>
          <w:lang w:val="en-US"/>
        </w:rPr>
        <w:t>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magna. </w:t>
      </w:r>
      <w:r w:rsidRPr="003B779E">
        <w:rPr>
          <w:lang w:val="fi-FI"/>
        </w:rPr>
        <w:t>Stet clita kasd gub rgren, no sea takimata sanctus est.</w:t>
      </w:r>
      <w:r w:rsidRPr="005370B7">
        <w:rPr>
          <w:lang w:val="en-US"/>
        </w:rPr>
        <w:t xml:space="preserve"> </w:t>
      </w:r>
      <w:r>
        <w:rPr>
          <w:lang w:val="en-US"/>
        </w:rPr>
        <w:t>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w:t>
      </w:r>
      <w:r w:rsidRPr="00E9219D">
        <w:rPr>
          <w:lang w:val="en-US"/>
        </w:rPr>
        <w:lastRenderedPageBreak/>
        <w:t xml:space="preserve">magna. </w:t>
      </w:r>
      <w:r w:rsidRPr="003B779E">
        <w:rPr>
          <w:lang w:val="fi-FI"/>
        </w:rPr>
        <w:t>Stet clita kasd gub rgren, no sea takimata sanctus est.</w:t>
      </w:r>
      <w:r w:rsidRPr="005370B7">
        <w:rPr>
          <w:lang w:val="en-US"/>
        </w:rPr>
        <w:t xml:space="preserve"> </w:t>
      </w:r>
      <w:r>
        <w:rPr>
          <w:lang w:val="en-US"/>
        </w:rPr>
        <w:t>Lorem ipsum</w:t>
      </w:r>
      <w:r w:rsidRPr="00E9219D">
        <w:rPr>
          <w:lang w:val="en-US"/>
        </w:rPr>
        <w:t xml:space="preserve"> dolor sit amet, consetetur sadipscing elitr,</w:t>
      </w:r>
      <w:r>
        <w:rPr>
          <w:lang w:val="en-US"/>
        </w:rPr>
        <w:t xml:space="preserve"> sed diam nonumy.</w:t>
      </w:r>
    </w:p>
    <w:p w14:paraId="4AF252E8" w14:textId="1998016C" w:rsidR="00840F0C" w:rsidRPr="00840F0C" w:rsidRDefault="00D94813" w:rsidP="00840F0C">
      <w:pPr>
        <w:pStyle w:val="BASLIK2"/>
        <w:rPr>
          <w:noProof w:val="0"/>
          <w:lang w:val="en-US"/>
        </w:rPr>
      </w:pPr>
      <w:bookmarkStart w:id="93" w:name="_Toc190755318"/>
      <w:bookmarkStart w:id="94" w:name="_Toc190755896"/>
      <w:bookmarkStart w:id="95" w:name="_Toc224357596"/>
      <w:bookmarkStart w:id="96" w:name="_Toc443401155"/>
      <w:r w:rsidRPr="00E9219D">
        <w:rPr>
          <w:noProof w:val="0"/>
          <w:lang w:val="en-US"/>
        </w:rPr>
        <w:t xml:space="preserve">Literatür </w:t>
      </w:r>
      <w:bookmarkEnd w:id="93"/>
      <w:bookmarkEnd w:id="94"/>
      <w:bookmarkEnd w:id="95"/>
      <w:r w:rsidR="00B40DA1">
        <w:rPr>
          <w:noProof w:val="0"/>
          <w:lang w:val="en-US"/>
        </w:rPr>
        <w:t>Araştırması</w:t>
      </w:r>
      <w:bookmarkEnd w:id="96"/>
    </w:p>
    <w:p w14:paraId="4D6377DB" w14:textId="77777777" w:rsidR="00CE58CE" w:rsidRDefault="00CE58CE" w:rsidP="0035577F">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est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est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est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est </w:t>
      </w:r>
    </w:p>
    <w:p w14:paraId="7BF9E3C6" w14:textId="7E6734DC" w:rsidR="00D94813" w:rsidRPr="00E9219D" w:rsidRDefault="00D94813" w:rsidP="00D94813">
      <w:pPr>
        <w:pStyle w:val="BASLIK2"/>
        <w:rPr>
          <w:noProof w:val="0"/>
          <w:lang w:val="en-US"/>
        </w:rPr>
      </w:pPr>
      <w:bookmarkStart w:id="97" w:name="_Toc190755319"/>
      <w:bookmarkStart w:id="98" w:name="_Toc190755897"/>
      <w:bookmarkStart w:id="99" w:name="_Toc224357597"/>
      <w:bookmarkStart w:id="100" w:name="_Toc443401156"/>
      <w:r w:rsidRPr="00E9219D">
        <w:rPr>
          <w:noProof w:val="0"/>
          <w:lang w:val="en-US"/>
        </w:rPr>
        <w:t>Hipotez</w:t>
      </w:r>
      <w:bookmarkEnd w:id="97"/>
      <w:bookmarkEnd w:id="98"/>
      <w:bookmarkEnd w:id="99"/>
      <w:bookmarkEnd w:id="100"/>
    </w:p>
    <w:p w14:paraId="3CA40D41" w14:textId="77777777" w:rsidR="00CE58CE" w:rsidRPr="00FB02F1" w:rsidRDefault="00CE58CE" w:rsidP="00FB02F1">
      <w:pPr>
        <w:pStyle w:val="GOVDE"/>
      </w:pPr>
      <w:bookmarkStart w:id="101" w:name="_Toc190755320"/>
      <w:bookmarkStart w:id="102" w:name="_Toc190755898"/>
      <w:bookmarkStart w:id="103" w:name="_Toc224357598"/>
      <w:r w:rsidRPr="00FB02F1">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7C9D46DC" w14:textId="77777777" w:rsidR="00CE58CE" w:rsidRDefault="00CE58CE" w:rsidP="00020D15">
      <w:pPr>
        <w:pStyle w:val="GOVDE"/>
        <w:spacing w:before="240"/>
        <w:rPr>
          <w:noProof w:val="0"/>
          <w:lang w:val="en-US"/>
        </w:rPr>
        <w:sectPr w:rsidR="00CE58CE" w:rsidSect="00151CCA">
          <w:footerReference w:type="even" r:id="rId12"/>
          <w:footerReference w:type="default" r:id="rId13"/>
          <w:pgSz w:w="11906" w:h="16838"/>
          <w:pgMar w:top="1418" w:right="1418" w:bottom="1418" w:left="2268" w:header="709" w:footer="709" w:gutter="0"/>
          <w:pgNumType w:start="1"/>
          <w:cols w:space="708"/>
          <w:docGrid w:linePitch="360"/>
        </w:sectPr>
      </w:pPr>
    </w:p>
    <w:p w14:paraId="38B4545E" w14:textId="77777777" w:rsidR="00A47D7F" w:rsidRDefault="00A47D7F" w:rsidP="00020D15">
      <w:pPr>
        <w:pStyle w:val="GOVDE"/>
        <w:spacing w:before="240"/>
        <w:rPr>
          <w:noProof w:val="0"/>
          <w:lang w:val="en-US"/>
        </w:rPr>
      </w:pPr>
    </w:p>
    <w:p w14:paraId="79156A18" w14:textId="365EE81B" w:rsidR="00D94813" w:rsidRPr="00D8258C" w:rsidRDefault="00A47D7F" w:rsidP="00A47D7F">
      <w:pPr>
        <w:pStyle w:val="BASLIK1"/>
      </w:pPr>
      <w:r>
        <w:rPr>
          <w:noProof w:val="0"/>
          <w:lang w:val="en-US"/>
        </w:rPr>
        <w:br w:type="page"/>
      </w:r>
      <w:bookmarkStart w:id="104" w:name="_Toc443401157"/>
      <w:commentRangeStart w:id="105"/>
      <w:r w:rsidR="00F11288">
        <w:rPr>
          <w:noProof w:val="0"/>
          <w:lang w:val="en-US"/>
        </w:rPr>
        <w:lastRenderedPageBreak/>
        <w:t xml:space="preserve">ŞEKİL VE ÇİZELGELER </w:t>
      </w:r>
      <w:commentRangeEnd w:id="105"/>
      <w:r w:rsidR="002D5D84">
        <w:rPr>
          <w:rStyle w:val="CommentReference"/>
          <w:rFonts w:eastAsia="Times New Roman"/>
          <w:b w:val="0"/>
        </w:rPr>
        <w:commentReference w:id="105"/>
      </w:r>
      <w:bookmarkEnd w:id="101"/>
      <w:bookmarkEnd w:id="102"/>
      <w:bookmarkEnd w:id="103"/>
      <w:bookmarkEnd w:id="104"/>
    </w:p>
    <w:p w14:paraId="459413A7" w14:textId="5777AE23" w:rsidR="00D94813" w:rsidRPr="00E9219D" w:rsidRDefault="002D5D84" w:rsidP="00020D15">
      <w:pPr>
        <w:pStyle w:val="BASLIK2"/>
        <w:rPr>
          <w:noProof w:val="0"/>
          <w:lang w:val="en-US"/>
        </w:rPr>
      </w:pPr>
      <w:bookmarkStart w:id="106" w:name="_Toc443401158"/>
      <w:r>
        <w:rPr>
          <w:noProof w:val="0"/>
          <w:lang w:val="en-US"/>
        </w:rPr>
        <w:t>Şekil Atıflar ve Şekil Örneği</w:t>
      </w:r>
      <w:bookmarkEnd w:id="106"/>
    </w:p>
    <w:p w14:paraId="5CC2CE19" w14:textId="77777777" w:rsidR="00CE58CE" w:rsidRPr="0035577F" w:rsidRDefault="00CE58CE" w:rsidP="00562F7C">
      <w:pPr>
        <w:pStyle w:val="GOVDE"/>
      </w:pPr>
      <w:r w:rsidRPr="0035577F">
        <w:t xml:space="preserve">Ekler bölümünde verilen çizelge ve şekiller, bulundukları bölümün adı altında numaralandırılır. (Örnek: </w:t>
      </w:r>
      <w:r w:rsidRPr="0035577F">
        <w:rPr>
          <w:b/>
        </w:rPr>
        <w:t>Çizelge A.1, Çizelge A.2, Şekil A.1, Şekil A.2</w:t>
      </w:r>
      <w:r w:rsidRPr="0035577F">
        <w:t>)</w:t>
      </w:r>
    </w:p>
    <w:p w14:paraId="38698C85" w14:textId="77777777" w:rsidR="00CE58CE" w:rsidRPr="0035577F" w:rsidRDefault="00CE58CE" w:rsidP="00562F7C">
      <w:pPr>
        <w:pStyle w:val="GOVDE"/>
      </w:pPr>
      <w:r w:rsidRPr="0035577F">
        <w:t xml:space="preserve">Çizelge ve şekillerde gerekli ise 8 yazı boyutuna kadar </w:t>
      </w:r>
      <w:commentRangeStart w:id="107"/>
      <w:r w:rsidRPr="0035577F">
        <w:t>küçültülebilir</w:t>
      </w:r>
      <w:commentRangeEnd w:id="107"/>
      <w:r>
        <w:rPr>
          <w:rStyle w:val="CommentReference"/>
          <w:rFonts w:eastAsia="Times New Roman"/>
        </w:rPr>
        <w:commentReference w:id="107"/>
      </w:r>
      <w:r w:rsidRPr="0035577F">
        <w:t xml:space="preserve">. </w:t>
      </w:r>
    </w:p>
    <w:p w14:paraId="44409253" w14:textId="77777777" w:rsidR="00CE58CE" w:rsidRPr="0035577F" w:rsidRDefault="00CE58CE" w:rsidP="00562F7C">
      <w:pPr>
        <w:pStyle w:val="GOVDE"/>
      </w:pPr>
      <w:r w:rsidRPr="0035577F">
        <w:t xml:space="preserve">Çizelgeler tezde kullanılan yazı karakteriyle yazılır, şekillerde kullanılan yazı karakteri tez boyunca kendi içerisinde tutarlı olmalıdır. </w:t>
      </w:r>
    </w:p>
    <w:p w14:paraId="7C3A42FB" w14:textId="77777777" w:rsidR="00CE58CE" w:rsidRPr="0035577F" w:rsidRDefault="00CE58CE" w:rsidP="00562F7C">
      <w:pPr>
        <w:pStyle w:val="GOVDE"/>
      </w:pPr>
      <w:r w:rsidRPr="0035577F">
        <w:t>Çizelgeler ve şekiller sayfa düzeni esaslarına uymak şartı ile metinde ilk söz edildikleri yerden hemen sonraya mümkün olduğu kadar yakın yerleştirilmelidir</w:t>
      </w:r>
      <w:r>
        <w:t xml:space="preserve"> </w:t>
      </w:r>
      <w:commentRangeStart w:id="108"/>
      <w:commentRangeStart w:id="109"/>
      <w:r>
        <w:t>(Şekil 2.1)</w:t>
      </w:r>
      <w:r w:rsidRPr="0035577F">
        <w:t xml:space="preserve">. </w:t>
      </w:r>
      <w:commentRangeEnd w:id="108"/>
      <w:r>
        <w:rPr>
          <w:rStyle w:val="CommentReference"/>
          <w:rFonts w:eastAsia="Times New Roman"/>
        </w:rPr>
        <w:commentReference w:id="108"/>
      </w:r>
      <w:commentRangeEnd w:id="109"/>
      <w:r>
        <w:rPr>
          <w:rStyle w:val="CommentReference"/>
          <w:rFonts w:eastAsia="Times New Roman"/>
        </w:rPr>
        <w:commentReference w:id="109"/>
      </w:r>
      <w:r w:rsidRPr="0035577F">
        <w:t>Çizelge ve şekillerden önce, ilgili çizelge ya da şekile atıfta bulunulmalıdır</w:t>
      </w:r>
      <w:r>
        <w:t xml:space="preserve"> (Çizelge 1.1)</w:t>
      </w:r>
      <w:r w:rsidRPr="0035577F">
        <w:t>.</w:t>
      </w:r>
    </w:p>
    <w:p w14:paraId="6228864D" w14:textId="77777777" w:rsidR="00CE58CE" w:rsidRPr="0035577F" w:rsidRDefault="00CE58CE" w:rsidP="00CE58CE">
      <w:pPr>
        <w:pStyle w:val="GOVDE"/>
      </w:pPr>
      <w:r w:rsidRPr="0035577F">
        <w:t>Tüm şekil ve çizelgeler ile bunların açıklamaları yazı bloğuna göre ortalı olarak yerleştirilmelidir.</w:t>
      </w:r>
    </w:p>
    <w:p w14:paraId="47B52033" w14:textId="77777777" w:rsidR="00CE58CE" w:rsidRPr="00E9219D" w:rsidRDefault="00CE58CE" w:rsidP="00CE58CE">
      <w:pPr>
        <w:jc w:val="center"/>
        <w:rPr>
          <w:noProof w:val="0"/>
          <w:lang w:val="en-US"/>
        </w:rPr>
      </w:pPr>
      <w:r>
        <w:drawing>
          <wp:inline distT="0" distB="0" distL="0" distR="0" wp14:anchorId="567BA9BE" wp14:editId="775FFBC6">
            <wp:extent cx="2221992" cy="1801368"/>
            <wp:effectExtent l="0" t="0" r="6985"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1992" cy="1801368"/>
                    </a:xfrm>
                    <a:prstGeom prst="rect">
                      <a:avLst/>
                    </a:prstGeom>
                    <a:noFill/>
                    <a:ln>
                      <a:noFill/>
                    </a:ln>
                  </pic:spPr>
                </pic:pic>
              </a:graphicData>
            </a:graphic>
          </wp:inline>
        </w:drawing>
      </w:r>
    </w:p>
    <w:p w14:paraId="0AA11168" w14:textId="77777777" w:rsidR="00CE58CE" w:rsidRPr="0035577F" w:rsidRDefault="00CE58CE" w:rsidP="00CE58CE">
      <w:pPr>
        <w:pStyle w:val="SekilFBESablonBolumII"/>
      </w:pPr>
      <w:bookmarkStart w:id="110" w:name="_Toc416266086"/>
      <w:bookmarkStart w:id="111" w:name="_Toc445133369"/>
      <w:commentRangeStart w:id="112"/>
      <w:r w:rsidRPr="0035577F">
        <w:t xml:space="preserve">Tüm şekil ve çizelgeler ile bunların açıklamaları yazı bloğuna göre ortalı olarak </w:t>
      </w:r>
      <w:commentRangeStart w:id="113"/>
      <w:r w:rsidRPr="0035577F">
        <w:t>yerleştirilmelidir</w:t>
      </w:r>
      <w:commentRangeEnd w:id="113"/>
      <w:r>
        <w:rPr>
          <w:rStyle w:val="CommentReference"/>
          <w:lang w:val="tr-TR"/>
        </w:rPr>
        <w:commentReference w:id="113"/>
      </w:r>
      <w:r w:rsidRPr="0035577F">
        <w:t>.</w:t>
      </w:r>
      <w:commentRangeEnd w:id="112"/>
      <w:r>
        <w:rPr>
          <w:rStyle w:val="CommentReference"/>
          <w:lang w:val="tr-TR"/>
        </w:rPr>
        <w:commentReference w:id="112"/>
      </w:r>
      <w:bookmarkEnd w:id="110"/>
      <w:bookmarkEnd w:id="111"/>
    </w:p>
    <w:p w14:paraId="1A4D3B99" w14:textId="77777777" w:rsidR="00CE58CE" w:rsidRPr="0035577F" w:rsidRDefault="00CE58CE" w:rsidP="008E3E68">
      <w:pPr>
        <w:pStyle w:val="GOVDE"/>
        <w:spacing w:before="240"/>
      </w:pPr>
      <w:r w:rsidRPr="0035577F">
        <w:t xml:space="preserve">Çizelge ve şekillere, ilk rakam bölüm numarası (eklerde harf), ikinci rakam çizelgenin (veya şeklin) bölüm içindeki sıra numarası olmak üzere numara </w:t>
      </w:r>
      <w:r>
        <w:t>verilir</w:t>
      </w:r>
      <w:r w:rsidRPr="0035577F">
        <w:t xml:space="preserve"> (Örnek:  </w:t>
      </w:r>
      <w:r w:rsidRPr="0035577F">
        <w:rPr>
          <w:b/>
        </w:rPr>
        <w:t>Çizelge 1.2, Şekil 3.5, Çizelge A.1, Şekil B.5</w:t>
      </w:r>
      <w:r w:rsidRPr="0035577F">
        <w:t xml:space="preserve">). Örnekte olduğu gibi çizelge, şekil kelimeleri ve numaralar koyu harflerle yazılır.  </w:t>
      </w:r>
    </w:p>
    <w:p w14:paraId="1FF4105C" w14:textId="77777777" w:rsidR="00CE58CE" w:rsidRPr="0035577F" w:rsidRDefault="00CE58CE" w:rsidP="00CE58CE">
      <w:pPr>
        <w:pStyle w:val="GOVDE"/>
      </w:pPr>
      <w:r w:rsidRPr="0035577F">
        <w:t>Her şeklin numarası ve açıklaması şeklin altına, her çizelgenin numarası ve açıklaması çizelgenin üstüne satırda ortalı biçimde yazılır.</w:t>
      </w:r>
    </w:p>
    <w:p w14:paraId="7124609A" w14:textId="77777777" w:rsidR="00CE58CE" w:rsidRPr="0035577F" w:rsidRDefault="00CE58CE" w:rsidP="00CE58CE">
      <w:pPr>
        <w:pStyle w:val="GOVDE"/>
      </w:pPr>
      <w:r w:rsidRPr="0035577F">
        <w:lastRenderedPageBreak/>
        <w:t>Çizelge numarası ve üst yazısı, bir satır aralığı kullanılarak ve yazıdan önce 12 punto, sonra 6 punto aralık bırakılarak yazılmalı ve çizelge üst yazısı nokta ile bitirilmelidir. Çizelge üst yazısı ile çizelgenin tamamı aynı sayfa içinde yer almalıdır.</w:t>
      </w:r>
    </w:p>
    <w:p w14:paraId="1B9AE337" w14:textId="77777777" w:rsidR="00CE58CE" w:rsidRPr="0035577F" w:rsidRDefault="00CE58CE" w:rsidP="00CE58CE">
      <w:pPr>
        <w:pStyle w:val="GOVDE"/>
      </w:pPr>
      <w:r w:rsidRPr="0035577F">
        <w:t xml:space="preserve">Birden fazla çizelge veya şekil aynı sayfaya yerleştirilebilir. Ancak 4 sayfadan daha fazla süren  çizelge veya şekiller ek olarak verilmelidir. </w:t>
      </w:r>
    </w:p>
    <w:p w14:paraId="200B84C8" w14:textId="77777777" w:rsidR="00CE58CE" w:rsidRDefault="00CE58CE" w:rsidP="00CE58CE">
      <w:pPr>
        <w:pStyle w:val="GOVDE"/>
      </w:pPr>
      <w:r w:rsidRPr="00713778">
        <w:t xml:space="preserve">Çizelgeden sonra gelen metin bölümündeki ilk paragraf üstten 12 alttan 6 punto </w:t>
      </w:r>
      <w:r>
        <w:t>aralık</w:t>
      </w:r>
      <w:r w:rsidRPr="00713778">
        <w:t xml:space="preserve"> bırakılarak yazılmalıdır. Çizelgelerden hemen sonra gelecek başlıklar, belirtilen başlık formatlarında değişiklik yapılmadan aynen kullanılmalıdır. </w:t>
      </w:r>
    </w:p>
    <w:p w14:paraId="74F1B14A" w14:textId="77777777" w:rsidR="00CE58CE" w:rsidRDefault="00CE58CE" w:rsidP="00CE58CE">
      <w:pPr>
        <w:pStyle w:val="GOVDE"/>
      </w:pPr>
      <w:r>
        <w:t>Ç</w:t>
      </w:r>
      <w:r w:rsidRPr="00713778">
        <w:t>izelgeler</w:t>
      </w:r>
      <w:r>
        <w:t>de d</w:t>
      </w:r>
      <w:r w:rsidRPr="00713778">
        <w:t>ipnot</w:t>
      </w:r>
      <w:r>
        <w:t xml:space="preserve"> kullanılması gerekiyorsa </w:t>
      </w:r>
      <w:r w:rsidRPr="00713778">
        <w:t>1 satır aralıklı ve metinden 2 yazı boyutu küçük yazılmalıdır.</w:t>
      </w:r>
    </w:p>
    <w:p w14:paraId="772B4C68" w14:textId="77777777" w:rsidR="00CE58CE" w:rsidRPr="00FB1370" w:rsidRDefault="00CE58CE" w:rsidP="00CE58CE">
      <w:pPr>
        <w:pStyle w:val="GOVDE"/>
        <w:rPr>
          <w:szCs w:val="20"/>
        </w:rPr>
      </w:pPr>
      <w:r w:rsidRPr="00FB1370">
        <w:t xml:space="preserve">Şekil numarası ve alt yazısı bir aralık boşlukla yazılır. Şekil alt yazısının aralık ayarı, önce 6 punto, sonra 12 punto olmalı ve şekil açıklamaları nokta ile bitirilmelidir. Şekil alt yazısı ve şeklin tamamı aynı sayfa içinde yer almalıdır. </w:t>
      </w:r>
      <w:r w:rsidRPr="00FB1370">
        <w:rPr>
          <w:szCs w:val="20"/>
        </w:rPr>
        <w:t>Şekilden önce gelen metin bölümündeki son paragraf üstten 6</w:t>
      </w:r>
      <w:r w:rsidRPr="00FB1370">
        <w:t>,</w:t>
      </w:r>
      <w:r w:rsidRPr="00FB1370">
        <w:rPr>
          <w:szCs w:val="20"/>
        </w:rPr>
        <w:t xml:space="preserve"> alttan 12 punto aralık bırakılarak yazılmalıdır.</w:t>
      </w:r>
    </w:p>
    <w:p w14:paraId="531F1A9B" w14:textId="77777777" w:rsidR="00CE58CE" w:rsidRPr="00FB1370" w:rsidRDefault="00CE58CE" w:rsidP="00CE58CE">
      <w:pPr>
        <w:pStyle w:val="GOVDE"/>
      </w:pPr>
      <w:r w:rsidRPr="00FB1370">
        <w:t xml:space="preserve">Bir sayfayı aşan büyüklükteki çizelge ve şekillerde 2. sayfada aynı çizelge/şekil numarası ve açıklaması yazılarak, çizelge/şekil numarası ile açıklaması arasına, parantez içinde (devam) yazılmalıdır. (Örneğin; </w:t>
      </w:r>
      <w:r w:rsidRPr="00FB1370">
        <w:rPr>
          <w:b/>
        </w:rPr>
        <w:t xml:space="preserve">Çizelge 1.1 (devam): </w:t>
      </w:r>
      <w:r w:rsidRPr="00FB1370">
        <w:t>Atıklardaki metal içerikleri,</w:t>
      </w:r>
      <w:r w:rsidRPr="00FB1370">
        <w:rPr>
          <w:b/>
        </w:rPr>
        <w:t xml:space="preserve"> Şekil 1.1 (devam):  </w:t>
      </w:r>
      <w:r w:rsidRPr="00FB1370">
        <w:t>İstanbul’un su şebekesi).</w:t>
      </w:r>
    </w:p>
    <w:p w14:paraId="6B4C8AA4" w14:textId="77777777" w:rsidR="00CE58CE" w:rsidRPr="00FB1370" w:rsidRDefault="00CE58CE" w:rsidP="00CE58CE">
      <w:pPr>
        <w:pStyle w:val="GOVDE"/>
      </w:pPr>
      <w:r w:rsidRPr="00FB1370">
        <w:t>Tezde verilen grafik, resim ve notalar şekil kabul edilerek numaralandırılmalı ve açıklamaları yapılmalıdır. Nota yazımında, İTÜ, Türk Musikisi Devlet Konservatuvarı’nın yürürlükteki biçim şartlarına uyulur.</w:t>
      </w:r>
    </w:p>
    <w:p w14:paraId="726FA9B7" w14:textId="77777777" w:rsidR="00CE58CE" w:rsidRPr="00367DF6" w:rsidRDefault="00CE58CE" w:rsidP="00CE58CE">
      <w:pPr>
        <w:pStyle w:val="GOVDE"/>
      </w:pPr>
      <w:r w:rsidRPr="00FB1370">
        <w:rPr>
          <w:rFonts w:cs="Helvetica"/>
        </w:rPr>
        <w:t>Katlı sayfa ve sayfa üzerine iliştirilmiş görsel malzeme gibi sayfa kalınlığını arttırarak tezin açılma düzenini bozan sayfalar ekler bölümünde verilmelidir.</w:t>
      </w:r>
      <w:r w:rsidRPr="00367DF6">
        <w:rPr>
          <w:rFonts w:cs="Helvetica"/>
        </w:rPr>
        <w:t xml:space="preserve"> </w:t>
      </w:r>
    </w:p>
    <w:p w14:paraId="40CEC04D" w14:textId="77777777" w:rsidR="00953F63" w:rsidRPr="00FB02F1" w:rsidRDefault="0053380F" w:rsidP="00FB02F1">
      <w:pPr>
        <w:pStyle w:val="GOVDE"/>
      </w:pPr>
      <w:commentRangeStart w:id="114"/>
      <w:r w:rsidRPr="00FB02F1">
        <w:t>Şekil 2.</w:t>
      </w:r>
      <w:r w:rsidR="00CE58CE" w:rsidRPr="00FB02F1">
        <w:t>2</w:t>
      </w:r>
      <w:r w:rsidRPr="00FB02F1">
        <w:t xml:space="preserve">’de </w:t>
      </w:r>
      <w:commentRangeEnd w:id="114"/>
      <w:r w:rsidR="00265D43" w:rsidRPr="00FB02F1">
        <w:rPr>
          <w:rStyle w:val="CommentReference"/>
          <w:sz w:val="24"/>
          <w:szCs w:val="24"/>
        </w:rPr>
        <w:commentReference w:id="114"/>
      </w:r>
      <w:r w:rsidRPr="00FB02F1">
        <w:t xml:space="preserve">ki </w:t>
      </w:r>
      <w:r w:rsidR="00D94813" w:rsidRPr="00FB02F1">
        <w:t>Sed diam nonumy eirmod tempor invidunt ut labore et dolore magna aliquyam erat, sed diam voluptua. At vero eos et accusam et justo duo dolores et ea rebum</w:t>
      </w:r>
      <w:r w:rsidRPr="00FB02F1">
        <w:t>.</w:t>
      </w:r>
      <w:r w:rsidR="00953F63" w:rsidRPr="00FB02F1">
        <w:t xml:space="preserve"> Lorem ipsum dolor sit amet, consetetur sadipscing elitr, sed diam nonumy eirmod tempor invidunt ut labore et dolore magna aliquyam erat, sed diam voluptua. At vero eos et accusam et justo duo dolores et ea rebum. At vero eos et accusam et justo duo dolores et ea rebum. At vero eos et accusam et justo duo dolores et ea rebum.</w:t>
      </w:r>
    </w:p>
    <w:p w14:paraId="56B41653" w14:textId="77777777" w:rsidR="00D94813" w:rsidRPr="00E9219D" w:rsidRDefault="00BB52EE" w:rsidP="00D94813">
      <w:pPr>
        <w:jc w:val="center"/>
        <w:rPr>
          <w:noProof w:val="0"/>
          <w:lang w:val="en-US"/>
        </w:rPr>
      </w:pPr>
      <w:r>
        <w:lastRenderedPageBreak/>
        <mc:AlternateContent>
          <mc:Choice Requires="wps">
            <w:drawing>
              <wp:inline distT="0" distB="0" distL="0" distR="0" wp14:anchorId="640B9889" wp14:editId="384ACD1F">
                <wp:extent cx="3314700" cy="2171700"/>
                <wp:effectExtent l="9525" t="9525" r="9525" b="9525"/>
                <wp:docPr id="69" name="AutoShape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2171700"/>
                        </a:xfrm>
                        <a:prstGeom prst="foldedCorner">
                          <a:avLst>
                            <a:gd name="adj" fmla="val 12500"/>
                          </a:avLst>
                        </a:prstGeom>
                        <a:solidFill>
                          <a:srgbClr val="FFFFFF"/>
                        </a:solidFill>
                        <a:ln w="9525">
                          <a:solidFill>
                            <a:srgbClr val="000000"/>
                          </a:solidFill>
                          <a:round/>
                          <a:headEnd/>
                          <a:tailEnd/>
                        </a:ln>
                      </wps:spPr>
                      <wps:txbx>
                        <w:txbxContent>
                          <w:p w14:paraId="5ED19CA3" w14:textId="77777777" w:rsidR="0033589F" w:rsidRDefault="0033589F" w:rsidP="00D94813">
                            <w:pPr>
                              <w:jc w:val="center"/>
                              <w:rPr>
                                <w:sz w:val="72"/>
                                <w:szCs w:val="72"/>
                              </w:rPr>
                            </w:pPr>
                          </w:p>
                          <w:p w14:paraId="2A730AE2" w14:textId="77777777" w:rsidR="0033589F" w:rsidRPr="00EC3881" w:rsidRDefault="0033589F" w:rsidP="00D94813">
                            <w:pPr>
                              <w:jc w:val="center"/>
                              <w:rPr>
                                <w:sz w:val="72"/>
                                <w:szCs w:val="72"/>
                              </w:rPr>
                            </w:pPr>
                            <w:r w:rsidRPr="00EC3881">
                              <w:rPr>
                                <w:sz w:val="72"/>
                                <w:szCs w:val="72"/>
                              </w:rPr>
                              <w:t>ÖRNEK</w:t>
                            </w:r>
                          </w:p>
                          <w:p w14:paraId="1A7548A3" w14:textId="77777777" w:rsidR="0033589F" w:rsidRPr="00EC3881" w:rsidRDefault="0033589F" w:rsidP="00D94813">
                            <w:pPr>
                              <w:jc w:val="center"/>
                              <w:rPr>
                                <w:sz w:val="72"/>
                                <w:szCs w:val="72"/>
                              </w:rPr>
                            </w:pPr>
                            <w:r w:rsidRPr="00EC3881">
                              <w:rPr>
                                <w:sz w:val="72"/>
                                <w:szCs w:val="72"/>
                              </w:rPr>
                              <w:t>ŞEKİL</w:t>
                            </w:r>
                          </w:p>
                        </w:txbxContent>
                      </wps:txbx>
                      <wps:bodyPr rot="0" vert="horz" wrap="square" lIns="91440" tIns="45720" rIns="91440" bIns="45720" anchor="t" anchorCtr="0" upright="1">
                        <a:noAutofit/>
                      </wps:bodyPr>
                    </wps:wsp>
                  </a:graphicData>
                </a:graphic>
              </wp:inline>
            </w:drawing>
          </mc:Choice>
          <mc:Fallback>
            <w:pict>
              <v:shapetype w14:anchorId="640B988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46" o:spid="_x0000_s1051" type="#_x0000_t65" style="width:261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">
                <v:textbox>
                  <w:txbxContent>
                    <w:p w14:paraId="5ED19CA3" w14:textId="77777777" w:rsidR="0033589F" w:rsidRDefault="0033589F" w:rsidP="00D94813">
                      <w:pPr>
                        <w:jc w:val="center"/>
                        <w:rPr>
                          <w:sz w:val="72"/>
                          <w:szCs w:val="72"/>
                        </w:rPr>
                      </w:pPr>
                    </w:p>
                    <w:p w14:paraId="2A730AE2" w14:textId="77777777" w:rsidR="0033589F" w:rsidRPr="00EC3881" w:rsidRDefault="0033589F" w:rsidP="00D94813">
                      <w:pPr>
                        <w:jc w:val="center"/>
                        <w:rPr>
                          <w:sz w:val="72"/>
                          <w:szCs w:val="72"/>
                        </w:rPr>
                      </w:pPr>
                      <w:r w:rsidRPr="00EC3881">
                        <w:rPr>
                          <w:sz w:val="72"/>
                          <w:szCs w:val="72"/>
                        </w:rPr>
                        <w:t>ÖRNEK</w:t>
                      </w:r>
                    </w:p>
                    <w:p w14:paraId="1A7548A3" w14:textId="77777777" w:rsidR="0033589F" w:rsidRPr="00EC3881" w:rsidRDefault="0033589F" w:rsidP="00D94813">
                      <w:pPr>
                        <w:jc w:val="center"/>
                        <w:rPr>
                          <w:sz w:val="72"/>
                          <w:szCs w:val="72"/>
                        </w:rPr>
                      </w:pPr>
                      <w:r w:rsidRPr="00EC3881">
                        <w:rPr>
                          <w:sz w:val="72"/>
                          <w:szCs w:val="72"/>
                        </w:rPr>
                        <w:t>ŞEKİL</w:t>
                      </w:r>
                    </w:p>
                  </w:txbxContent>
                </v:textbox>
                <w10:anchorlock/>
              </v:shape>
            </w:pict>
          </mc:Fallback>
        </mc:AlternateContent>
      </w:r>
    </w:p>
    <w:p w14:paraId="55C94B83" w14:textId="77777777" w:rsidR="00D94813" w:rsidRPr="00E9219D" w:rsidRDefault="00D94813" w:rsidP="00D94813">
      <w:pPr>
        <w:pStyle w:val="SekilFBESablonBolumII"/>
        <w:ind w:left="0"/>
        <w:rPr>
          <w:noProof w:val="0"/>
        </w:rPr>
      </w:pPr>
      <w:bookmarkStart w:id="115" w:name="_Ref148464581"/>
      <w:bookmarkStart w:id="116" w:name="_Toc190621349"/>
      <w:bookmarkStart w:id="117" w:name="_Toc416266087"/>
      <w:bookmarkStart w:id="118" w:name="_Toc445133370"/>
      <w:r w:rsidRPr="00E9219D">
        <w:rPr>
          <w:noProof w:val="0"/>
        </w:rPr>
        <w:t>Üst yapılar.</w:t>
      </w:r>
      <w:bookmarkEnd w:id="115"/>
      <w:bookmarkEnd w:id="116"/>
      <w:bookmarkEnd w:id="117"/>
      <w:bookmarkEnd w:id="118"/>
    </w:p>
    <w:p w14:paraId="2662C6DE" w14:textId="77777777" w:rsidR="00D94813" w:rsidRPr="00E9219D" w:rsidRDefault="00D94813" w:rsidP="00020D15">
      <w:pPr>
        <w:pStyle w:val="GOVDE"/>
        <w:spacing w:before="240"/>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At vero eos et accusam et justo duo dolores et ea rebum. At vero eos et accusam et justo duo dolores et ea rebum.</w:t>
      </w:r>
    </w:p>
    <w:p w14:paraId="36740A2A" w14:textId="615350F2" w:rsidR="00953F63" w:rsidRDefault="00953F63" w:rsidP="00953F63">
      <w:pPr>
        <w:pStyle w:val="BASLIK2"/>
        <w:rPr>
          <w:lang w:val="en-US"/>
        </w:rPr>
      </w:pPr>
      <w:bookmarkStart w:id="119" w:name="_Toc443401159"/>
      <w:r>
        <w:rPr>
          <w:lang w:val="en-US"/>
        </w:rPr>
        <w:t>Yatay Sayfada Şekil Örneği</w:t>
      </w:r>
      <w:bookmarkEnd w:id="119"/>
    </w:p>
    <w:p w14:paraId="1CB6CD18" w14:textId="77777777" w:rsidR="00CE58CE" w:rsidRDefault="00D94813" w:rsidP="00020D15">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w:t>
      </w:r>
      <w:r w:rsidR="00CE58CE">
        <w:rPr>
          <w:noProof w:val="0"/>
          <w:lang w:val="en-US"/>
        </w:rPr>
        <w:t xml:space="preserve"> (Şekil 2.3)</w:t>
      </w:r>
      <w:r w:rsidRPr="00E9219D">
        <w:rPr>
          <w:noProof w:val="0"/>
          <w:lang w:val="en-US"/>
        </w:rPr>
        <w:t>.</w:t>
      </w:r>
      <w:r w:rsidR="00CE58CE">
        <w:rPr>
          <w:noProof w:val="0"/>
          <w:lang w:val="en-US"/>
        </w:rPr>
        <w:t xml:space="preserve"> </w:t>
      </w:r>
      <w:r w:rsidR="00CE58CE" w:rsidRPr="00E9219D">
        <w:rPr>
          <w:noProof w:val="0"/>
          <w:lang w:val="en-US"/>
        </w:rPr>
        <w:t>Lorem ipsum dolor sit amet, consetetur sadipscing elitr,</w:t>
      </w:r>
      <w:r w:rsidR="00CE58CE">
        <w:rPr>
          <w:noProof w:val="0"/>
          <w:lang w:val="en-US"/>
        </w:rPr>
        <w:t xml:space="preserve"> sed</w:t>
      </w:r>
      <w:r w:rsidR="00CE58CE" w:rsidRPr="00E9219D">
        <w:rPr>
          <w:noProof w:val="0"/>
          <w:lang w:val="en-US"/>
        </w:rPr>
        <w:t xml:space="preserve"> diam nonumy eirmod tempor invidunt ut labore et dolore magna aliquyam erat, sed diam voluptua. At vero eos et accusam et justo duo dolores et ea rebum. </w:t>
      </w:r>
    </w:p>
    <w:p w14:paraId="2BE6D169" w14:textId="77777777" w:rsidR="00262828" w:rsidRDefault="00CE58CE" w:rsidP="00020D15">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r w:rsidR="00D94813" w:rsidRPr="00E9219D">
        <w:rPr>
          <w:noProof w:val="0"/>
          <w:lang w:val="en-US"/>
        </w:rPr>
        <w:t xml:space="preserve"> </w:t>
      </w:r>
      <w:bookmarkStart w:id="120" w:name="_Toc190755324"/>
      <w:bookmarkStart w:id="121" w:name="_Toc190755902"/>
      <w:bookmarkStart w:id="122" w:name="_Toc224357602"/>
    </w:p>
    <w:p w14:paraId="50FC6BC1" w14:textId="77777777" w:rsidR="00953F63" w:rsidRPr="00E9219D" w:rsidRDefault="00953F63" w:rsidP="00953F63">
      <w:pPr>
        <w:pStyle w:val="GOVDE"/>
        <w:keepLines/>
        <w:rPr>
          <w:noProof w:val="0"/>
          <w:lang w:val="en-US"/>
        </w:rPr>
        <w:sectPr w:rsidR="00953F63" w:rsidRPr="00E9219D" w:rsidSect="00262828">
          <w:pgSz w:w="11906" w:h="16838"/>
          <w:pgMar w:top="1418" w:right="1418" w:bottom="1418" w:left="2268" w:header="709" w:footer="709" w:gutter="0"/>
          <w:cols w:space="708"/>
          <w:docGrid w:linePitch="360"/>
        </w:sectPr>
      </w:pPr>
    </w:p>
    <w:p w14:paraId="7EBEB74E" w14:textId="77777777" w:rsidR="00953F63" w:rsidRPr="00E9219D" w:rsidRDefault="00953F63" w:rsidP="00953F63">
      <w:pPr>
        <w:jc w:val="center"/>
        <w:rPr>
          <w:noProof w:val="0"/>
          <w:lang w:val="en-US"/>
        </w:rPr>
      </w:pPr>
      <w:r>
        <w:lastRenderedPageBreak/>
        <mc:AlternateContent>
          <mc:Choice Requires="wps">
            <w:drawing>
              <wp:inline distT="0" distB="0" distL="0" distR="0" wp14:anchorId="708695A0" wp14:editId="28ABF136">
                <wp:extent cx="7086600" cy="4000500"/>
                <wp:effectExtent l="9525" t="9525" r="9525" b="9525"/>
                <wp:docPr id="39" name="Rectangle 9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4000500"/>
                        </a:xfrm>
                        <a:prstGeom prst="rect">
                          <a:avLst/>
                        </a:prstGeom>
                        <a:solidFill>
                          <a:srgbClr val="FFFFFF"/>
                        </a:solidFill>
                        <a:ln w="9525">
                          <a:solidFill>
                            <a:srgbClr val="000000"/>
                          </a:solidFill>
                          <a:miter lim="800000"/>
                          <a:headEnd/>
                          <a:tailEnd/>
                        </a:ln>
                      </wps:spPr>
                      <wps:txbx>
                        <w:txbxContent>
                          <w:p w14:paraId="0DA48B5B" w14:textId="77777777" w:rsidR="0033589F" w:rsidRPr="003766EC" w:rsidRDefault="0033589F" w:rsidP="00953F63">
                            <w:pPr>
                              <w:jc w:val="center"/>
                              <w:rPr>
                                <w:sz w:val="56"/>
                                <w:szCs w:val="56"/>
                              </w:rPr>
                            </w:pPr>
                          </w:p>
                          <w:p w14:paraId="7C82E677" w14:textId="77777777" w:rsidR="0033589F" w:rsidRPr="005D08CB" w:rsidRDefault="0033589F" w:rsidP="00953F63">
                            <w:pPr>
                              <w:jc w:val="center"/>
                              <w:rPr>
                                <w:sz w:val="144"/>
                                <w:szCs w:val="144"/>
                              </w:rPr>
                            </w:pPr>
                            <w:r>
                              <w:rPr>
                                <w:sz w:val="144"/>
                                <w:szCs w:val="144"/>
                              </w:rPr>
                              <w:br/>
                            </w:r>
                            <w:r w:rsidRPr="005D08CB">
                              <w:rPr>
                                <w:sz w:val="144"/>
                                <w:szCs w:val="144"/>
                              </w:rPr>
                              <w:t>ÖRNEK ŞEKİL</w:t>
                            </w:r>
                          </w:p>
                        </w:txbxContent>
                      </wps:txbx>
                      <wps:bodyPr rot="0" vert="horz" wrap="square" lIns="91440" tIns="45720" rIns="91440" bIns="45720" anchor="t" anchorCtr="0" upright="1">
                        <a:noAutofit/>
                      </wps:bodyPr>
                    </wps:wsp>
                  </a:graphicData>
                </a:graphic>
              </wp:inline>
            </w:drawing>
          </mc:Choice>
          <mc:Fallback>
            <w:pict>
              <v:rect w14:anchorId="708695A0" id="Rectangle 940" o:spid="_x0000_s1052" style="width:55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">
                <v:textbox>
                  <w:txbxContent>
                    <w:p w14:paraId="0DA48B5B" w14:textId="77777777" w:rsidR="0033589F" w:rsidRPr="003766EC" w:rsidRDefault="0033589F" w:rsidP="00953F63">
                      <w:pPr>
                        <w:jc w:val="center"/>
                        <w:rPr>
                          <w:sz w:val="56"/>
                          <w:szCs w:val="56"/>
                        </w:rPr>
                      </w:pPr>
                    </w:p>
                    <w:p w14:paraId="7C82E677" w14:textId="77777777" w:rsidR="0033589F" w:rsidRPr="005D08CB" w:rsidRDefault="0033589F" w:rsidP="00953F63">
                      <w:pPr>
                        <w:jc w:val="center"/>
                        <w:rPr>
                          <w:sz w:val="144"/>
                          <w:szCs w:val="144"/>
                        </w:rPr>
                      </w:pPr>
                      <w:r>
                        <w:rPr>
                          <w:sz w:val="144"/>
                          <w:szCs w:val="144"/>
                        </w:rPr>
                        <w:br/>
                      </w:r>
                      <w:r w:rsidRPr="005D08CB">
                        <w:rPr>
                          <w:sz w:val="144"/>
                          <w:szCs w:val="144"/>
                        </w:rPr>
                        <w:t>ÖRNEK ŞEKİL</w:t>
                      </w:r>
                    </w:p>
                  </w:txbxContent>
                </v:textbox>
                <w10:anchorlock/>
              </v:rect>
            </w:pict>
          </mc:Fallback>
        </mc:AlternateContent>
      </w:r>
    </w:p>
    <w:p w14:paraId="758B36A0" w14:textId="77777777" w:rsidR="00953F63" w:rsidRPr="00E9219D" w:rsidRDefault="00953F63" w:rsidP="00CE58CE">
      <w:pPr>
        <w:pStyle w:val="SekilFBESablonBolumII"/>
        <w:rPr>
          <w:i/>
        </w:rPr>
      </w:pPr>
      <w:bookmarkStart w:id="123" w:name="_Toc416266088"/>
      <w:bookmarkStart w:id="124" w:name="_Toc445133371"/>
      <w:r w:rsidRPr="00E9219D">
        <w:t>Yatay tam sayfa şekil</w:t>
      </w:r>
      <w:r>
        <w:t>.</w:t>
      </w:r>
      <w:bookmarkEnd w:id="123"/>
      <w:bookmarkEnd w:id="124"/>
    </w:p>
    <w:p w14:paraId="78BB8BBC" w14:textId="77777777" w:rsidR="00953F63" w:rsidRDefault="00953F63" w:rsidP="00953F63">
      <w:pPr>
        <w:rPr>
          <w:i/>
          <w:noProof w:val="0"/>
          <w:lang w:val="en-US"/>
        </w:rPr>
      </w:pPr>
    </w:p>
    <w:p w14:paraId="4DECB5FD" w14:textId="77777777" w:rsidR="00953F63" w:rsidRPr="00752A36" w:rsidRDefault="00953F63" w:rsidP="00953F63">
      <w:pPr>
        <w:rPr>
          <w:lang w:val="en-US"/>
        </w:rPr>
      </w:pPr>
    </w:p>
    <w:p w14:paraId="0D0E8D25" w14:textId="77777777" w:rsidR="00953F63" w:rsidRDefault="00953F63" w:rsidP="00953F63">
      <w:pPr>
        <w:jc w:val="center"/>
        <w:rPr>
          <w:lang w:val="en-US"/>
        </w:rPr>
      </w:pPr>
      <w:r>
        <w:rPr>
          <w:rStyle w:val="CommentReference"/>
        </w:rPr>
        <w:commentReference w:id="125"/>
      </w:r>
    </w:p>
    <w:p w14:paraId="02497CF1" w14:textId="77777777" w:rsidR="00953F63" w:rsidRDefault="00953F63" w:rsidP="00953F63">
      <w:pPr>
        <w:jc w:val="center"/>
        <w:rPr>
          <w:lang w:val="en-US"/>
        </w:rPr>
      </w:pPr>
      <w:r>
        <w:rPr>
          <w:rStyle w:val="CommentReference"/>
        </w:rPr>
        <w:commentReference w:id="126"/>
      </w:r>
    </w:p>
    <w:p w14:paraId="584ADB60" w14:textId="77777777" w:rsidR="00953F63" w:rsidRPr="00953F63" w:rsidRDefault="00953F63" w:rsidP="00953F63">
      <w:pPr>
        <w:rPr>
          <w:lang w:val="en-US"/>
        </w:rPr>
        <w:sectPr w:rsidR="00953F63" w:rsidRPr="00953F63" w:rsidSect="009A1363">
          <w:pgSz w:w="16838" w:h="11906" w:orient="landscape"/>
          <w:pgMar w:top="2268" w:right="1418" w:bottom="1418" w:left="1418" w:header="709" w:footer="709" w:gutter="0"/>
          <w:cols w:space="708"/>
          <w:docGrid w:linePitch="360"/>
        </w:sectPr>
      </w:pPr>
    </w:p>
    <w:p w14:paraId="4ACEEA10" w14:textId="77777777" w:rsidR="00953F63" w:rsidRPr="00E9219D" w:rsidRDefault="00953F63" w:rsidP="00953F63">
      <w:pPr>
        <w:pStyle w:val="GOVDE"/>
        <w:rPr>
          <w:noProof w:val="0"/>
          <w:lang w:val="en-US"/>
        </w:rPr>
      </w:pPr>
      <w:r w:rsidRPr="00E9219D">
        <w:rPr>
          <w:noProof w:val="0"/>
          <w:lang w:val="en-US"/>
        </w:rPr>
        <w:lastRenderedPageBreak/>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w:t>
      </w:r>
    </w:p>
    <w:p w14:paraId="7EF63FC6" w14:textId="77777777" w:rsidR="00953F63" w:rsidRPr="00E9219D" w:rsidRDefault="00953F63" w:rsidP="00953F63">
      <w:pPr>
        <w:pStyle w:val="BASLIK2"/>
        <w:rPr>
          <w:noProof w:val="0"/>
          <w:lang w:val="en-US"/>
        </w:rPr>
      </w:pPr>
      <w:bookmarkStart w:id="127" w:name="_Toc443401160"/>
      <w:r>
        <w:rPr>
          <w:noProof w:val="0"/>
          <w:lang w:val="en-US"/>
        </w:rPr>
        <w:t>Çizelge Atıfları ve Çizelge Örneği</w:t>
      </w:r>
      <w:bookmarkEnd w:id="127"/>
    </w:p>
    <w:p w14:paraId="47F99893" w14:textId="77777777" w:rsidR="00953F63" w:rsidRPr="00E9219D" w:rsidRDefault="00953F63" w:rsidP="00953F63">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D5F0CCE" w14:textId="77777777" w:rsidR="00953F63" w:rsidRDefault="00953F63" w:rsidP="00953F63">
      <w:pPr>
        <w:pStyle w:val="GOVDE"/>
        <w:rPr>
          <w:noProof w:val="0"/>
          <w:lang w:val="en-US"/>
        </w:rPr>
      </w:pPr>
      <w:commentRangeStart w:id="128"/>
      <w:r>
        <w:rPr>
          <w:noProof w:val="0"/>
          <w:lang w:val="en-US"/>
        </w:rPr>
        <w:t xml:space="preserve">Çizelge 2.1’de </w:t>
      </w:r>
      <w:commentRangeEnd w:id="128"/>
      <w:r>
        <w:rPr>
          <w:rStyle w:val="CommentReference"/>
          <w:rFonts w:eastAsia="Times New Roman"/>
        </w:rPr>
        <w:commentReference w:id="128"/>
      </w:r>
      <w:r>
        <w:rPr>
          <w:noProof w:val="0"/>
          <w:lang w:val="en-US"/>
        </w:rPr>
        <w:t xml:space="preserve">görüldüğü üzere </w:t>
      </w: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4BB7AB4" w14:textId="77777777" w:rsidR="00CE58CE" w:rsidRPr="00E9219D" w:rsidRDefault="00CE58CE" w:rsidP="00CE58CE">
      <w:pPr>
        <w:pStyle w:val="CizelgeFBESablonBolumII"/>
      </w:pPr>
      <w:bookmarkStart w:id="129" w:name="_Toc202259448"/>
      <w:bookmarkStart w:id="130" w:name="_Toc445130534"/>
      <w:commentRangeStart w:id="131"/>
      <w:commentRangeStart w:id="132"/>
      <w:r w:rsidRPr="00E9219D">
        <w:t xml:space="preserve">Tek satırlı ve kolonlar ortalanmış </w:t>
      </w:r>
      <w:r>
        <w:t>çizelge</w:t>
      </w:r>
      <w:r w:rsidRPr="00E9219D">
        <w:t>.</w:t>
      </w:r>
      <w:bookmarkEnd w:id="129"/>
      <w:commentRangeEnd w:id="131"/>
      <w:r>
        <w:rPr>
          <w:rStyle w:val="CommentReference"/>
        </w:rPr>
        <w:commentReference w:id="131"/>
      </w:r>
      <w:commentRangeEnd w:id="132"/>
      <w:r>
        <w:rPr>
          <w:rStyle w:val="CommentReference"/>
        </w:rPr>
        <w:commentReference w:id="132"/>
      </w:r>
      <w:bookmarkEnd w:id="130"/>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CE58CE" w:rsidRPr="00E9219D" w14:paraId="6C5D4041" w14:textId="77777777" w:rsidTr="00CE696E">
        <w:trPr>
          <w:jc w:val="center"/>
        </w:trPr>
        <w:tc>
          <w:tcPr>
            <w:tcW w:w="1510" w:type="pct"/>
            <w:tcBorders>
              <w:top w:val="double" w:sz="6" w:space="0" w:color="auto"/>
              <w:bottom w:val="single" w:sz="8" w:space="0" w:color="auto"/>
            </w:tcBorders>
          </w:tcPr>
          <w:p w14:paraId="375F2827" w14:textId="77777777" w:rsidR="00CE58CE" w:rsidRPr="00E9219D" w:rsidRDefault="00CE58CE" w:rsidP="00983166">
            <w:pPr>
              <w:jc w:val="center"/>
              <w:rPr>
                <w:noProof w:val="0"/>
                <w:lang w:val="en-US"/>
              </w:rPr>
            </w:pPr>
            <w:r w:rsidRPr="00E9219D">
              <w:rPr>
                <w:noProof w:val="0"/>
                <w:lang w:val="en-US"/>
              </w:rPr>
              <w:t>Kolon A</w:t>
            </w:r>
          </w:p>
        </w:tc>
        <w:tc>
          <w:tcPr>
            <w:tcW w:w="1093" w:type="pct"/>
            <w:tcBorders>
              <w:top w:val="double" w:sz="6" w:space="0" w:color="auto"/>
              <w:bottom w:val="single" w:sz="8" w:space="0" w:color="auto"/>
            </w:tcBorders>
          </w:tcPr>
          <w:p w14:paraId="58943510" w14:textId="77777777" w:rsidR="00CE58CE" w:rsidRPr="00E9219D" w:rsidRDefault="00CE58CE" w:rsidP="00983166">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48C478EF" w14:textId="77777777" w:rsidR="00CE58CE" w:rsidRPr="00E9219D" w:rsidRDefault="00CE58CE" w:rsidP="00983166">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346045A9" w14:textId="77777777" w:rsidR="00CE58CE" w:rsidRPr="00E9219D" w:rsidRDefault="00CE58CE" w:rsidP="00983166">
            <w:pPr>
              <w:jc w:val="center"/>
              <w:rPr>
                <w:noProof w:val="0"/>
                <w:lang w:val="en-US"/>
              </w:rPr>
            </w:pPr>
            <w:r w:rsidRPr="00E9219D">
              <w:rPr>
                <w:noProof w:val="0"/>
                <w:lang w:val="en-US"/>
              </w:rPr>
              <w:t>Kolon D</w:t>
            </w:r>
          </w:p>
        </w:tc>
      </w:tr>
      <w:tr w:rsidR="00CE58CE" w:rsidRPr="00E9219D" w14:paraId="5840013A" w14:textId="77777777" w:rsidTr="00CE696E">
        <w:trPr>
          <w:jc w:val="center"/>
        </w:trPr>
        <w:tc>
          <w:tcPr>
            <w:tcW w:w="1510" w:type="pct"/>
            <w:tcBorders>
              <w:top w:val="single" w:sz="8" w:space="0" w:color="auto"/>
            </w:tcBorders>
            <w:vAlign w:val="center"/>
          </w:tcPr>
          <w:p w14:paraId="5076F1FA" w14:textId="77777777" w:rsidR="00CE58CE" w:rsidRPr="00E9219D" w:rsidRDefault="00CE58CE" w:rsidP="00983166">
            <w:pPr>
              <w:jc w:val="center"/>
              <w:rPr>
                <w:noProof w:val="0"/>
                <w:lang w:val="en-US"/>
              </w:rPr>
            </w:pPr>
            <w:r w:rsidRPr="00E9219D">
              <w:rPr>
                <w:noProof w:val="0"/>
                <w:lang w:val="en-US"/>
              </w:rPr>
              <w:t>Satır A</w:t>
            </w:r>
          </w:p>
        </w:tc>
        <w:tc>
          <w:tcPr>
            <w:tcW w:w="1093" w:type="pct"/>
            <w:tcBorders>
              <w:top w:val="single" w:sz="8" w:space="0" w:color="auto"/>
            </w:tcBorders>
            <w:vAlign w:val="center"/>
          </w:tcPr>
          <w:p w14:paraId="7E2DE11A" w14:textId="77777777" w:rsidR="00CE58CE" w:rsidRPr="00E9219D" w:rsidRDefault="00CE58CE" w:rsidP="00983166">
            <w:pPr>
              <w:jc w:val="center"/>
              <w:rPr>
                <w:noProof w:val="0"/>
                <w:lang w:val="en-US"/>
              </w:rPr>
            </w:pPr>
            <w:r w:rsidRPr="00E9219D">
              <w:rPr>
                <w:noProof w:val="0"/>
                <w:lang w:val="en-US"/>
              </w:rPr>
              <w:t>Satır A</w:t>
            </w:r>
          </w:p>
        </w:tc>
        <w:tc>
          <w:tcPr>
            <w:tcW w:w="1118" w:type="pct"/>
            <w:tcBorders>
              <w:top w:val="single" w:sz="8" w:space="0" w:color="auto"/>
            </w:tcBorders>
            <w:vAlign w:val="center"/>
          </w:tcPr>
          <w:p w14:paraId="4121A81E" w14:textId="77777777" w:rsidR="00CE58CE" w:rsidRPr="00E9219D" w:rsidRDefault="00CE58CE" w:rsidP="00983166">
            <w:pPr>
              <w:jc w:val="center"/>
              <w:rPr>
                <w:noProof w:val="0"/>
                <w:lang w:val="en-US"/>
              </w:rPr>
            </w:pPr>
            <w:r w:rsidRPr="00E9219D">
              <w:rPr>
                <w:noProof w:val="0"/>
                <w:lang w:val="en-US"/>
              </w:rPr>
              <w:t>Satır A</w:t>
            </w:r>
          </w:p>
        </w:tc>
        <w:tc>
          <w:tcPr>
            <w:tcW w:w="1278" w:type="pct"/>
            <w:tcBorders>
              <w:top w:val="single" w:sz="8" w:space="0" w:color="auto"/>
            </w:tcBorders>
          </w:tcPr>
          <w:p w14:paraId="433B6289" w14:textId="77777777" w:rsidR="00CE58CE" w:rsidRPr="00E9219D" w:rsidRDefault="00CE58CE" w:rsidP="00983166">
            <w:pPr>
              <w:jc w:val="center"/>
              <w:rPr>
                <w:noProof w:val="0"/>
                <w:lang w:val="en-US"/>
              </w:rPr>
            </w:pPr>
            <w:r w:rsidRPr="00E9219D">
              <w:rPr>
                <w:noProof w:val="0"/>
                <w:lang w:val="en-US"/>
              </w:rPr>
              <w:t>Satır A</w:t>
            </w:r>
          </w:p>
        </w:tc>
      </w:tr>
      <w:tr w:rsidR="00CE58CE" w:rsidRPr="00E9219D" w14:paraId="635EEE47" w14:textId="77777777" w:rsidTr="00CE696E">
        <w:trPr>
          <w:jc w:val="center"/>
        </w:trPr>
        <w:tc>
          <w:tcPr>
            <w:tcW w:w="1510" w:type="pct"/>
            <w:vAlign w:val="center"/>
          </w:tcPr>
          <w:p w14:paraId="2A7BF7A5" w14:textId="77777777" w:rsidR="00CE58CE" w:rsidRPr="00E9219D" w:rsidRDefault="00CE58CE" w:rsidP="00983166">
            <w:pPr>
              <w:jc w:val="center"/>
              <w:rPr>
                <w:noProof w:val="0"/>
                <w:lang w:val="en-US"/>
              </w:rPr>
            </w:pPr>
            <w:r w:rsidRPr="00E9219D">
              <w:rPr>
                <w:noProof w:val="0"/>
                <w:lang w:val="en-US"/>
              </w:rPr>
              <w:t>Satır B</w:t>
            </w:r>
          </w:p>
        </w:tc>
        <w:tc>
          <w:tcPr>
            <w:tcW w:w="1093" w:type="pct"/>
            <w:vAlign w:val="center"/>
          </w:tcPr>
          <w:p w14:paraId="70D84C28" w14:textId="77777777" w:rsidR="00CE58CE" w:rsidRPr="00E9219D" w:rsidRDefault="00CE58CE" w:rsidP="00983166">
            <w:pPr>
              <w:jc w:val="center"/>
              <w:rPr>
                <w:noProof w:val="0"/>
                <w:lang w:val="en-US"/>
              </w:rPr>
            </w:pPr>
            <w:r w:rsidRPr="00E9219D">
              <w:rPr>
                <w:noProof w:val="0"/>
                <w:lang w:val="en-US"/>
              </w:rPr>
              <w:t>Satır B</w:t>
            </w:r>
          </w:p>
        </w:tc>
        <w:tc>
          <w:tcPr>
            <w:tcW w:w="1118" w:type="pct"/>
            <w:vAlign w:val="center"/>
          </w:tcPr>
          <w:p w14:paraId="34EE84DB" w14:textId="77777777" w:rsidR="00CE58CE" w:rsidRPr="00E9219D" w:rsidRDefault="00CE58CE" w:rsidP="00983166">
            <w:pPr>
              <w:jc w:val="center"/>
              <w:rPr>
                <w:noProof w:val="0"/>
                <w:lang w:val="en-US"/>
              </w:rPr>
            </w:pPr>
            <w:r w:rsidRPr="00E9219D">
              <w:rPr>
                <w:noProof w:val="0"/>
                <w:lang w:val="en-US"/>
              </w:rPr>
              <w:t>Satır B</w:t>
            </w:r>
          </w:p>
        </w:tc>
        <w:tc>
          <w:tcPr>
            <w:tcW w:w="1278" w:type="pct"/>
          </w:tcPr>
          <w:p w14:paraId="3D6B95CF" w14:textId="77777777" w:rsidR="00CE58CE" w:rsidRPr="00E9219D" w:rsidRDefault="00CE58CE" w:rsidP="00983166">
            <w:pPr>
              <w:jc w:val="center"/>
              <w:rPr>
                <w:noProof w:val="0"/>
                <w:lang w:val="en-US"/>
              </w:rPr>
            </w:pPr>
            <w:r w:rsidRPr="00E9219D">
              <w:rPr>
                <w:noProof w:val="0"/>
                <w:lang w:val="en-US"/>
              </w:rPr>
              <w:t>Satır B</w:t>
            </w:r>
          </w:p>
        </w:tc>
      </w:tr>
      <w:tr w:rsidR="00CE58CE" w:rsidRPr="00E9219D" w14:paraId="2A766596" w14:textId="77777777" w:rsidTr="00CE696E">
        <w:trPr>
          <w:jc w:val="center"/>
        </w:trPr>
        <w:tc>
          <w:tcPr>
            <w:tcW w:w="1510" w:type="pct"/>
            <w:vAlign w:val="center"/>
          </w:tcPr>
          <w:p w14:paraId="4BE80FF4" w14:textId="77777777" w:rsidR="00CE58CE" w:rsidRPr="00E9219D" w:rsidRDefault="00CE58CE" w:rsidP="00983166">
            <w:pPr>
              <w:jc w:val="center"/>
              <w:rPr>
                <w:noProof w:val="0"/>
                <w:lang w:val="en-US"/>
              </w:rPr>
            </w:pPr>
            <w:r w:rsidRPr="00E9219D">
              <w:rPr>
                <w:noProof w:val="0"/>
                <w:lang w:val="en-US"/>
              </w:rPr>
              <w:t>Satır C</w:t>
            </w:r>
          </w:p>
        </w:tc>
        <w:tc>
          <w:tcPr>
            <w:tcW w:w="1093" w:type="pct"/>
            <w:vAlign w:val="center"/>
          </w:tcPr>
          <w:p w14:paraId="20B8EEA4" w14:textId="77777777" w:rsidR="00CE58CE" w:rsidRPr="00E9219D" w:rsidRDefault="00CE58CE" w:rsidP="00983166">
            <w:pPr>
              <w:jc w:val="center"/>
              <w:rPr>
                <w:noProof w:val="0"/>
                <w:lang w:val="en-US"/>
              </w:rPr>
            </w:pPr>
            <w:r w:rsidRPr="00E9219D">
              <w:rPr>
                <w:noProof w:val="0"/>
                <w:lang w:val="en-US"/>
              </w:rPr>
              <w:t>Satır C</w:t>
            </w:r>
          </w:p>
        </w:tc>
        <w:tc>
          <w:tcPr>
            <w:tcW w:w="1118" w:type="pct"/>
            <w:vAlign w:val="center"/>
          </w:tcPr>
          <w:p w14:paraId="71A7CBBD" w14:textId="77777777" w:rsidR="00CE58CE" w:rsidRPr="00E9219D" w:rsidRDefault="00CE58CE" w:rsidP="00983166">
            <w:pPr>
              <w:jc w:val="center"/>
              <w:rPr>
                <w:noProof w:val="0"/>
                <w:lang w:val="en-US"/>
              </w:rPr>
            </w:pPr>
            <w:r w:rsidRPr="00E9219D">
              <w:rPr>
                <w:noProof w:val="0"/>
                <w:lang w:val="en-US"/>
              </w:rPr>
              <w:t>Satır C</w:t>
            </w:r>
          </w:p>
        </w:tc>
        <w:tc>
          <w:tcPr>
            <w:tcW w:w="1278" w:type="pct"/>
          </w:tcPr>
          <w:p w14:paraId="4D3FFA69" w14:textId="77777777" w:rsidR="00CE58CE" w:rsidRPr="00E9219D" w:rsidRDefault="00CE58CE" w:rsidP="00983166">
            <w:pPr>
              <w:jc w:val="center"/>
              <w:rPr>
                <w:noProof w:val="0"/>
                <w:lang w:val="en-US"/>
              </w:rPr>
            </w:pPr>
            <w:r w:rsidRPr="00E9219D">
              <w:rPr>
                <w:noProof w:val="0"/>
                <w:lang w:val="en-US"/>
              </w:rPr>
              <w:t>Satır C</w:t>
            </w:r>
          </w:p>
        </w:tc>
      </w:tr>
    </w:tbl>
    <w:p w14:paraId="348F427C" w14:textId="77777777" w:rsidR="00983166" w:rsidRDefault="00CE58CE" w:rsidP="001D70C1">
      <w:pPr>
        <w:pStyle w:val="GOVDE"/>
        <w:spacing w:before="240"/>
        <w:rPr>
          <w:noProof w:val="0"/>
          <w:lang w:val="en-US"/>
        </w:rPr>
      </w:pPr>
      <w:r>
        <w:rPr>
          <w:rStyle w:val="CommentReference"/>
          <w:rFonts w:eastAsia="Times New Roman"/>
        </w:rPr>
        <w:commentReference w:id="133"/>
      </w:r>
      <w:r w:rsidR="00983166" w:rsidRPr="00983166">
        <w:rPr>
          <w:noProof w:val="0"/>
          <w:lang w:val="en-US"/>
        </w:rPr>
        <w:t xml:space="preserve"> </w:t>
      </w:r>
      <w:r w:rsidR="00983166" w:rsidRPr="00E9219D">
        <w:rPr>
          <w:noProof w:val="0"/>
          <w:lang w:val="en-US"/>
        </w:rPr>
        <w:t>Lorem ipsum dolor sit amet, consetetur sadipscing elitr,</w:t>
      </w:r>
      <w:r w:rsidR="00983166">
        <w:rPr>
          <w:noProof w:val="0"/>
          <w:lang w:val="en-US"/>
        </w:rPr>
        <w:t xml:space="preserve"> sed</w:t>
      </w:r>
      <w:r w:rsidR="00983166" w:rsidRPr="00E9219D">
        <w:rPr>
          <w:noProof w:val="0"/>
          <w:lang w:val="en-US"/>
        </w:rPr>
        <w:t xml:space="preserve"> diam nonumy eirmod tempor invidunt ut labore et dolore magna aliquyam erat, sed diam voluptua. At vero eos et accusam et justo duo dolores et ea rebum. </w:t>
      </w:r>
    </w:p>
    <w:p w14:paraId="4FC8013B" w14:textId="76F66F7A" w:rsidR="00CE58CE" w:rsidRPr="00983166" w:rsidRDefault="00CE58CE" w:rsidP="00983166">
      <w:pPr>
        <w:pStyle w:val="GOVDE"/>
      </w:pPr>
      <w:r w:rsidRPr="00983166">
        <w:lastRenderedPageBreak/>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 ut labore et dolore magna aliquyam erat, sed diam voluptua. At vero eos et accusam et justo duo dolores et ea rebum. </w:t>
      </w:r>
    </w:p>
    <w:p w14:paraId="46E41D09" w14:textId="77777777" w:rsidR="00953F63" w:rsidRPr="00E9219D" w:rsidRDefault="00953F63" w:rsidP="00953F63">
      <w:pPr>
        <w:pStyle w:val="CizelgeFBESablonBolumII"/>
        <w:rPr>
          <w:lang w:val="en-US"/>
        </w:rPr>
      </w:pPr>
      <w:bookmarkStart w:id="134" w:name="_Toc190621717"/>
      <w:bookmarkStart w:id="135" w:name="_Toc190622108"/>
      <w:bookmarkStart w:id="136" w:name="_Toc202259452"/>
      <w:bookmarkStart w:id="137" w:name="_Toc415747646"/>
      <w:bookmarkStart w:id="138" w:name="_Toc445130535"/>
      <w:r>
        <w:rPr>
          <w:lang w:val="en-US"/>
        </w:rPr>
        <w:t>Çizelge</w:t>
      </w:r>
      <w:r w:rsidRPr="00E9219D">
        <w:rPr>
          <w:lang w:val="en-US"/>
        </w:rPr>
        <w:t xml:space="preserve"> </w:t>
      </w:r>
      <w:bookmarkEnd w:id="134"/>
      <w:bookmarkEnd w:id="135"/>
      <w:r w:rsidRPr="00E9219D">
        <w:rPr>
          <w:lang w:val="en-US"/>
        </w:rPr>
        <w:t xml:space="preserve">ismi </w:t>
      </w:r>
      <w:r>
        <w:t>nokta ile bitirilmelidir</w:t>
      </w:r>
      <w:r w:rsidRPr="00E9219D">
        <w:t>.</w:t>
      </w:r>
      <w:bookmarkEnd w:id="136"/>
      <w:bookmarkEnd w:id="137"/>
      <w:bookmarkEnd w:id="138"/>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953F63" w:rsidRPr="00E9219D" w14:paraId="293E1061" w14:textId="77777777" w:rsidTr="00162496">
        <w:trPr>
          <w:jc w:val="center"/>
        </w:trPr>
        <w:tc>
          <w:tcPr>
            <w:tcW w:w="1510" w:type="pct"/>
            <w:tcBorders>
              <w:top w:val="double" w:sz="6" w:space="0" w:color="auto"/>
              <w:bottom w:val="single" w:sz="8" w:space="0" w:color="auto"/>
            </w:tcBorders>
          </w:tcPr>
          <w:p w14:paraId="383AABA0" w14:textId="77777777" w:rsidR="00953F63" w:rsidRPr="00E9219D" w:rsidRDefault="00953F63" w:rsidP="001D70C1">
            <w:pPr>
              <w:jc w:val="center"/>
              <w:rPr>
                <w:noProof w:val="0"/>
                <w:lang w:val="en-US"/>
              </w:rPr>
            </w:pPr>
            <w:r w:rsidRPr="00E9219D">
              <w:rPr>
                <w:noProof w:val="0"/>
                <w:lang w:val="en-US"/>
              </w:rPr>
              <w:t>Kolon A</w:t>
            </w:r>
          </w:p>
        </w:tc>
        <w:tc>
          <w:tcPr>
            <w:tcW w:w="1093" w:type="pct"/>
            <w:tcBorders>
              <w:top w:val="double" w:sz="6" w:space="0" w:color="auto"/>
              <w:bottom w:val="single" w:sz="8" w:space="0" w:color="auto"/>
            </w:tcBorders>
          </w:tcPr>
          <w:p w14:paraId="3DD6EC4C" w14:textId="77777777" w:rsidR="00953F63" w:rsidRPr="00E9219D" w:rsidRDefault="00953F63" w:rsidP="001D70C1">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7933EAE9" w14:textId="77777777" w:rsidR="00953F63" w:rsidRPr="00E9219D" w:rsidRDefault="00953F63" w:rsidP="001D70C1">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57C7DB8A" w14:textId="77777777" w:rsidR="00953F63" w:rsidRPr="00E9219D" w:rsidRDefault="00953F63" w:rsidP="001D70C1">
            <w:pPr>
              <w:jc w:val="center"/>
              <w:rPr>
                <w:noProof w:val="0"/>
                <w:lang w:val="en-US"/>
              </w:rPr>
            </w:pPr>
            <w:r w:rsidRPr="00E9219D">
              <w:rPr>
                <w:noProof w:val="0"/>
                <w:lang w:val="en-US"/>
              </w:rPr>
              <w:t>Kolon D</w:t>
            </w:r>
          </w:p>
        </w:tc>
      </w:tr>
      <w:tr w:rsidR="00953F63" w:rsidRPr="00E9219D" w14:paraId="17CD15C3" w14:textId="77777777" w:rsidTr="00162496">
        <w:trPr>
          <w:jc w:val="center"/>
        </w:trPr>
        <w:tc>
          <w:tcPr>
            <w:tcW w:w="1510" w:type="pct"/>
            <w:tcBorders>
              <w:top w:val="single" w:sz="8" w:space="0" w:color="auto"/>
            </w:tcBorders>
            <w:vAlign w:val="center"/>
          </w:tcPr>
          <w:p w14:paraId="4D072B82" w14:textId="77777777" w:rsidR="00953F63" w:rsidRPr="00E9219D" w:rsidRDefault="00953F63" w:rsidP="001D70C1">
            <w:pPr>
              <w:jc w:val="center"/>
              <w:rPr>
                <w:noProof w:val="0"/>
                <w:lang w:val="en-US"/>
              </w:rPr>
            </w:pPr>
            <w:r w:rsidRPr="00E9219D">
              <w:rPr>
                <w:noProof w:val="0"/>
                <w:lang w:val="en-US"/>
              </w:rPr>
              <w:t>Satır A</w:t>
            </w:r>
          </w:p>
        </w:tc>
        <w:tc>
          <w:tcPr>
            <w:tcW w:w="1093" w:type="pct"/>
            <w:tcBorders>
              <w:top w:val="single" w:sz="8" w:space="0" w:color="auto"/>
            </w:tcBorders>
            <w:vAlign w:val="center"/>
          </w:tcPr>
          <w:p w14:paraId="271D0500" w14:textId="77777777" w:rsidR="00953F63" w:rsidRPr="00E9219D" w:rsidRDefault="00953F63" w:rsidP="001D70C1">
            <w:pPr>
              <w:jc w:val="center"/>
              <w:rPr>
                <w:noProof w:val="0"/>
                <w:lang w:val="en-US"/>
              </w:rPr>
            </w:pPr>
            <w:r w:rsidRPr="00E9219D">
              <w:rPr>
                <w:noProof w:val="0"/>
                <w:lang w:val="en-US"/>
              </w:rPr>
              <w:t>Satır A</w:t>
            </w:r>
          </w:p>
        </w:tc>
        <w:tc>
          <w:tcPr>
            <w:tcW w:w="1118" w:type="pct"/>
            <w:tcBorders>
              <w:top w:val="single" w:sz="8" w:space="0" w:color="auto"/>
            </w:tcBorders>
            <w:vAlign w:val="center"/>
          </w:tcPr>
          <w:p w14:paraId="1F55A49F" w14:textId="77777777" w:rsidR="00953F63" w:rsidRPr="00E9219D" w:rsidRDefault="00953F63" w:rsidP="001D70C1">
            <w:pPr>
              <w:jc w:val="center"/>
              <w:rPr>
                <w:noProof w:val="0"/>
                <w:lang w:val="en-US"/>
              </w:rPr>
            </w:pPr>
            <w:r w:rsidRPr="00E9219D">
              <w:rPr>
                <w:noProof w:val="0"/>
                <w:lang w:val="en-US"/>
              </w:rPr>
              <w:t>Satır A</w:t>
            </w:r>
          </w:p>
        </w:tc>
        <w:tc>
          <w:tcPr>
            <w:tcW w:w="1278" w:type="pct"/>
            <w:tcBorders>
              <w:top w:val="single" w:sz="8" w:space="0" w:color="auto"/>
            </w:tcBorders>
          </w:tcPr>
          <w:p w14:paraId="33993683" w14:textId="77777777" w:rsidR="00953F63" w:rsidRPr="00E9219D" w:rsidRDefault="00953F63" w:rsidP="001D70C1">
            <w:pPr>
              <w:jc w:val="center"/>
              <w:rPr>
                <w:noProof w:val="0"/>
                <w:lang w:val="en-US"/>
              </w:rPr>
            </w:pPr>
            <w:r w:rsidRPr="00E9219D">
              <w:rPr>
                <w:noProof w:val="0"/>
                <w:lang w:val="en-US"/>
              </w:rPr>
              <w:t>Satır A</w:t>
            </w:r>
          </w:p>
        </w:tc>
      </w:tr>
      <w:tr w:rsidR="00953F63" w:rsidRPr="00E9219D" w14:paraId="601D594B" w14:textId="77777777" w:rsidTr="00162496">
        <w:trPr>
          <w:jc w:val="center"/>
        </w:trPr>
        <w:tc>
          <w:tcPr>
            <w:tcW w:w="1510" w:type="pct"/>
            <w:vAlign w:val="center"/>
          </w:tcPr>
          <w:p w14:paraId="31C888F9" w14:textId="77777777" w:rsidR="00953F63" w:rsidRPr="00E9219D" w:rsidRDefault="00953F63" w:rsidP="001D70C1">
            <w:pPr>
              <w:jc w:val="center"/>
              <w:rPr>
                <w:noProof w:val="0"/>
                <w:lang w:val="en-US"/>
              </w:rPr>
            </w:pPr>
            <w:r w:rsidRPr="00E9219D">
              <w:rPr>
                <w:noProof w:val="0"/>
                <w:lang w:val="en-US"/>
              </w:rPr>
              <w:t>Satır B</w:t>
            </w:r>
          </w:p>
        </w:tc>
        <w:tc>
          <w:tcPr>
            <w:tcW w:w="1093" w:type="pct"/>
            <w:vAlign w:val="center"/>
          </w:tcPr>
          <w:p w14:paraId="753B7598" w14:textId="77777777" w:rsidR="00953F63" w:rsidRPr="00E9219D" w:rsidRDefault="00953F63" w:rsidP="001D70C1">
            <w:pPr>
              <w:jc w:val="center"/>
              <w:rPr>
                <w:noProof w:val="0"/>
                <w:lang w:val="en-US"/>
              </w:rPr>
            </w:pPr>
            <w:r w:rsidRPr="00E9219D">
              <w:rPr>
                <w:noProof w:val="0"/>
                <w:lang w:val="en-US"/>
              </w:rPr>
              <w:t>Satır B</w:t>
            </w:r>
          </w:p>
        </w:tc>
        <w:tc>
          <w:tcPr>
            <w:tcW w:w="1118" w:type="pct"/>
            <w:vAlign w:val="center"/>
          </w:tcPr>
          <w:p w14:paraId="051B50D1" w14:textId="77777777" w:rsidR="00953F63" w:rsidRPr="00E9219D" w:rsidRDefault="00953F63" w:rsidP="001D70C1">
            <w:pPr>
              <w:jc w:val="center"/>
              <w:rPr>
                <w:noProof w:val="0"/>
                <w:lang w:val="en-US"/>
              </w:rPr>
            </w:pPr>
            <w:r w:rsidRPr="00E9219D">
              <w:rPr>
                <w:noProof w:val="0"/>
                <w:lang w:val="en-US"/>
              </w:rPr>
              <w:t>Satır B</w:t>
            </w:r>
          </w:p>
        </w:tc>
        <w:tc>
          <w:tcPr>
            <w:tcW w:w="1278" w:type="pct"/>
          </w:tcPr>
          <w:p w14:paraId="03F81A80" w14:textId="77777777" w:rsidR="00953F63" w:rsidRPr="00E9219D" w:rsidRDefault="00953F63" w:rsidP="001D70C1">
            <w:pPr>
              <w:jc w:val="center"/>
              <w:rPr>
                <w:noProof w:val="0"/>
                <w:lang w:val="en-US"/>
              </w:rPr>
            </w:pPr>
            <w:r w:rsidRPr="00E9219D">
              <w:rPr>
                <w:noProof w:val="0"/>
                <w:lang w:val="en-US"/>
              </w:rPr>
              <w:t>Satır B</w:t>
            </w:r>
          </w:p>
        </w:tc>
      </w:tr>
      <w:tr w:rsidR="00953F63" w:rsidRPr="00E9219D" w14:paraId="0476D9F6" w14:textId="77777777" w:rsidTr="00162496">
        <w:trPr>
          <w:jc w:val="center"/>
        </w:trPr>
        <w:tc>
          <w:tcPr>
            <w:tcW w:w="1510" w:type="pct"/>
            <w:vAlign w:val="center"/>
          </w:tcPr>
          <w:p w14:paraId="60F7864F" w14:textId="77777777" w:rsidR="00953F63" w:rsidRPr="00E9219D" w:rsidRDefault="00953F63" w:rsidP="001D70C1">
            <w:pPr>
              <w:jc w:val="center"/>
              <w:rPr>
                <w:noProof w:val="0"/>
                <w:lang w:val="en-US"/>
              </w:rPr>
            </w:pPr>
            <w:r w:rsidRPr="00E9219D">
              <w:rPr>
                <w:noProof w:val="0"/>
                <w:lang w:val="en-US"/>
              </w:rPr>
              <w:t>Satır C</w:t>
            </w:r>
          </w:p>
        </w:tc>
        <w:tc>
          <w:tcPr>
            <w:tcW w:w="1093" w:type="pct"/>
            <w:vAlign w:val="center"/>
          </w:tcPr>
          <w:p w14:paraId="12E86C67" w14:textId="77777777" w:rsidR="00953F63" w:rsidRPr="00E9219D" w:rsidRDefault="00953F63" w:rsidP="001D70C1">
            <w:pPr>
              <w:jc w:val="center"/>
              <w:rPr>
                <w:noProof w:val="0"/>
                <w:lang w:val="en-US"/>
              </w:rPr>
            </w:pPr>
            <w:r w:rsidRPr="00E9219D">
              <w:rPr>
                <w:noProof w:val="0"/>
                <w:lang w:val="en-US"/>
              </w:rPr>
              <w:t>Satır C</w:t>
            </w:r>
          </w:p>
        </w:tc>
        <w:tc>
          <w:tcPr>
            <w:tcW w:w="1118" w:type="pct"/>
            <w:vAlign w:val="center"/>
          </w:tcPr>
          <w:p w14:paraId="79936DE0" w14:textId="77777777" w:rsidR="00953F63" w:rsidRPr="00E9219D" w:rsidRDefault="00953F63" w:rsidP="001D70C1">
            <w:pPr>
              <w:jc w:val="center"/>
              <w:rPr>
                <w:noProof w:val="0"/>
                <w:lang w:val="en-US"/>
              </w:rPr>
            </w:pPr>
            <w:r w:rsidRPr="00E9219D">
              <w:rPr>
                <w:noProof w:val="0"/>
                <w:lang w:val="en-US"/>
              </w:rPr>
              <w:t>Satır C</w:t>
            </w:r>
          </w:p>
        </w:tc>
        <w:tc>
          <w:tcPr>
            <w:tcW w:w="1278" w:type="pct"/>
          </w:tcPr>
          <w:p w14:paraId="27EB2F00" w14:textId="77777777" w:rsidR="00953F63" w:rsidRPr="00E9219D" w:rsidRDefault="00953F63" w:rsidP="001D70C1">
            <w:pPr>
              <w:jc w:val="center"/>
              <w:rPr>
                <w:noProof w:val="0"/>
                <w:lang w:val="en-US"/>
              </w:rPr>
            </w:pPr>
            <w:r w:rsidRPr="00E9219D">
              <w:rPr>
                <w:noProof w:val="0"/>
                <w:lang w:val="en-US"/>
              </w:rPr>
              <w:t>Satır C</w:t>
            </w:r>
          </w:p>
        </w:tc>
      </w:tr>
    </w:tbl>
    <w:p w14:paraId="5E94665E" w14:textId="77777777" w:rsidR="00953F63" w:rsidRPr="00E9219D" w:rsidRDefault="00953F63" w:rsidP="001D70C1">
      <w:pPr>
        <w:pStyle w:val="GOVDE"/>
        <w:spacing w:before="240"/>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w:t>
      </w:r>
    </w:p>
    <w:p w14:paraId="7E28003B" w14:textId="77777777" w:rsidR="00CE58CE" w:rsidRDefault="00CE58CE" w:rsidP="00CE58CE">
      <w:pPr>
        <w:pStyle w:val="BASLIK2"/>
        <w:rPr>
          <w:lang w:val="en-US"/>
        </w:rPr>
      </w:pPr>
      <w:bookmarkStart w:id="139" w:name="_Toc443401161"/>
      <w:r>
        <w:rPr>
          <w:lang w:val="en-US"/>
        </w:rPr>
        <w:t>Yatay Sayfada Çizelge Örneği</w:t>
      </w:r>
      <w:bookmarkEnd w:id="139"/>
    </w:p>
    <w:p w14:paraId="5F9DE0B3" w14:textId="77777777" w:rsidR="00953F63" w:rsidRPr="00E9219D" w:rsidRDefault="00953F63" w:rsidP="00953F63">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6C22A3D" w14:textId="77777777" w:rsidR="00CE58CE" w:rsidRDefault="00CE58CE" w:rsidP="00953F63">
      <w:pPr>
        <w:pStyle w:val="TableAnchor"/>
        <w:sectPr w:rsidR="00CE58CE" w:rsidSect="00953F63">
          <w:footerReference w:type="even" r:id="rId15"/>
          <w:footerReference w:type="default" r:id="rId16"/>
          <w:pgSz w:w="11906" w:h="16838"/>
          <w:pgMar w:top="1418" w:right="1418" w:bottom="1418" w:left="2268" w:header="709" w:footer="709" w:gutter="0"/>
          <w:cols w:space="708"/>
          <w:docGrid w:linePitch="360"/>
        </w:sectPr>
      </w:pPr>
    </w:p>
    <w:p w14:paraId="21DB3FA0" w14:textId="77777777" w:rsidR="00953F63" w:rsidRPr="00E9219D" w:rsidRDefault="00953F63" w:rsidP="00CE58CE">
      <w:pPr>
        <w:pStyle w:val="CizelgeFBESablonBolumII"/>
      </w:pPr>
      <w:bookmarkStart w:id="140" w:name="_Toc445130536"/>
      <w:r>
        <w:lastRenderedPageBreak/>
        <w:t>2. Satıra geçen ör</w:t>
      </w:r>
      <w:r w:rsidR="00CE58CE">
        <w:t xml:space="preserve">nek </w:t>
      </w:r>
      <w:r>
        <w:t xml:space="preserve">çizelge adı, </w:t>
      </w:r>
      <w:r w:rsidR="00CE58CE">
        <w:t>2. Satıra geçen örnek çizelge adı,</w:t>
      </w:r>
      <w:r w:rsidR="00CE58CE" w:rsidRPr="00CE58CE">
        <w:t xml:space="preserve"> </w:t>
      </w:r>
      <w:r w:rsidR="00CE58CE">
        <w:t>2. Satıra geçen örnek çizelge adı,</w:t>
      </w:r>
      <w:r w:rsidR="00CE58CE" w:rsidRPr="00CE58CE">
        <w:t xml:space="preserve"> </w:t>
      </w:r>
      <w:r w:rsidR="00CE58CE">
        <w:t>2. Satıra geçen örnek çizelge adı,</w:t>
      </w:r>
      <w:r w:rsidR="00CE58CE" w:rsidRPr="00CE58CE">
        <w:t xml:space="preserve"> </w:t>
      </w:r>
      <w:r w:rsidR="00CE58CE">
        <w:t>2. Satıra geçen örnek çizelge adı.</w:t>
      </w:r>
      <w:bookmarkEnd w:id="140"/>
    </w:p>
    <w:tbl>
      <w:tblPr>
        <w:tblpPr w:leftFromText="142" w:rightFromText="142" w:topFromText="142" w:bottomFromText="142" w:vertAnchor="text" w:horzAnchor="margin" w:tblpY="167"/>
        <w:tblOverlap w:val="never"/>
        <w:tblW w:w="5000" w:type="pct"/>
        <w:tblBorders>
          <w:top w:val="double" w:sz="6" w:space="0" w:color="auto"/>
          <w:bottom w:val="single" w:sz="8" w:space="0" w:color="auto"/>
        </w:tblBorders>
        <w:tblLook w:val="0000" w:firstRow="0" w:lastRow="0" w:firstColumn="0" w:lastColumn="0" w:noHBand="0" w:noVBand="0"/>
      </w:tblPr>
      <w:tblGrid>
        <w:gridCol w:w="1741"/>
        <w:gridCol w:w="1812"/>
        <w:gridCol w:w="2165"/>
        <w:gridCol w:w="1658"/>
        <w:gridCol w:w="1658"/>
        <w:gridCol w:w="1658"/>
        <w:gridCol w:w="1658"/>
        <w:gridCol w:w="1652"/>
      </w:tblGrid>
      <w:tr w:rsidR="00DA24A0" w:rsidRPr="00E9219D" w14:paraId="5C427073" w14:textId="77777777" w:rsidTr="00DA24A0">
        <w:tc>
          <w:tcPr>
            <w:tcW w:w="622" w:type="pct"/>
            <w:vMerge w:val="restart"/>
            <w:tcBorders>
              <w:top w:val="double" w:sz="6" w:space="0" w:color="auto"/>
              <w:bottom w:val="nil"/>
            </w:tcBorders>
            <w:vAlign w:val="center"/>
          </w:tcPr>
          <w:p w14:paraId="2B976CAB" w14:textId="77777777" w:rsidR="00DA24A0" w:rsidRPr="00E9219D" w:rsidRDefault="00DA24A0" w:rsidP="00DA24A0">
            <w:pPr>
              <w:jc w:val="center"/>
              <w:rPr>
                <w:noProof w:val="0"/>
                <w:lang w:val="en-US"/>
              </w:rPr>
            </w:pPr>
            <w:r w:rsidRPr="00E9219D">
              <w:rPr>
                <w:noProof w:val="0"/>
                <w:lang w:val="en-US"/>
              </w:rPr>
              <w:t>Parametre</w:t>
            </w:r>
          </w:p>
          <w:p w14:paraId="6B30949D" w14:textId="77777777" w:rsidR="00DA24A0" w:rsidRPr="00E9219D" w:rsidRDefault="00DA24A0" w:rsidP="00DA24A0">
            <w:pPr>
              <w:jc w:val="center"/>
              <w:rPr>
                <w:noProof w:val="0"/>
                <w:lang w:val="en-US"/>
              </w:rPr>
            </w:pPr>
          </w:p>
        </w:tc>
        <w:tc>
          <w:tcPr>
            <w:tcW w:w="647" w:type="pct"/>
            <w:vMerge w:val="restart"/>
            <w:tcBorders>
              <w:top w:val="double" w:sz="6" w:space="0" w:color="auto"/>
              <w:bottom w:val="nil"/>
            </w:tcBorders>
            <w:vAlign w:val="center"/>
          </w:tcPr>
          <w:p w14:paraId="41C24997" w14:textId="77777777" w:rsidR="00DA24A0" w:rsidRPr="00E9219D" w:rsidRDefault="00DA24A0" w:rsidP="00DA24A0">
            <w:pPr>
              <w:jc w:val="center"/>
              <w:rPr>
                <w:noProof w:val="0"/>
                <w:lang w:val="en-US"/>
              </w:rPr>
            </w:pPr>
            <w:r w:rsidRPr="00E9219D">
              <w:rPr>
                <w:noProof w:val="0"/>
                <w:lang w:val="en-US"/>
              </w:rPr>
              <w:t>Kolon 2</w:t>
            </w:r>
          </w:p>
          <w:p w14:paraId="558DF7C0" w14:textId="77777777" w:rsidR="00DA24A0" w:rsidRPr="00E9219D" w:rsidRDefault="00DA24A0" w:rsidP="00DA24A0">
            <w:pPr>
              <w:jc w:val="center"/>
              <w:rPr>
                <w:noProof w:val="0"/>
                <w:lang w:val="en-US"/>
              </w:rPr>
            </w:pPr>
          </w:p>
        </w:tc>
        <w:tc>
          <w:tcPr>
            <w:tcW w:w="773" w:type="pct"/>
            <w:vMerge w:val="restart"/>
            <w:tcBorders>
              <w:top w:val="double" w:sz="6" w:space="0" w:color="auto"/>
              <w:bottom w:val="nil"/>
            </w:tcBorders>
            <w:vAlign w:val="center"/>
          </w:tcPr>
          <w:p w14:paraId="42666F0B" w14:textId="77777777" w:rsidR="00DA24A0" w:rsidRPr="00E9219D" w:rsidRDefault="00DA24A0" w:rsidP="00DA24A0">
            <w:pPr>
              <w:jc w:val="center"/>
              <w:rPr>
                <w:noProof w:val="0"/>
                <w:lang w:val="en-US"/>
              </w:rPr>
            </w:pPr>
            <w:r w:rsidRPr="00E9219D">
              <w:rPr>
                <w:noProof w:val="0"/>
                <w:lang w:val="en-US"/>
              </w:rPr>
              <w:t>Kolon 3</w:t>
            </w:r>
          </w:p>
          <w:p w14:paraId="6EBEE138" w14:textId="77777777" w:rsidR="00DA24A0" w:rsidRPr="00E9219D" w:rsidRDefault="00DA24A0" w:rsidP="00DA24A0">
            <w:pPr>
              <w:jc w:val="center"/>
              <w:rPr>
                <w:noProof w:val="0"/>
                <w:lang w:val="en-US"/>
              </w:rPr>
            </w:pPr>
          </w:p>
        </w:tc>
        <w:tc>
          <w:tcPr>
            <w:tcW w:w="1776" w:type="pct"/>
            <w:gridSpan w:val="3"/>
            <w:tcBorders>
              <w:top w:val="double" w:sz="6" w:space="0" w:color="auto"/>
              <w:bottom w:val="single" w:sz="8" w:space="0" w:color="auto"/>
              <w:right w:val="single" w:sz="8" w:space="0" w:color="auto"/>
            </w:tcBorders>
          </w:tcPr>
          <w:p w14:paraId="2BD31496" w14:textId="77777777" w:rsidR="00DA24A0" w:rsidRPr="00E9219D" w:rsidRDefault="00DA24A0" w:rsidP="00DA24A0">
            <w:pPr>
              <w:jc w:val="center"/>
              <w:rPr>
                <w:noProof w:val="0"/>
                <w:lang w:val="en-US"/>
              </w:rPr>
            </w:pPr>
            <w:r w:rsidRPr="00E9219D">
              <w:rPr>
                <w:noProof w:val="0"/>
                <w:lang w:val="en-US"/>
              </w:rPr>
              <w:t>Kolon 4</w:t>
            </w:r>
          </w:p>
        </w:tc>
        <w:tc>
          <w:tcPr>
            <w:tcW w:w="1182" w:type="pct"/>
            <w:gridSpan w:val="2"/>
            <w:tcBorders>
              <w:top w:val="double" w:sz="6" w:space="0" w:color="auto"/>
              <w:left w:val="single" w:sz="8" w:space="0" w:color="auto"/>
              <w:bottom w:val="single" w:sz="8" w:space="0" w:color="auto"/>
            </w:tcBorders>
          </w:tcPr>
          <w:p w14:paraId="5BC9800E" w14:textId="77777777" w:rsidR="00DA24A0" w:rsidRPr="00E9219D" w:rsidRDefault="00DA24A0" w:rsidP="00DA24A0">
            <w:pPr>
              <w:jc w:val="center"/>
              <w:rPr>
                <w:noProof w:val="0"/>
                <w:lang w:val="en-US"/>
              </w:rPr>
            </w:pPr>
            <w:r w:rsidRPr="00E9219D">
              <w:rPr>
                <w:noProof w:val="0"/>
                <w:lang w:val="en-US"/>
              </w:rPr>
              <w:t>Kolon 5</w:t>
            </w:r>
          </w:p>
        </w:tc>
      </w:tr>
      <w:tr w:rsidR="00DA24A0" w:rsidRPr="00E9219D" w14:paraId="456DE8FC" w14:textId="77777777" w:rsidTr="00DA24A0">
        <w:tc>
          <w:tcPr>
            <w:tcW w:w="622" w:type="pct"/>
            <w:vMerge/>
            <w:tcBorders>
              <w:top w:val="nil"/>
              <w:bottom w:val="single" w:sz="8" w:space="0" w:color="auto"/>
            </w:tcBorders>
            <w:vAlign w:val="center"/>
          </w:tcPr>
          <w:p w14:paraId="7BE0E409" w14:textId="77777777" w:rsidR="00DA24A0" w:rsidRPr="00E9219D" w:rsidRDefault="00DA24A0" w:rsidP="00DA24A0">
            <w:pPr>
              <w:pStyle w:val="TableColumnHead"/>
            </w:pPr>
          </w:p>
        </w:tc>
        <w:tc>
          <w:tcPr>
            <w:tcW w:w="647" w:type="pct"/>
            <w:vMerge/>
            <w:tcBorders>
              <w:top w:val="nil"/>
              <w:bottom w:val="single" w:sz="8" w:space="0" w:color="auto"/>
            </w:tcBorders>
            <w:vAlign w:val="center"/>
          </w:tcPr>
          <w:p w14:paraId="7D991B8F" w14:textId="77777777" w:rsidR="00DA24A0" w:rsidRPr="00E9219D" w:rsidRDefault="00DA24A0" w:rsidP="00DA24A0">
            <w:pPr>
              <w:pStyle w:val="TableColumnHead"/>
            </w:pPr>
          </w:p>
        </w:tc>
        <w:tc>
          <w:tcPr>
            <w:tcW w:w="773" w:type="pct"/>
            <w:vMerge/>
            <w:tcBorders>
              <w:top w:val="nil"/>
              <w:bottom w:val="single" w:sz="8" w:space="0" w:color="auto"/>
            </w:tcBorders>
            <w:vAlign w:val="center"/>
          </w:tcPr>
          <w:p w14:paraId="75C34B89" w14:textId="77777777" w:rsidR="00DA24A0" w:rsidRPr="00E9219D" w:rsidRDefault="00DA24A0" w:rsidP="00DA24A0">
            <w:pPr>
              <w:pStyle w:val="TableColumnHead"/>
            </w:pPr>
          </w:p>
        </w:tc>
        <w:tc>
          <w:tcPr>
            <w:tcW w:w="592" w:type="pct"/>
            <w:tcBorders>
              <w:top w:val="single" w:sz="8" w:space="0" w:color="auto"/>
              <w:bottom w:val="single" w:sz="8" w:space="0" w:color="auto"/>
            </w:tcBorders>
          </w:tcPr>
          <w:p w14:paraId="6035BA15" w14:textId="77777777" w:rsidR="00DA24A0" w:rsidRPr="00E9219D" w:rsidRDefault="00DA24A0" w:rsidP="00DA24A0">
            <w:pPr>
              <w:jc w:val="center"/>
              <w:rPr>
                <w:noProof w:val="0"/>
                <w:lang w:val="en-US"/>
              </w:rPr>
            </w:pPr>
            <w:r w:rsidRPr="00E9219D">
              <w:rPr>
                <w:noProof w:val="0"/>
                <w:lang w:val="en-US"/>
              </w:rPr>
              <w:t>Alt kolon</w:t>
            </w:r>
          </w:p>
        </w:tc>
        <w:tc>
          <w:tcPr>
            <w:tcW w:w="592" w:type="pct"/>
            <w:tcBorders>
              <w:top w:val="single" w:sz="8" w:space="0" w:color="auto"/>
              <w:bottom w:val="single" w:sz="8" w:space="0" w:color="auto"/>
            </w:tcBorders>
          </w:tcPr>
          <w:p w14:paraId="0830A674" w14:textId="77777777" w:rsidR="00DA24A0" w:rsidRPr="00E9219D" w:rsidRDefault="00DA24A0" w:rsidP="00DA24A0">
            <w:pPr>
              <w:jc w:val="center"/>
              <w:rPr>
                <w:noProof w:val="0"/>
                <w:lang w:val="en-US"/>
              </w:rPr>
            </w:pPr>
            <w:r w:rsidRPr="00E9219D">
              <w:rPr>
                <w:noProof w:val="0"/>
                <w:lang w:val="en-US"/>
              </w:rPr>
              <w:t>Alt kolon</w:t>
            </w:r>
          </w:p>
        </w:tc>
        <w:tc>
          <w:tcPr>
            <w:tcW w:w="592" w:type="pct"/>
            <w:tcBorders>
              <w:top w:val="single" w:sz="8" w:space="0" w:color="auto"/>
              <w:bottom w:val="single" w:sz="8" w:space="0" w:color="auto"/>
              <w:right w:val="single" w:sz="8" w:space="0" w:color="auto"/>
            </w:tcBorders>
          </w:tcPr>
          <w:p w14:paraId="4D6E560E" w14:textId="77777777" w:rsidR="00DA24A0" w:rsidRPr="00E9219D" w:rsidRDefault="00DA24A0" w:rsidP="00DA24A0">
            <w:pPr>
              <w:jc w:val="center"/>
              <w:rPr>
                <w:noProof w:val="0"/>
                <w:lang w:val="en-US"/>
              </w:rPr>
            </w:pPr>
            <w:r w:rsidRPr="00E9219D">
              <w:rPr>
                <w:noProof w:val="0"/>
                <w:lang w:val="en-US"/>
              </w:rPr>
              <w:t>Alt kolon</w:t>
            </w:r>
          </w:p>
        </w:tc>
        <w:tc>
          <w:tcPr>
            <w:tcW w:w="592" w:type="pct"/>
            <w:tcBorders>
              <w:top w:val="single" w:sz="8" w:space="0" w:color="auto"/>
              <w:left w:val="single" w:sz="8" w:space="0" w:color="auto"/>
              <w:bottom w:val="single" w:sz="8" w:space="0" w:color="auto"/>
            </w:tcBorders>
          </w:tcPr>
          <w:p w14:paraId="1CE82D7B" w14:textId="77777777" w:rsidR="00DA24A0" w:rsidRPr="00E9219D" w:rsidRDefault="00DA24A0" w:rsidP="00DA24A0">
            <w:pPr>
              <w:jc w:val="center"/>
              <w:rPr>
                <w:noProof w:val="0"/>
                <w:lang w:val="en-US"/>
              </w:rPr>
            </w:pPr>
            <w:r w:rsidRPr="00E9219D">
              <w:rPr>
                <w:noProof w:val="0"/>
                <w:lang w:val="en-US"/>
              </w:rPr>
              <w:t>Alt kolon</w:t>
            </w:r>
          </w:p>
        </w:tc>
        <w:tc>
          <w:tcPr>
            <w:tcW w:w="590" w:type="pct"/>
            <w:tcBorders>
              <w:top w:val="single" w:sz="8" w:space="0" w:color="auto"/>
              <w:bottom w:val="single" w:sz="8" w:space="0" w:color="auto"/>
            </w:tcBorders>
          </w:tcPr>
          <w:p w14:paraId="12258BB9" w14:textId="77777777" w:rsidR="00DA24A0" w:rsidRPr="00E9219D" w:rsidRDefault="00DA24A0" w:rsidP="00DA24A0">
            <w:pPr>
              <w:jc w:val="center"/>
              <w:rPr>
                <w:noProof w:val="0"/>
                <w:lang w:val="en-US"/>
              </w:rPr>
            </w:pPr>
            <w:r w:rsidRPr="00E9219D">
              <w:rPr>
                <w:noProof w:val="0"/>
                <w:lang w:val="en-US"/>
              </w:rPr>
              <w:t>Alt kolon</w:t>
            </w:r>
          </w:p>
        </w:tc>
      </w:tr>
      <w:tr w:rsidR="00DA24A0" w:rsidRPr="00E9219D" w14:paraId="28969003" w14:textId="77777777" w:rsidTr="00DA24A0">
        <w:tc>
          <w:tcPr>
            <w:tcW w:w="622" w:type="pct"/>
            <w:tcBorders>
              <w:top w:val="single" w:sz="8" w:space="0" w:color="auto"/>
            </w:tcBorders>
            <w:vAlign w:val="center"/>
          </w:tcPr>
          <w:p w14:paraId="248FEEE7" w14:textId="77777777" w:rsidR="00DA24A0" w:rsidRPr="00E9219D" w:rsidRDefault="00DA24A0" w:rsidP="00DA24A0">
            <w:pPr>
              <w:rPr>
                <w:noProof w:val="0"/>
                <w:lang w:val="en-US"/>
              </w:rPr>
            </w:pPr>
            <w:r w:rsidRPr="00E9219D">
              <w:rPr>
                <w:noProof w:val="0"/>
                <w:lang w:val="en-US"/>
              </w:rPr>
              <w:t>Satır 1</w:t>
            </w:r>
          </w:p>
        </w:tc>
        <w:tc>
          <w:tcPr>
            <w:tcW w:w="647" w:type="pct"/>
            <w:tcBorders>
              <w:top w:val="single" w:sz="8" w:space="0" w:color="auto"/>
            </w:tcBorders>
            <w:vAlign w:val="center"/>
          </w:tcPr>
          <w:p w14:paraId="40CCE836" w14:textId="77777777" w:rsidR="00DA24A0" w:rsidRPr="00E9219D" w:rsidRDefault="00DA24A0" w:rsidP="00DA24A0">
            <w:pPr>
              <w:jc w:val="center"/>
              <w:rPr>
                <w:noProof w:val="0"/>
                <w:lang w:val="en-US"/>
              </w:rPr>
            </w:pPr>
            <w:r w:rsidRPr="00E9219D">
              <w:rPr>
                <w:noProof w:val="0"/>
                <w:lang w:val="en-US"/>
              </w:rPr>
              <w:t>-7.680442</w:t>
            </w:r>
          </w:p>
        </w:tc>
        <w:tc>
          <w:tcPr>
            <w:tcW w:w="773" w:type="pct"/>
            <w:tcBorders>
              <w:top w:val="single" w:sz="8" w:space="0" w:color="auto"/>
            </w:tcBorders>
            <w:vAlign w:val="center"/>
          </w:tcPr>
          <w:p w14:paraId="0FF546B9" w14:textId="77777777" w:rsidR="00DA24A0" w:rsidRPr="00E9219D" w:rsidRDefault="00DA24A0" w:rsidP="00DA24A0">
            <w:pPr>
              <w:jc w:val="center"/>
              <w:rPr>
                <w:noProof w:val="0"/>
                <w:lang w:val="en-US"/>
              </w:rPr>
            </w:pPr>
            <w:r w:rsidRPr="00E9219D">
              <w:rPr>
                <w:noProof w:val="0"/>
                <w:lang w:val="en-US"/>
              </w:rPr>
              <w:t>7.6986348</w:t>
            </w:r>
          </w:p>
        </w:tc>
        <w:tc>
          <w:tcPr>
            <w:tcW w:w="592" w:type="pct"/>
            <w:tcBorders>
              <w:top w:val="single" w:sz="8" w:space="0" w:color="auto"/>
            </w:tcBorders>
          </w:tcPr>
          <w:p w14:paraId="4FA6D84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4EC44162"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5A0D36C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47FB328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12</w:t>
            </w:r>
          </w:p>
        </w:tc>
        <w:tc>
          <w:tcPr>
            <w:tcW w:w="590" w:type="pct"/>
            <w:tcBorders>
              <w:top w:val="single" w:sz="8" w:space="0" w:color="auto"/>
            </w:tcBorders>
          </w:tcPr>
          <w:p w14:paraId="0ACE54C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12</w:t>
            </w:r>
          </w:p>
        </w:tc>
      </w:tr>
      <w:tr w:rsidR="00DA24A0" w:rsidRPr="00E9219D" w14:paraId="157BA3D9" w14:textId="77777777" w:rsidTr="00DA24A0">
        <w:tc>
          <w:tcPr>
            <w:tcW w:w="622" w:type="pct"/>
            <w:vAlign w:val="center"/>
          </w:tcPr>
          <w:p w14:paraId="331F8E65" w14:textId="77777777" w:rsidR="00DA24A0" w:rsidRPr="00E9219D" w:rsidRDefault="00DA24A0" w:rsidP="00DA24A0">
            <w:pPr>
              <w:rPr>
                <w:noProof w:val="0"/>
                <w:lang w:val="en-US"/>
              </w:rPr>
            </w:pPr>
            <w:r w:rsidRPr="00E9219D">
              <w:rPr>
                <w:noProof w:val="0"/>
                <w:lang w:val="en-US"/>
              </w:rPr>
              <w:t>Satır 2</w:t>
            </w:r>
          </w:p>
        </w:tc>
        <w:tc>
          <w:tcPr>
            <w:tcW w:w="647" w:type="pct"/>
            <w:vAlign w:val="center"/>
          </w:tcPr>
          <w:p w14:paraId="5CA68138" w14:textId="77777777" w:rsidR="00DA24A0" w:rsidRPr="00E9219D" w:rsidRDefault="00DA24A0" w:rsidP="00DA24A0">
            <w:pPr>
              <w:jc w:val="center"/>
              <w:rPr>
                <w:noProof w:val="0"/>
                <w:lang w:val="en-US"/>
              </w:rPr>
            </w:pPr>
            <w:r w:rsidRPr="00E9219D">
              <w:rPr>
                <w:noProof w:val="0"/>
                <w:lang w:val="en-US"/>
              </w:rPr>
              <w:t>140</w:t>
            </w:r>
          </w:p>
        </w:tc>
        <w:tc>
          <w:tcPr>
            <w:tcW w:w="773" w:type="pct"/>
            <w:vAlign w:val="center"/>
          </w:tcPr>
          <w:p w14:paraId="7AB83AF3" w14:textId="77777777" w:rsidR="00DA24A0" w:rsidRPr="00E9219D" w:rsidRDefault="00DA24A0" w:rsidP="00DA24A0">
            <w:pPr>
              <w:jc w:val="center"/>
              <w:rPr>
                <w:noProof w:val="0"/>
                <w:lang w:val="en-US"/>
              </w:rPr>
            </w:pPr>
            <w:r w:rsidRPr="00E9219D">
              <w:rPr>
                <w:noProof w:val="0"/>
                <w:lang w:val="en-US"/>
              </w:rPr>
              <w:t>-</w:t>
            </w:r>
          </w:p>
        </w:tc>
        <w:tc>
          <w:tcPr>
            <w:tcW w:w="592" w:type="pct"/>
          </w:tcPr>
          <w:p w14:paraId="08BA74E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7423F99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32A113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FE3F17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6B2D3FF"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2CAF73DF" w14:textId="77777777" w:rsidTr="00DA24A0">
        <w:tc>
          <w:tcPr>
            <w:tcW w:w="622" w:type="pct"/>
            <w:vAlign w:val="center"/>
          </w:tcPr>
          <w:p w14:paraId="434976E0" w14:textId="77777777" w:rsidR="00DA24A0" w:rsidRPr="00E9219D" w:rsidRDefault="00DA24A0" w:rsidP="00DA24A0">
            <w:pPr>
              <w:rPr>
                <w:noProof w:val="0"/>
                <w:lang w:val="en-US"/>
              </w:rPr>
            </w:pPr>
            <w:r w:rsidRPr="00E9219D">
              <w:rPr>
                <w:noProof w:val="0"/>
                <w:lang w:val="en-US"/>
              </w:rPr>
              <w:t>Satır 3</w:t>
            </w:r>
          </w:p>
        </w:tc>
        <w:tc>
          <w:tcPr>
            <w:tcW w:w="647" w:type="pct"/>
            <w:vAlign w:val="center"/>
          </w:tcPr>
          <w:p w14:paraId="74624E4E" w14:textId="77777777" w:rsidR="00DA24A0" w:rsidRPr="00E9219D" w:rsidRDefault="00DA24A0" w:rsidP="00DA24A0">
            <w:pPr>
              <w:jc w:val="center"/>
              <w:rPr>
                <w:noProof w:val="0"/>
                <w:lang w:val="en-US"/>
              </w:rPr>
            </w:pPr>
            <w:r w:rsidRPr="00E9219D">
              <w:rPr>
                <w:noProof w:val="0"/>
                <w:lang w:val="en-US"/>
              </w:rPr>
              <w:t>37.174357</w:t>
            </w:r>
          </w:p>
        </w:tc>
        <w:tc>
          <w:tcPr>
            <w:tcW w:w="773" w:type="pct"/>
            <w:vAlign w:val="center"/>
          </w:tcPr>
          <w:p w14:paraId="7A630BDB" w14:textId="77777777" w:rsidR="00DA24A0" w:rsidRPr="00E9219D" w:rsidRDefault="00DA24A0" w:rsidP="00DA24A0">
            <w:pPr>
              <w:jc w:val="center"/>
              <w:rPr>
                <w:noProof w:val="0"/>
                <w:lang w:val="en-US"/>
              </w:rPr>
            </w:pPr>
            <w:r w:rsidRPr="00E9219D">
              <w:rPr>
                <w:noProof w:val="0"/>
                <w:lang w:val="en-US"/>
              </w:rPr>
              <w:t>37.16192697</w:t>
            </w:r>
          </w:p>
        </w:tc>
        <w:tc>
          <w:tcPr>
            <w:tcW w:w="592" w:type="pct"/>
          </w:tcPr>
          <w:p w14:paraId="44CAC4C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1EBAF4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9B01E5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488F0D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48CE81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7E20DBB5" w14:textId="77777777" w:rsidTr="00DA24A0">
        <w:tc>
          <w:tcPr>
            <w:tcW w:w="622" w:type="pct"/>
            <w:vAlign w:val="center"/>
          </w:tcPr>
          <w:p w14:paraId="61FD057B" w14:textId="77777777" w:rsidR="00DA24A0" w:rsidRPr="00E9219D" w:rsidRDefault="00DA24A0" w:rsidP="00DA24A0">
            <w:pPr>
              <w:rPr>
                <w:noProof w:val="0"/>
                <w:lang w:val="en-US"/>
              </w:rPr>
            </w:pPr>
            <w:r w:rsidRPr="00E9219D">
              <w:rPr>
                <w:noProof w:val="0"/>
                <w:lang w:val="en-US"/>
              </w:rPr>
              <w:t>Satır 4</w:t>
            </w:r>
          </w:p>
        </w:tc>
        <w:tc>
          <w:tcPr>
            <w:tcW w:w="647" w:type="pct"/>
            <w:vAlign w:val="center"/>
          </w:tcPr>
          <w:p w14:paraId="42C826DC" w14:textId="77777777" w:rsidR="00DA24A0" w:rsidRPr="00E9219D" w:rsidRDefault="00DA24A0" w:rsidP="00DA24A0">
            <w:pPr>
              <w:jc w:val="center"/>
              <w:rPr>
                <w:noProof w:val="0"/>
                <w:lang w:val="en-US"/>
              </w:rPr>
            </w:pPr>
            <w:r w:rsidRPr="00E9219D">
              <w:rPr>
                <w:noProof w:val="0"/>
                <w:lang w:val="en-US"/>
              </w:rPr>
              <w:t>140</w:t>
            </w:r>
          </w:p>
        </w:tc>
        <w:tc>
          <w:tcPr>
            <w:tcW w:w="773" w:type="pct"/>
            <w:vAlign w:val="center"/>
          </w:tcPr>
          <w:p w14:paraId="1387A456" w14:textId="77777777" w:rsidR="00DA24A0" w:rsidRPr="00E9219D" w:rsidRDefault="00DA24A0" w:rsidP="00DA24A0">
            <w:pPr>
              <w:jc w:val="center"/>
              <w:rPr>
                <w:noProof w:val="0"/>
                <w:lang w:val="en-US"/>
              </w:rPr>
            </w:pPr>
            <w:r w:rsidRPr="00E9219D">
              <w:rPr>
                <w:noProof w:val="0"/>
                <w:lang w:val="en-US"/>
              </w:rPr>
              <w:t>-</w:t>
            </w:r>
          </w:p>
        </w:tc>
        <w:tc>
          <w:tcPr>
            <w:tcW w:w="592" w:type="pct"/>
          </w:tcPr>
          <w:p w14:paraId="55B8259F"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14882F5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478BCEC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988836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652601D3"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07265B96" w14:textId="77777777" w:rsidTr="00DA24A0">
        <w:tc>
          <w:tcPr>
            <w:tcW w:w="622" w:type="pct"/>
            <w:vAlign w:val="center"/>
          </w:tcPr>
          <w:p w14:paraId="4D99A9B6" w14:textId="77777777" w:rsidR="00DA24A0" w:rsidRPr="00E9219D" w:rsidRDefault="00DA24A0" w:rsidP="00DA24A0">
            <w:pPr>
              <w:rPr>
                <w:noProof w:val="0"/>
                <w:lang w:val="en-US"/>
              </w:rPr>
            </w:pPr>
            <w:r w:rsidRPr="00E9219D">
              <w:rPr>
                <w:noProof w:val="0"/>
                <w:lang w:val="en-US"/>
              </w:rPr>
              <w:t>Satır 5</w:t>
            </w:r>
          </w:p>
        </w:tc>
        <w:tc>
          <w:tcPr>
            <w:tcW w:w="647" w:type="pct"/>
            <w:vAlign w:val="center"/>
          </w:tcPr>
          <w:p w14:paraId="1B1087CE" w14:textId="77777777" w:rsidR="00DA24A0" w:rsidRPr="00E9219D" w:rsidRDefault="00DA24A0" w:rsidP="00DA24A0">
            <w:pPr>
              <w:jc w:val="center"/>
              <w:rPr>
                <w:noProof w:val="0"/>
                <w:lang w:val="en-US"/>
              </w:rPr>
            </w:pPr>
            <w:r w:rsidRPr="00E9219D">
              <w:rPr>
                <w:noProof w:val="0"/>
                <w:lang w:val="en-US"/>
              </w:rPr>
              <w:t>37.174357</w:t>
            </w:r>
          </w:p>
        </w:tc>
        <w:tc>
          <w:tcPr>
            <w:tcW w:w="773" w:type="pct"/>
            <w:vAlign w:val="center"/>
          </w:tcPr>
          <w:p w14:paraId="6436B7C2" w14:textId="77777777" w:rsidR="00DA24A0" w:rsidRPr="00E9219D" w:rsidRDefault="00DA24A0" w:rsidP="00DA24A0">
            <w:pPr>
              <w:jc w:val="center"/>
              <w:rPr>
                <w:noProof w:val="0"/>
                <w:lang w:val="en-US"/>
              </w:rPr>
            </w:pPr>
            <w:r w:rsidRPr="00E9219D">
              <w:rPr>
                <w:noProof w:val="0"/>
                <w:lang w:val="en-US"/>
              </w:rPr>
              <w:t>37.16192697</w:t>
            </w:r>
          </w:p>
        </w:tc>
        <w:tc>
          <w:tcPr>
            <w:tcW w:w="592" w:type="pct"/>
          </w:tcPr>
          <w:p w14:paraId="22348A1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4A2241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B4F65BD"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FFEE64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50D49A0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65E0386C" w14:textId="77777777" w:rsidTr="00DA24A0">
        <w:tc>
          <w:tcPr>
            <w:tcW w:w="622" w:type="pct"/>
            <w:vAlign w:val="center"/>
          </w:tcPr>
          <w:p w14:paraId="659436D2" w14:textId="77777777" w:rsidR="00DA24A0" w:rsidRPr="00E9219D" w:rsidRDefault="00DA24A0" w:rsidP="00DA24A0">
            <w:pPr>
              <w:rPr>
                <w:noProof w:val="0"/>
                <w:lang w:val="en-US"/>
              </w:rPr>
            </w:pPr>
            <w:r w:rsidRPr="00E9219D">
              <w:rPr>
                <w:noProof w:val="0"/>
                <w:lang w:val="en-US"/>
              </w:rPr>
              <w:t>Satır 6</w:t>
            </w:r>
          </w:p>
        </w:tc>
        <w:tc>
          <w:tcPr>
            <w:tcW w:w="647" w:type="pct"/>
            <w:vAlign w:val="center"/>
          </w:tcPr>
          <w:p w14:paraId="02081260" w14:textId="77777777" w:rsidR="00DA24A0" w:rsidRPr="00E9219D" w:rsidRDefault="00DA24A0" w:rsidP="00DA24A0">
            <w:pPr>
              <w:jc w:val="center"/>
              <w:rPr>
                <w:noProof w:val="0"/>
                <w:lang w:val="en-US"/>
              </w:rPr>
            </w:pPr>
            <w:r w:rsidRPr="00E9219D">
              <w:rPr>
                <w:noProof w:val="0"/>
                <w:lang w:val="en-US"/>
              </w:rPr>
              <w:t>140</w:t>
            </w:r>
          </w:p>
        </w:tc>
        <w:tc>
          <w:tcPr>
            <w:tcW w:w="773" w:type="pct"/>
            <w:vAlign w:val="center"/>
          </w:tcPr>
          <w:p w14:paraId="0AB59890" w14:textId="77777777" w:rsidR="00DA24A0" w:rsidRPr="00E9219D" w:rsidRDefault="00DA24A0" w:rsidP="00DA24A0">
            <w:pPr>
              <w:jc w:val="center"/>
              <w:rPr>
                <w:noProof w:val="0"/>
                <w:lang w:val="en-US"/>
              </w:rPr>
            </w:pPr>
            <w:r w:rsidRPr="00E9219D">
              <w:rPr>
                <w:noProof w:val="0"/>
                <w:lang w:val="en-US"/>
              </w:rPr>
              <w:t>-</w:t>
            </w:r>
          </w:p>
        </w:tc>
        <w:tc>
          <w:tcPr>
            <w:tcW w:w="592" w:type="pct"/>
          </w:tcPr>
          <w:p w14:paraId="73AA7BD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6E5CF7E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F9F34B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9B5CADD"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6E34424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72E2F1E0" w14:textId="77777777" w:rsidTr="00DA24A0">
        <w:tc>
          <w:tcPr>
            <w:tcW w:w="622" w:type="pct"/>
            <w:vAlign w:val="center"/>
          </w:tcPr>
          <w:p w14:paraId="65E166C4" w14:textId="77777777" w:rsidR="00DA24A0" w:rsidRPr="00E9219D" w:rsidRDefault="00DA24A0" w:rsidP="00DA24A0">
            <w:pPr>
              <w:rPr>
                <w:noProof w:val="0"/>
                <w:lang w:val="en-US"/>
              </w:rPr>
            </w:pPr>
            <w:r w:rsidRPr="00E9219D">
              <w:rPr>
                <w:noProof w:val="0"/>
                <w:lang w:val="en-US"/>
              </w:rPr>
              <w:t>Satır 7</w:t>
            </w:r>
          </w:p>
        </w:tc>
        <w:tc>
          <w:tcPr>
            <w:tcW w:w="647" w:type="pct"/>
            <w:vAlign w:val="center"/>
          </w:tcPr>
          <w:p w14:paraId="13305DC0" w14:textId="77777777" w:rsidR="00DA24A0" w:rsidRPr="00E9219D" w:rsidRDefault="00DA24A0" w:rsidP="00DA24A0">
            <w:pPr>
              <w:jc w:val="center"/>
              <w:rPr>
                <w:noProof w:val="0"/>
                <w:lang w:val="en-US"/>
              </w:rPr>
            </w:pPr>
            <w:r w:rsidRPr="00E9219D">
              <w:rPr>
                <w:noProof w:val="0"/>
                <w:lang w:val="en-US"/>
              </w:rPr>
              <w:t>37.174357</w:t>
            </w:r>
          </w:p>
        </w:tc>
        <w:tc>
          <w:tcPr>
            <w:tcW w:w="773" w:type="pct"/>
            <w:vAlign w:val="center"/>
          </w:tcPr>
          <w:p w14:paraId="41893B7C" w14:textId="77777777" w:rsidR="00DA24A0" w:rsidRPr="00E9219D" w:rsidRDefault="00DA24A0" w:rsidP="00DA24A0">
            <w:pPr>
              <w:jc w:val="center"/>
              <w:rPr>
                <w:noProof w:val="0"/>
                <w:lang w:val="en-US"/>
              </w:rPr>
            </w:pPr>
            <w:r w:rsidRPr="00E9219D">
              <w:rPr>
                <w:noProof w:val="0"/>
                <w:lang w:val="en-US"/>
              </w:rPr>
              <w:t>37.16192697</w:t>
            </w:r>
          </w:p>
        </w:tc>
        <w:tc>
          <w:tcPr>
            <w:tcW w:w="592" w:type="pct"/>
          </w:tcPr>
          <w:p w14:paraId="48BBC862"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703244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E92A47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ABCFED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1F895733"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33FDE2C6" w14:textId="77777777" w:rsidTr="00DA24A0">
        <w:tc>
          <w:tcPr>
            <w:tcW w:w="622" w:type="pct"/>
            <w:vAlign w:val="center"/>
          </w:tcPr>
          <w:p w14:paraId="076620FB" w14:textId="77777777" w:rsidR="00DA24A0" w:rsidRPr="00E9219D" w:rsidRDefault="00DA24A0" w:rsidP="00DA24A0">
            <w:pPr>
              <w:rPr>
                <w:noProof w:val="0"/>
                <w:lang w:val="en-US"/>
              </w:rPr>
            </w:pPr>
            <w:r w:rsidRPr="00E9219D">
              <w:rPr>
                <w:noProof w:val="0"/>
                <w:lang w:val="en-US"/>
              </w:rPr>
              <w:t>Satır 8</w:t>
            </w:r>
          </w:p>
        </w:tc>
        <w:tc>
          <w:tcPr>
            <w:tcW w:w="647" w:type="pct"/>
            <w:vAlign w:val="center"/>
          </w:tcPr>
          <w:p w14:paraId="740BE15F" w14:textId="77777777" w:rsidR="00DA24A0" w:rsidRPr="00E9219D" w:rsidRDefault="00DA24A0" w:rsidP="00DA24A0">
            <w:pPr>
              <w:jc w:val="center"/>
              <w:rPr>
                <w:noProof w:val="0"/>
                <w:lang w:val="en-US"/>
              </w:rPr>
            </w:pPr>
            <w:r w:rsidRPr="00E9219D">
              <w:rPr>
                <w:noProof w:val="0"/>
                <w:lang w:val="en-US"/>
              </w:rPr>
              <w:t>140</w:t>
            </w:r>
          </w:p>
        </w:tc>
        <w:tc>
          <w:tcPr>
            <w:tcW w:w="773" w:type="pct"/>
            <w:vAlign w:val="center"/>
          </w:tcPr>
          <w:p w14:paraId="06D1EF74" w14:textId="77777777" w:rsidR="00DA24A0" w:rsidRPr="00E9219D" w:rsidRDefault="00DA24A0" w:rsidP="00DA24A0">
            <w:pPr>
              <w:jc w:val="center"/>
              <w:rPr>
                <w:noProof w:val="0"/>
                <w:lang w:val="en-US"/>
              </w:rPr>
            </w:pPr>
            <w:r w:rsidRPr="00E9219D">
              <w:rPr>
                <w:noProof w:val="0"/>
                <w:lang w:val="en-US"/>
              </w:rPr>
              <w:t>-</w:t>
            </w:r>
          </w:p>
        </w:tc>
        <w:tc>
          <w:tcPr>
            <w:tcW w:w="592" w:type="pct"/>
          </w:tcPr>
          <w:p w14:paraId="3EDBE50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14EDCD48"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1E8FC2E"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21F2CF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610C67F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34E7A840" w14:textId="77777777" w:rsidTr="00DA24A0">
        <w:tc>
          <w:tcPr>
            <w:tcW w:w="622" w:type="pct"/>
            <w:vAlign w:val="center"/>
          </w:tcPr>
          <w:p w14:paraId="2DF1908F" w14:textId="77777777" w:rsidR="00DA24A0" w:rsidRPr="00E9219D" w:rsidRDefault="00DA24A0" w:rsidP="00DA24A0">
            <w:pPr>
              <w:rPr>
                <w:noProof w:val="0"/>
                <w:lang w:val="en-US"/>
              </w:rPr>
            </w:pPr>
            <w:r w:rsidRPr="00E9219D">
              <w:rPr>
                <w:noProof w:val="0"/>
                <w:lang w:val="en-US"/>
              </w:rPr>
              <w:t>Satır 9</w:t>
            </w:r>
          </w:p>
        </w:tc>
        <w:tc>
          <w:tcPr>
            <w:tcW w:w="647" w:type="pct"/>
            <w:vAlign w:val="center"/>
          </w:tcPr>
          <w:p w14:paraId="2743947E" w14:textId="77777777" w:rsidR="00DA24A0" w:rsidRPr="00E9219D" w:rsidRDefault="00DA24A0" w:rsidP="00DA24A0">
            <w:pPr>
              <w:jc w:val="center"/>
              <w:rPr>
                <w:noProof w:val="0"/>
                <w:lang w:val="en-US"/>
              </w:rPr>
            </w:pPr>
            <w:r w:rsidRPr="00E9219D">
              <w:rPr>
                <w:noProof w:val="0"/>
                <w:lang w:val="en-US"/>
              </w:rPr>
              <w:t>37.174357</w:t>
            </w:r>
          </w:p>
        </w:tc>
        <w:tc>
          <w:tcPr>
            <w:tcW w:w="773" w:type="pct"/>
            <w:vAlign w:val="center"/>
          </w:tcPr>
          <w:p w14:paraId="66A477BE" w14:textId="77777777" w:rsidR="00DA24A0" w:rsidRPr="00E9219D" w:rsidRDefault="00DA24A0" w:rsidP="00DA24A0">
            <w:pPr>
              <w:jc w:val="center"/>
              <w:rPr>
                <w:noProof w:val="0"/>
                <w:lang w:val="en-US"/>
              </w:rPr>
            </w:pPr>
            <w:r w:rsidRPr="00E9219D">
              <w:rPr>
                <w:noProof w:val="0"/>
                <w:lang w:val="en-US"/>
              </w:rPr>
              <w:t>37.16192697</w:t>
            </w:r>
          </w:p>
        </w:tc>
        <w:tc>
          <w:tcPr>
            <w:tcW w:w="592" w:type="pct"/>
          </w:tcPr>
          <w:p w14:paraId="4E92A94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B75399F"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B307C6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E20533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1924D40D"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7BD9EFA6" w14:textId="77777777" w:rsidTr="00DA24A0">
        <w:tc>
          <w:tcPr>
            <w:tcW w:w="622" w:type="pct"/>
            <w:vAlign w:val="center"/>
          </w:tcPr>
          <w:p w14:paraId="362E7B90" w14:textId="77777777" w:rsidR="00DA24A0" w:rsidRPr="00E9219D" w:rsidRDefault="00DA24A0" w:rsidP="00DA24A0">
            <w:pPr>
              <w:rPr>
                <w:noProof w:val="0"/>
                <w:lang w:val="en-US"/>
              </w:rPr>
            </w:pPr>
            <w:r w:rsidRPr="00E9219D">
              <w:rPr>
                <w:noProof w:val="0"/>
                <w:lang w:val="en-US"/>
              </w:rPr>
              <w:t>Satır 10</w:t>
            </w:r>
          </w:p>
        </w:tc>
        <w:tc>
          <w:tcPr>
            <w:tcW w:w="647" w:type="pct"/>
            <w:vAlign w:val="center"/>
          </w:tcPr>
          <w:p w14:paraId="304714C3" w14:textId="77777777" w:rsidR="00DA24A0" w:rsidRPr="00E9219D" w:rsidRDefault="00DA24A0" w:rsidP="00DA24A0">
            <w:pPr>
              <w:jc w:val="center"/>
              <w:rPr>
                <w:noProof w:val="0"/>
                <w:lang w:val="en-US"/>
              </w:rPr>
            </w:pPr>
            <w:r w:rsidRPr="00E9219D">
              <w:rPr>
                <w:noProof w:val="0"/>
                <w:lang w:val="en-US"/>
              </w:rPr>
              <w:t>140</w:t>
            </w:r>
          </w:p>
        </w:tc>
        <w:tc>
          <w:tcPr>
            <w:tcW w:w="773" w:type="pct"/>
            <w:vAlign w:val="center"/>
          </w:tcPr>
          <w:p w14:paraId="31F44153" w14:textId="77777777" w:rsidR="00DA24A0" w:rsidRPr="00E9219D" w:rsidRDefault="00DA24A0" w:rsidP="00DA24A0">
            <w:pPr>
              <w:jc w:val="center"/>
              <w:rPr>
                <w:noProof w:val="0"/>
                <w:lang w:val="en-US"/>
              </w:rPr>
            </w:pPr>
            <w:r w:rsidRPr="00E9219D">
              <w:rPr>
                <w:noProof w:val="0"/>
                <w:lang w:val="en-US"/>
              </w:rPr>
              <w:t>-</w:t>
            </w:r>
          </w:p>
        </w:tc>
        <w:tc>
          <w:tcPr>
            <w:tcW w:w="592" w:type="pct"/>
          </w:tcPr>
          <w:p w14:paraId="027AE7BF"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40192EA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11F933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35F679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E15F80E"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24FB0F8E" w14:textId="77777777" w:rsidTr="00DA24A0">
        <w:tc>
          <w:tcPr>
            <w:tcW w:w="622" w:type="pct"/>
            <w:vAlign w:val="center"/>
          </w:tcPr>
          <w:p w14:paraId="72CBA6D7" w14:textId="77777777" w:rsidR="00DA24A0" w:rsidRPr="00E9219D" w:rsidRDefault="00DA24A0" w:rsidP="00DA24A0">
            <w:pPr>
              <w:rPr>
                <w:noProof w:val="0"/>
                <w:lang w:val="en-US"/>
              </w:rPr>
            </w:pPr>
            <w:r w:rsidRPr="00E9219D">
              <w:rPr>
                <w:noProof w:val="0"/>
                <w:lang w:val="en-US"/>
              </w:rPr>
              <w:t>Satır 11</w:t>
            </w:r>
          </w:p>
        </w:tc>
        <w:tc>
          <w:tcPr>
            <w:tcW w:w="647" w:type="pct"/>
            <w:vAlign w:val="center"/>
          </w:tcPr>
          <w:p w14:paraId="09CC89E8" w14:textId="77777777" w:rsidR="00DA24A0" w:rsidRPr="00E9219D" w:rsidRDefault="00DA24A0" w:rsidP="00DA24A0">
            <w:pPr>
              <w:jc w:val="center"/>
              <w:rPr>
                <w:noProof w:val="0"/>
                <w:lang w:val="en-US"/>
              </w:rPr>
            </w:pPr>
            <w:r w:rsidRPr="00E9219D">
              <w:rPr>
                <w:noProof w:val="0"/>
                <w:lang w:val="en-US"/>
              </w:rPr>
              <w:t>37.174357</w:t>
            </w:r>
          </w:p>
        </w:tc>
        <w:tc>
          <w:tcPr>
            <w:tcW w:w="773" w:type="pct"/>
            <w:vAlign w:val="center"/>
          </w:tcPr>
          <w:p w14:paraId="06D3503E" w14:textId="77777777" w:rsidR="00DA24A0" w:rsidRPr="00E9219D" w:rsidRDefault="00DA24A0" w:rsidP="00DA24A0">
            <w:pPr>
              <w:jc w:val="center"/>
              <w:rPr>
                <w:noProof w:val="0"/>
                <w:lang w:val="en-US"/>
              </w:rPr>
            </w:pPr>
            <w:r w:rsidRPr="00E9219D">
              <w:rPr>
                <w:noProof w:val="0"/>
                <w:lang w:val="en-US"/>
              </w:rPr>
              <w:t>37.16192697</w:t>
            </w:r>
          </w:p>
        </w:tc>
        <w:tc>
          <w:tcPr>
            <w:tcW w:w="592" w:type="pct"/>
          </w:tcPr>
          <w:p w14:paraId="73BA0E8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43CC06C4"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52C7030"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4D892E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53880A2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07DCC39C" w14:textId="77777777" w:rsidTr="00DA24A0">
        <w:tc>
          <w:tcPr>
            <w:tcW w:w="622" w:type="pct"/>
            <w:vAlign w:val="center"/>
          </w:tcPr>
          <w:p w14:paraId="4E907EB2" w14:textId="77777777" w:rsidR="00DA24A0" w:rsidRPr="00E9219D" w:rsidRDefault="00DA24A0" w:rsidP="00DA24A0">
            <w:pPr>
              <w:rPr>
                <w:noProof w:val="0"/>
                <w:lang w:val="en-US"/>
              </w:rPr>
            </w:pPr>
            <w:r w:rsidRPr="00E9219D">
              <w:rPr>
                <w:noProof w:val="0"/>
                <w:lang w:val="en-US"/>
              </w:rPr>
              <w:t>Satır 12</w:t>
            </w:r>
          </w:p>
        </w:tc>
        <w:tc>
          <w:tcPr>
            <w:tcW w:w="647" w:type="pct"/>
            <w:vAlign w:val="center"/>
          </w:tcPr>
          <w:p w14:paraId="185950C7" w14:textId="77777777" w:rsidR="00DA24A0" w:rsidRPr="00E9219D" w:rsidRDefault="00DA24A0" w:rsidP="00DA24A0">
            <w:pPr>
              <w:jc w:val="center"/>
              <w:rPr>
                <w:noProof w:val="0"/>
                <w:lang w:val="en-US"/>
              </w:rPr>
            </w:pPr>
            <w:r w:rsidRPr="00E9219D">
              <w:rPr>
                <w:noProof w:val="0"/>
                <w:lang w:val="en-US"/>
              </w:rPr>
              <w:t>140</w:t>
            </w:r>
          </w:p>
        </w:tc>
        <w:tc>
          <w:tcPr>
            <w:tcW w:w="773" w:type="pct"/>
            <w:vAlign w:val="center"/>
          </w:tcPr>
          <w:p w14:paraId="357C9B2A" w14:textId="77777777" w:rsidR="00DA24A0" w:rsidRPr="00E9219D" w:rsidRDefault="00DA24A0" w:rsidP="00DA24A0">
            <w:pPr>
              <w:jc w:val="center"/>
              <w:rPr>
                <w:noProof w:val="0"/>
                <w:lang w:val="en-US"/>
              </w:rPr>
            </w:pPr>
            <w:r w:rsidRPr="00E9219D">
              <w:rPr>
                <w:noProof w:val="0"/>
                <w:lang w:val="en-US"/>
              </w:rPr>
              <w:t>-</w:t>
            </w:r>
          </w:p>
        </w:tc>
        <w:tc>
          <w:tcPr>
            <w:tcW w:w="592" w:type="pct"/>
          </w:tcPr>
          <w:p w14:paraId="08596EEE"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6A015DAD"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1739F0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5BA96A1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D5819A7"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0105A1A5" w14:textId="77777777" w:rsidTr="00DA24A0">
        <w:tc>
          <w:tcPr>
            <w:tcW w:w="622" w:type="pct"/>
            <w:vAlign w:val="center"/>
          </w:tcPr>
          <w:p w14:paraId="3B48E408" w14:textId="77777777" w:rsidR="00DA24A0" w:rsidRPr="00E9219D" w:rsidRDefault="00DA24A0" w:rsidP="00DA24A0">
            <w:pPr>
              <w:rPr>
                <w:noProof w:val="0"/>
                <w:lang w:val="en-US"/>
              </w:rPr>
            </w:pPr>
            <w:r w:rsidRPr="00E9219D">
              <w:rPr>
                <w:noProof w:val="0"/>
                <w:lang w:val="en-US"/>
              </w:rPr>
              <w:t>Satır 13</w:t>
            </w:r>
          </w:p>
        </w:tc>
        <w:tc>
          <w:tcPr>
            <w:tcW w:w="647" w:type="pct"/>
            <w:vAlign w:val="center"/>
          </w:tcPr>
          <w:p w14:paraId="7660CEC2" w14:textId="77777777" w:rsidR="00DA24A0" w:rsidRPr="00E9219D" w:rsidRDefault="00DA24A0" w:rsidP="00DA24A0">
            <w:pPr>
              <w:jc w:val="center"/>
              <w:rPr>
                <w:noProof w:val="0"/>
                <w:lang w:val="en-US"/>
              </w:rPr>
            </w:pPr>
            <w:r w:rsidRPr="00E9219D">
              <w:rPr>
                <w:noProof w:val="0"/>
                <w:lang w:val="en-US"/>
              </w:rPr>
              <w:t>37.174357</w:t>
            </w:r>
          </w:p>
        </w:tc>
        <w:tc>
          <w:tcPr>
            <w:tcW w:w="773" w:type="pct"/>
            <w:vAlign w:val="center"/>
          </w:tcPr>
          <w:p w14:paraId="7AE8F018" w14:textId="77777777" w:rsidR="00DA24A0" w:rsidRPr="00E9219D" w:rsidRDefault="00DA24A0" w:rsidP="00DA24A0">
            <w:pPr>
              <w:jc w:val="center"/>
              <w:rPr>
                <w:noProof w:val="0"/>
                <w:lang w:val="en-US"/>
              </w:rPr>
            </w:pPr>
            <w:r w:rsidRPr="00E9219D">
              <w:rPr>
                <w:noProof w:val="0"/>
                <w:lang w:val="en-US"/>
              </w:rPr>
              <w:t>37.16192697</w:t>
            </w:r>
          </w:p>
        </w:tc>
        <w:tc>
          <w:tcPr>
            <w:tcW w:w="592" w:type="pct"/>
          </w:tcPr>
          <w:p w14:paraId="554FC03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F8E667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44FE6EB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FEA9AB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163EC483"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75007DBE" w14:textId="77777777" w:rsidTr="00DA24A0">
        <w:tc>
          <w:tcPr>
            <w:tcW w:w="622" w:type="pct"/>
            <w:vAlign w:val="center"/>
          </w:tcPr>
          <w:p w14:paraId="5016F86E" w14:textId="77777777" w:rsidR="00DA24A0" w:rsidRPr="00E9219D" w:rsidRDefault="00DA24A0" w:rsidP="00DA24A0">
            <w:pPr>
              <w:rPr>
                <w:noProof w:val="0"/>
                <w:lang w:val="en-US"/>
              </w:rPr>
            </w:pPr>
            <w:r w:rsidRPr="00E9219D">
              <w:rPr>
                <w:noProof w:val="0"/>
                <w:lang w:val="en-US"/>
              </w:rPr>
              <w:t>Satır 14</w:t>
            </w:r>
          </w:p>
        </w:tc>
        <w:tc>
          <w:tcPr>
            <w:tcW w:w="647" w:type="pct"/>
            <w:vAlign w:val="center"/>
          </w:tcPr>
          <w:p w14:paraId="1C45645D" w14:textId="77777777" w:rsidR="00DA24A0" w:rsidRPr="00E9219D" w:rsidRDefault="00DA24A0" w:rsidP="00DA24A0">
            <w:pPr>
              <w:jc w:val="center"/>
              <w:rPr>
                <w:noProof w:val="0"/>
                <w:lang w:val="en-US"/>
              </w:rPr>
            </w:pPr>
            <w:r w:rsidRPr="00E9219D">
              <w:rPr>
                <w:noProof w:val="0"/>
                <w:lang w:val="en-US"/>
              </w:rPr>
              <w:t>140</w:t>
            </w:r>
          </w:p>
        </w:tc>
        <w:tc>
          <w:tcPr>
            <w:tcW w:w="773" w:type="pct"/>
            <w:vAlign w:val="center"/>
          </w:tcPr>
          <w:p w14:paraId="2D27FEE8" w14:textId="77777777" w:rsidR="00DA24A0" w:rsidRPr="00E9219D" w:rsidRDefault="00DA24A0" w:rsidP="00DA24A0">
            <w:pPr>
              <w:jc w:val="center"/>
              <w:rPr>
                <w:noProof w:val="0"/>
                <w:lang w:val="en-US"/>
              </w:rPr>
            </w:pPr>
            <w:r w:rsidRPr="00E9219D">
              <w:rPr>
                <w:noProof w:val="0"/>
                <w:lang w:val="en-US"/>
              </w:rPr>
              <w:t>-</w:t>
            </w:r>
          </w:p>
        </w:tc>
        <w:tc>
          <w:tcPr>
            <w:tcW w:w="592" w:type="pct"/>
          </w:tcPr>
          <w:p w14:paraId="726AC9D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05CD5855"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1C25CAB"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869D0E9"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5E80246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39621CAD" w14:textId="77777777" w:rsidTr="00DA24A0">
        <w:tc>
          <w:tcPr>
            <w:tcW w:w="622" w:type="pct"/>
            <w:vAlign w:val="center"/>
          </w:tcPr>
          <w:p w14:paraId="2EE4E06E" w14:textId="77777777" w:rsidR="00DA24A0" w:rsidRPr="00E9219D" w:rsidRDefault="00DA24A0" w:rsidP="00DA24A0">
            <w:pPr>
              <w:rPr>
                <w:noProof w:val="0"/>
                <w:lang w:val="en-US"/>
              </w:rPr>
            </w:pPr>
            <w:r w:rsidRPr="00E9219D">
              <w:rPr>
                <w:noProof w:val="0"/>
                <w:lang w:val="en-US"/>
              </w:rPr>
              <w:t>Satır 15</w:t>
            </w:r>
          </w:p>
        </w:tc>
        <w:tc>
          <w:tcPr>
            <w:tcW w:w="647" w:type="pct"/>
            <w:vAlign w:val="center"/>
          </w:tcPr>
          <w:p w14:paraId="1D829FEC" w14:textId="77777777" w:rsidR="00DA24A0" w:rsidRPr="00E9219D" w:rsidRDefault="00DA24A0" w:rsidP="00DA24A0">
            <w:pPr>
              <w:jc w:val="center"/>
              <w:rPr>
                <w:noProof w:val="0"/>
                <w:lang w:val="en-US"/>
              </w:rPr>
            </w:pPr>
            <w:r w:rsidRPr="00E9219D">
              <w:rPr>
                <w:noProof w:val="0"/>
                <w:lang w:val="en-US"/>
              </w:rPr>
              <w:t>37.174357</w:t>
            </w:r>
          </w:p>
        </w:tc>
        <w:tc>
          <w:tcPr>
            <w:tcW w:w="773" w:type="pct"/>
            <w:vAlign w:val="center"/>
          </w:tcPr>
          <w:p w14:paraId="373DF0E9" w14:textId="77777777" w:rsidR="00DA24A0" w:rsidRPr="00E9219D" w:rsidRDefault="00DA24A0" w:rsidP="00DA24A0">
            <w:pPr>
              <w:jc w:val="center"/>
              <w:rPr>
                <w:noProof w:val="0"/>
                <w:lang w:val="en-US"/>
              </w:rPr>
            </w:pPr>
            <w:r w:rsidRPr="00E9219D">
              <w:rPr>
                <w:noProof w:val="0"/>
                <w:lang w:val="en-US"/>
              </w:rPr>
              <w:t>37.16192697</w:t>
            </w:r>
          </w:p>
        </w:tc>
        <w:tc>
          <w:tcPr>
            <w:tcW w:w="592" w:type="pct"/>
          </w:tcPr>
          <w:p w14:paraId="5E4FDBC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8AE7566"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7DA8E51"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6927F1C"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2D232C2A" w14:textId="77777777" w:rsidR="00DA24A0" w:rsidRPr="00E9219D" w:rsidRDefault="00DA24A0" w:rsidP="00DA24A0">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bl>
    <w:p w14:paraId="379AB836" w14:textId="22220A8A" w:rsidR="00953F63" w:rsidRDefault="00953F63" w:rsidP="00983166">
      <w:pPr>
        <w:pStyle w:val="GOVDE"/>
        <w:spacing w:line="240" w:lineRule="auto"/>
        <w:jc w:val="center"/>
      </w:pPr>
      <w:r w:rsidRPr="00B87691">
        <w:rPr>
          <w:b/>
          <w:noProof w:val="0"/>
          <w:lang w:val="en-US"/>
        </w:rPr>
        <w:lastRenderedPageBreak/>
        <w:t xml:space="preserve">Çizelge </w:t>
      </w:r>
      <w:r w:rsidR="00CE58CE">
        <w:rPr>
          <w:b/>
          <w:noProof w:val="0"/>
          <w:lang w:val="en-US"/>
        </w:rPr>
        <w:t>2.3</w:t>
      </w:r>
      <w:r w:rsidRPr="00B87691">
        <w:rPr>
          <w:b/>
          <w:noProof w:val="0"/>
          <w:lang w:val="en-US"/>
        </w:rPr>
        <w:t xml:space="preserve"> (</w:t>
      </w:r>
      <w:commentRangeStart w:id="141"/>
      <w:r w:rsidRPr="00B87691">
        <w:rPr>
          <w:b/>
          <w:noProof w:val="0"/>
          <w:lang w:val="en-US"/>
        </w:rPr>
        <w:t>devam</w:t>
      </w:r>
      <w:commentRangeEnd w:id="141"/>
      <w:r>
        <w:rPr>
          <w:rStyle w:val="CommentReference"/>
          <w:rFonts w:eastAsia="Times New Roman"/>
        </w:rPr>
        <w:commentReference w:id="141"/>
      </w:r>
      <w:r w:rsidRPr="00B87691">
        <w:rPr>
          <w:b/>
          <w:noProof w:val="0"/>
          <w:lang w:val="en-US"/>
        </w:rPr>
        <w:t>)</w:t>
      </w:r>
      <w:r w:rsidR="00D81A84">
        <w:rPr>
          <w:b/>
          <w:noProof w:val="0"/>
          <w:lang w:val="en-US"/>
        </w:rPr>
        <w:t xml:space="preserve"> </w:t>
      </w:r>
      <w:r w:rsidRPr="00B87691">
        <w:rPr>
          <w:b/>
          <w:noProof w:val="0"/>
          <w:lang w:val="en-US"/>
        </w:rPr>
        <w:t>:</w:t>
      </w:r>
      <w:r w:rsidRPr="00B87691">
        <w:t xml:space="preserve"> </w:t>
      </w:r>
      <w:r w:rsidR="00CE58CE">
        <w:t>2. Satıra geçen örnek çizelge adı, 2. Satıra geçen örnek çizelge adı,</w:t>
      </w:r>
      <w:r w:rsidR="00CE58CE" w:rsidRPr="00CE58CE">
        <w:t xml:space="preserve"> </w:t>
      </w:r>
      <w:r w:rsidR="00CE58CE">
        <w:t>2. Satıra geçen örnek çizelge adı,</w:t>
      </w:r>
      <w:r w:rsidR="00CE58CE" w:rsidRPr="00CE58CE">
        <w:t xml:space="preserve"> </w:t>
      </w:r>
      <w:r w:rsidR="00CE58CE">
        <w:t>2. Satıra geçen örnek çizelge adı,</w:t>
      </w:r>
      <w:r w:rsidR="00CE58CE" w:rsidRPr="00CE58CE">
        <w:t xml:space="preserve"> </w:t>
      </w:r>
      <w:r w:rsidR="00CE58CE">
        <w:t>2. Satıra geçen örnek çizelge adı.</w:t>
      </w:r>
    </w:p>
    <w:tbl>
      <w:tblPr>
        <w:tblpPr w:leftFromText="142" w:rightFromText="142" w:vertAnchor="text" w:tblpY="143"/>
        <w:tblOverlap w:val="never"/>
        <w:tblW w:w="5000" w:type="pct"/>
        <w:tblBorders>
          <w:top w:val="double" w:sz="6" w:space="0" w:color="auto"/>
          <w:bottom w:val="single" w:sz="8" w:space="0" w:color="auto"/>
        </w:tblBorders>
        <w:tblLook w:val="0000" w:firstRow="0" w:lastRow="0" w:firstColumn="0" w:lastColumn="0" w:noHBand="0" w:noVBand="0"/>
      </w:tblPr>
      <w:tblGrid>
        <w:gridCol w:w="1741"/>
        <w:gridCol w:w="1812"/>
        <w:gridCol w:w="2165"/>
        <w:gridCol w:w="1658"/>
        <w:gridCol w:w="1658"/>
        <w:gridCol w:w="1658"/>
        <w:gridCol w:w="1658"/>
        <w:gridCol w:w="1652"/>
      </w:tblGrid>
      <w:tr w:rsidR="00DA24A0" w:rsidRPr="00E9219D" w14:paraId="36D4BAAD" w14:textId="77777777" w:rsidTr="00162496">
        <w:tc>
          <w:tcPr>
            <w:tcW w:w="622" w:type="pct"/>
            <w:vMerge w:val="restart"/>
            <w:tcBorders>
              <w:top w:val="double" w:sz="6" w:space="0" w:color="auto"/>
              <w:bottom w:val="nil"/>
            </w:tcBorders>
            <w:vAlign w:val="center"/>
          </w:tcPr>
          <w:p w14:paraId="232891A1" w14:textId="77777777" w:rsidR="00DA24A0" w:rsidRPr="00E9219D" w:rsidRDefault="00DA24A0" w:rsidP="00162496">
            <w:pPr>
              <w:jc w:val="center"/>
              <w:rPr>
                <w:noProof w:val="0"/>
                <w:lang w:val="en-US"/>
              </w:rPr>
            </w:pPr>
            <w:r w:rsidRPr="00E9219D">
              <w:rPr>
                <w:noProof w:val="0"/>
                <w:lang w:val="en-US"/>
              </w:rPr>
              <w:t>Parametre</w:t>
            </w:r>
          </w:p>
          <w:p w14:paraId="66679857" w14:textId="77777777" w:rsidR="00DA24A0" w:rsidRPr="00E9219D" w:rsidRDefault="00DA24A0" w:rsidP="00162496">
            <w:pPr>
              <w:jc w:val="center"/>
              <w:rPr>
                <w:noProof w:val="0"/>
                <w:lang w:val="en-US"/>
              </w:rPr>
            </w:pPr>
          </w:p>
        </w:tc>
        <w:tc>
          <w:tcPr>
            <w:tcW w:w="647" w:type="pct"/>
            <w:vMerge w:val="restart"/>
            <w:tcBorders>
              <w:top w:val="double" w:sz="6" w:space="0" w:color="auto"/>
              <w:bottom w:val="nil"/>
            </w:tcBorders>
            <w:vAlign w:val="center"/>
          </w:tcPr>
          <w:p w14:paraId="2F4C2D0E" w14:textId="77777777" w:rsidR="00DA24A0" w:rsidRPr="00E9219D" w:rsidRDefault="00DA24A0" w:rsidP="00162496">
            <w:pPr>
              <w:jc w:val="center"/>
              <w:rPr>
                <w:noProof w:val="0"/>
                <w:lang w:val="en-US"/>
              </w:rPr>
            </w:pPr>
            <w:r w:rsidRPr="00E9219D">
              <w:rPr>
                <w:noProof w:val="0"/>
                <w:lang w:val="en-US"/>
              </w:rPr>
              <w:t>Kolon 2</w:t>
            </w:r>
          </w:p>
          <w:p w14:paraId="186937B2" w14:textId="77777777" w:rsidR="00DA24A0" w:rsidRPr="00E9219D" w:rsidRDefault="00DA24A0" w:rsidP="00162496">
            <w:pPr>
              <w:jc w:val="center"/>
              <w:rPr>
                <w:noProof w:val="0"/>
                <w:lang w:val="en-US"/>
              </w:rPr>
            </w:pPr>
          </w:p>
        </w:tc>
        <w:tc>
          <w:tcPr>
            <w:tcW w:w="773" w:type="pct"/>
            <w:vMerge w:val="restart"/>
            <w:tcBorders>
              <w:top w:val="double" w:sz="6" w:space="0" w:color="auto"/>
              <w:bottom w:val="nil"/>
            </w:tcBorders>
            <w:vAlign w:val="center"/>
          </w:tcPr>
          <w:p w14:paraId="178A77B1" w14:textId="77777777" w:rsidR="00DA24A0" w:rsidRPr="00E9219D" w:rsidRDefault="00DA24A0" w:rsidP="00162496">
            <w:pPr>
              <w:jc w:val="center"/>
              <w:rPr>
                <w:noProof w:val="0"/>
                <w:lang w:val="en-US"/>
              </w:rPr>
            </w:pPr>
            <w:r w:rsidRPr="00E9219D">
              <w:rPr>
                <w:noProof w:val="0"/>
                <w:lang w:val="en-US"/>
              </w:rPr>
              <w:t>Kolon 3</w:t>
            </w:r>
          </w:p>
          <w:p w14:paraId="361E747A" w14:textId="77777777" w:rsidR="00DA24A0" w:rsidRPr="00E9219D" w:rsidRDefault="00DA24A0" w:rsidP="00162496">
            <w:pPr>
              <w:jc w:val="center"/>
              <w:rPr>
                <w:noProof w:val="0"/>
                <w:lang w:val="en-US"/>
              </w:rPr>
            </w:pPr>
          </w:p>
        </w:tc>
        <w:tc>
          <w:tcPr>
            <w:tcW w:w="1776" w:type="pct"/>
            <w:gridSpan w:val="3"/>
            <w:tcBorders>
              <w:top w:val="double" w:sz="6" w:space="0" w:color="auto"/>
              <w:bottom w:val="single" w:sz="8" w:space="0" w:color="auto"/>
              <w:right w:val="single" w:sz="8" w:space="0" w:color="auto"/>
            </w:tcBorders>
          </w:tcPr>
          <w:p w14:paraId="4967487B" w14:textId="77777777" w:rsidR="00DA24A0" w:rsidRPr="00E9219D" w:rsidRDefault="00DA24A0" w:rsidP="00162496">
            <w:pPr>
              <w:jc w:val="center"/>
              <w:rPr>
                <w:noProof w:val="0"/>
                <w:lang w:val="en-US"/>
              </w:rPr>
            </w:pPr>
            <w:r w:rsidRPr="00E9219D">
              <w:rPr>
                <w:noProof w:val="0"/>
                <w:lang w:val="en-US"/>
              </w:rPr>
              <w:t>Kolon 4</w:t>
            </w:r>
          </w:p>
        </w:tc>
        <w:tc>
          <w:tcPr>
            <w:tcW w:w="1182" w:type="pct"/>
            <w:gridSpan w:val="2"/>
            <w:tcBorders>
              <w:top w:val="double" w:sz="6" w:space="0" w:color="auto"/>
              <w:left w:val="single" w:sz="8" w:space="0" w:color="auto"/>
              <w:bottom w:val="single" w:sz="8" w:space="0" w:color="auto"/>
            </w:tcBorders>
          </w:tcPr>
          <w:p w14:paraId="1A54808F" w14:textId="77777777" w:rsidR="00DA24A0" w:rsidRPr="00E9219D" w:rsidRDefault="00DA24A0" w:rsidP="00162496">
            <w:pPr>
              <w:jc w:val="center"/>
              <w:rPr>
                <w:noProof w:val="0"/>
                <w:lang w:val="en-US"/>
              </w:rPr>
            </w:pPr>
            <w:r w:rsidRPr="00E9219D">
              <w:rPr>
                <w:noProof w:val="0"/>
                <w:lang w:val="en-US"/>
              </w:rPr>
              <w:t>Kolon 5</w:t>
            </w:r>
          </w:p>
        </w:tc>
      </w:tr>
      <w:tr w:rsidR="00DA24A0" w:rsidRPr="00E9219D" w14:paraId="0B1DDF0C" w14:textId="77777777" w:rsidTr="00162496">
        <w:tc>
          <w:tcPr>
            <w:tcW w:w="622" w:type="pct"/>
            <w:vMerge/>
            <w:tcBorders>
              <w:top w:val="nil"/>
              <w:bottom w:val="single" w:sz="8" w:space="0" w:color="auto"/>
            </w:tcBorders>
            <w:vAlign w:val="center"/>
          </w:tcPr>
          <w:p w14:paraId="1A0A58B0" w14:textId="77777777" w:rsidR="00DA24A0" w:rsidRPr="00E9219D" w:rsidRDefault="00DA24A0" w:rsidP="00162496">
            <w:pPr>
              <w:pStyle w:val="TableColumnHead"/>
            </w:pPr>
          </w:p>
        </w:tc>
        <w:tc>
          <w:tcPr>
            <w:tcW w:w="647" w:type="pct"/>
            <w:vMerge/>
            <w:tcBorders>
              <w:top w:val="nil"/>
              <w:bottom w:val="single" w:sz="8" w:space="0" w:color="auto"/>
            </w:tcBorders>
            <w:vAlign w:val="center"/>
          </w:tcPr>
          <w:p w14:paraId="19F9299D" w14:textId="77777777" w:rsidR="00DA24A0" w:rsidRPr="00E9219D" w:rsidRDefault="00DA24A0" w:rsidP="00162496">
            <w:pPr>
              <w:pStyle w:val="TableColumnHead"/>
            </w:pPr>
          </w:p>
        </w:tc>
        <w:tc>
          <w:tcPr>
            <w:tcW w:w="773" w:type="pct"/>
            <w:vMerge/>
            <w:tcBorders>
              <w:top w:val="nil"/>
              <w:bottom w:val="single" w:sz="8" w:space="0" w:color="auto"/>
            </w:tcBorders>
            <w:vAlign w:val="center"/>
          </w:tcPr>
          <w:p w14:paraId="06BE1F11" w14:textId="77777777" w:rsidR="00DA24A0" w:rsidRPr="00E9219D" w:rsidRDefault="00DA24A0" w:rsidP="00162496">
            <w:pPr>
              <w:pStyle w:val="TableColumnHead"/>
            </w:pPr>
          </w:p>
        </w:tc>
        <w:tc>
          <w:tcPr>
            <w:tcW w:w="592" w:type="pct"/>
            <w:tcBorders>
              <w:top w:val="single" w:sz="8" w:space="0" w:color="auto"/>
              <w:bottom w:val="single" w:sz="8" w:space="0" w:color="auto"/>
            </w:tcBorders>
          </w:tcPr>
          <w:p w14:paraId="46BA770A" w14:textId="77777777" w:rsidR="00DA24A0" w:rsidRPr="00E9219D" w:rsidRDefault="00DA24A0" w:rsidP="00162496">
            <w:pPr>
              <w:jc w:val="center"/>
              <w:rPr>
                <w:noProof w:val="0"/>
                <w:lang w:val="en-US"/>
              </w:rPr>
            </w:pPr>
            <w:r w:rsidRPr="00E9219D">
              <w:rPr>
                <w:noProof w:val="0"/>
                <w:lang w:val="en-US"/>
              </w:rPr>
              <w:t>Alt kolon</w:t>
            </w:r>
          </w:p>
        </w:tc>
        <w:tc>
          <w:tcPr>
            <w:tcW w:w="592" w:type="pct"/>
            <w:tcBorders>
              <w:top w:val="single" w:sz="8" w:space="0" w:color="auto"/>
              <w:bottom w:val="single" w:sz="8" w:space="0" w:color="auto"/>
            </w:tcBorders>
          </w:tcPr>
          <w:p w14:paraId="7A758662" w14:textId="77777777" w:rsidR="00DA24A0" w:rsidRPr="00E9219D" w:rsidRDefault="00DA24A0" w:rsidP="00162496">
            <w:pPr>
              <w:jc w:val="center"/>
              <w:rPr>
                <w:noProof w:val="0"/>
                <w:lang w:val="en-US"/>
              </w:rPr>
            </w:pPr>
            <w:r w:rsidRPr="00E9219D">
              <w:rPr>
                <w:noProof w:val="0"/>
                <w:lang w:val="en-US"/>
              </w:rPr>
              <w:t>Alt kolon</w:t>
            </w:r>
          </w:p>
        </w:tc>
        <w:tc>
          <w:tcPr>
            <w:tcW w:w="592" w:type="pct"/>
            <w:tcBorders>
              <w:top w:val="single" w:sz="8" w:space="0" w:color="auto"/>
              <w:bottom w:val="single" w:sz="8" w:space="0" w:color="auto"/>
              <w:right w:val="single" w:sz="8" w:space="0" w:color="auto"/>
            </w:tcBorders>
          </w:tcPr>
          <w:p w14:paraId="09B14FF2" w14:textId="77777777" w:rsidR="00DA24A0" w:rsidRPr="00E9219D" w:rsidRDefault="00DA24A0" w:rsidP="00162496">
            <w:pPr>
              <w:jc w:val="center"/>
              <w:rPr>
                <w:noProof w:val="0"/>
                <w:lang w:val="en-US"/>
              </w:rPr>
            </w:pPr>
            <w:r w:rsidRPr="00E9219D">
              <w:rPr>
                <w:noProof w:val="0"/>
                <w:lang w:val="en-US"/>
              </w:rPr>
              <w:t>Alt kolon</w:t>
            </w:r>
          </w:p>
        </w:tc>
        <w:tc>
          <w:tcPr>
            <w:tcW w:w="592" w:type="pct"/>
            <w:tcBorders>
              <w:top w:val="single" w:sz="8" w:space="0" w:color="auto"/>
              <w:left w:val="single" w:sz="8" w:space="0" w:color="auto"/>
              <w:bottom w:val="single" w:sz="8" w:space="0" w:color="auto"/>
            </w:tcBorders>
          </w:tcPr>
          <w:p w14:paraId="7254B195" w14:textId="77777777" w:rsidR="00DA24A0" w:rsidRPr="00E9219D" w:rsidRDefault="00DA24A0" w:rsidP="00162496">
            <w:pPr>
              <w:jc w:val="center"/>
              <w:rPr>
                <w:noProof w:val="0"/>
                <w:lang w:val="en-US"/>
              </w:rPr>
            </w:pPr>
            <w:r w:rsidRPr="00E9219D">
              <w:rPr>
                <w:noProof w:val="0"/>
                <w:lang w:val="en-US"/>
              </w:rPr>
              <w:t>Alt kolon</w:t>
            </w:r>
          </w:p>
        </w:tc>
        <w:tc>
          <w:tcPr>
            <w:tcW w:w="590" w:type="pct"/>
            <w:tcBorders>
              <w:top w:val="single" w:sz="8" w:space="0" w:color="auto"/>
              <w:bottom w:val="single" w:sz="8" w:space="0" w:color="auto"/>
            </w:tcBorders>
          </w:tcPr>
          <w:p w14:paraId="362D8396" w14:textId="77777777" w:rsidR="00DA24A0" w:rsidRPr="00E9219D" w:rsidRDefault="00DA24A0" w:rsidP="00162496">
            <w:pPr>
              <w:jc w:val="center"/>
              <w:rPr>
                <w:noProof w:val="0"/>
                <w:lang w:val="en-US"/>
              </w:rPr>
            </w:pPr>
            <w:r w:rsidRPr="00E9219D">
              <w:rPr>
                <w:noProof w:val="0"/>
                <w:lang w:val="en-US"/>
              </w:rPr>
              <w:t>Alt kolon</w:t>
            </w:r>
          </w:p>
        </w:tc>
      </w:tr>
      <w:tr w:rsidR="00DA24A0" w:rsidRPr="00E9219D" w14:paraId="700CB736" w14:textId="77777777" w:rsidTr="00162496">
        <w:tc>
          <w:tcPr>
            <w:tcW w:w="622" w:type="pct"/>
            <w:tcBorders>
              <w:top w:val="single" w:sz="8" w:space="0" w:color="auto"/>
            </w:tcBorders>
            <w:vAlign w:val="center"/>
          </w:tcPr>
          <w:p w14:paraId="140282C3" w14:textId="1099DA3B" w:rsidR="00DA24A0" w:rsidRPr="00E9219D" w:rsidRDefault="00DA24A0" w:rsidP="00162496">
            <w:pPr>
              <w:rPr>
                <w:noProof w:val="0"/>
                <w:lang w:val="en-US"/>
              </w:rPr>
            </w:pPr>
            <w:r w:rsidRPr="00E9219D">
              <w:rPr>
                <w:noProof w:val="0"/>
                <w:lang w:val="en-US"/>
              </w:rPr>
              <w:t>Satır 1</w:t>
            </w:r>
            <w:r w:rsidR="00811379">
              <w:rPr>
                <w:noProof w:val="0"/>
                <w:lang w:val="en-US"/>
              </w:rPr>
              <w:t>6</w:t>
            </w:r>
          </w:p>
        </w:tc>
        <w:tc>
          <w:tcPr>
            <w:tcW w:w="647" w:type="pct"/>
            <w:tcBorders>
              <w:top w:val="single" w:sz="8" w:space="0" w:color="auto"/>
            </w:tcBorders>
            <w:vAlign w:val="center"/>
          </w:tcPr>
          <w:p w14:paraId="3F5F3D8B" w14:textId="77777777" w:rsidR="00DA24A0" w:rsidRPr="00E9219D" w:rsidRDefault="00DA24A0" w:rsidP="00162496">
            <w:pPr>
              <w:jc w:val="center"/>
              <w:rPr>
                <w:noProof w:val="0"/>
                <w:lang w:val="en-US"/>
              </w:rPr>
            </w:pPr>
            <w:r w:rsidRPr="00E9219D">
              <w:rPr>
                <w:noProof w:val="0"/>
                <w:lang w:val="en-US"/>
              </w:rPr>
              <w:t>-7.680442</w:t>
            </w:r>
          </w:p>
        </w:tc>
        <w:tc>
          <w:tcPr>
            <w:tcW w:w="773" w:type="pct"/>
            <w:tcBorders>
              <w:top w:val="single" w:sz="8" w:space="0" w:color="auto"/>
            </w:tcBorders>
            <w:vAlign w:val="center"/>
          </w:tcPr>
          <w:p w14:paraId="43C8DB02" w14:textId="77777777" w:rsidR="00DA24A0" w:rsidRPr="00E9219D" w:rsidRDefault="00DA24A0" w:rsidP="00162496">
            <w:pPr>
              <w:jc w:val="center"/>
              <w:rPr>
                <w:noProof w:val="0"/>
                <w:lang w:val="en-US"/>
              </w:rPr>
            </w:pPr>
            <w:r w:rsidRPr="00E9219D">
              <w:rPr>
                <w:noProof w:val="0"/>
                <w:lang w:val="en-US"/>
              </w:rPr>
              <w:t>7.6986348</w:t>
            </w:r>
          </w:p>
        </w:tc>
        <w:tc>
          <w:tcPr>
            <w:tcW w:w="592" w:type="pct"/>
            <w:tcBorders>
              <w:top w:val="single" w:sz="8" w:space="0" w:color="auto"/>
            </w:tcBorders>
          </w:tcPr>
          <w:p w14:paraId="0B86A995"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4824620A"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36D1FA37"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Borders>
              <w:top w:val="single" w:sz="8" w:space="0" w:color="auto"/>
            </w:tcBorders>
          </w:tcPr>
          <w:p w14:paraId="3078EEFE"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12</w:t>
            </w:r>
          </w:p>
        </w:tc>
        <w:tc>
          <w:tcPr>
            <w:tcW w:w="590" w:type="pct"/>
            <w:tcBorders>
              <w:top w:val="single" w:sz="8" w:space="0" w:color="auto"/>
            </w:tcBorders>
          </w:tcPr>
          <w:p w14:paraId="2A75460A"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12</w:t>
            </w:r>
          </w:p>
        </w:tc>
      </w:tr>
      <w:tr w:rsidR="00DA24A0" w:rsidRPr="00E9219D" w14:paraId="6CC45668" w14:textId="77777777" w:rsidTr="00162496">
        <w:tc>
          <w:tcPr>
            <w:tcW w:w="622" w:type="pct"/>
            <w:vAlign w:val="center"/>
          </w:tcPr>
          <w:p w14:paraId="32DD7AB2" w14:textId="1FA0DB12" w:rsidR="00DA24A0" w:rsidRPr="00E9219D" w:rsidRDefault="00DA24A0" w:rsidP="00162496">
            <w:pPr>
              <w:rPr>
                <w:noProof w:val="0"/>
                <w:lang w:val="en-US"/>
              </w:rPr>
            </w:pPr>
            <w:r w:rsidRPr="00E9219D">
              <w:rPr>
                <w:noProof w:val="0"/>
                <w:lang w:val="en-US"/>
              </w:rPr>
              <w:t xml:space="preserve">Satır </w:t>
            </w:r>
            <w:r>
              <w:rPr>
                <w:noProof w:val="0"/>
                <w:lang w:val="en-US"/>
              </w:rPr>
              <w:t>1</w:t>
            </w:r>
            <w:r w:rsidR="00811379">
              <w:rPr>
                <w:noProof w:val="0"/>
                <w:lang w:val="en-US"/>
              </w:rPr>
              <w:t>7</w:t>
            </w:r>
          </w:p>
        </w:tc>
        <w:tc>
          <w:tcPr>
            <w:tcW w:w="647" w:type="pct"/>
            <w:vAlign w:val="center"/>
          </w:tcPr>
          <w:p w14:paraId="75B8BDAD" w14:textId="77777777" w:rsidR="00DA24A0" w:rsidRPr="00E9219D" w:rsidRDefault="00DA24A0" w:rsidP="00162496">
            <w:pPr>
              <w:jc w:val="center"/>
              <w:rPr>
                <w:noProof w:val="0"/>
                <w:lang w:val="en-US"/>
              </w:rPr>
            </w:pPr>
            <w:r w:rsidRPr="00E9219D">
              <w:rPr>
                <w:noProof w:val="0"/>
                <w:lang w:val="en-US"/>
              </w:rPr>
              <w:t>140</w:t>
            </w:r>
          </w:p>
        </w:tc>
        <w:tc>
          <w:tcPr>
            <w:tcW w:w="773" w:type="pct"/>
            <w:vAlign w:val="center"/>
          </w:tcPr>
          <w:p w14:paraId="4B518CD5" w14:textId="77777777" w:rsidR="00DA24A0" w:rsidRPr="00E9219D" w:rsidRDefault="00DA24A0" w:rsidP="00162496">
            <w:pPr>
              <w:jc w:val="center"/>
              <w:rPr>
                <w:noProof w:val="0"/>
                <w:lang w:val="en-US"/>
              </w:rPr>
            </w:pPr>
            <w:r w:rsidRPr="00E9219D">
              <w:rPr>
                <w:noProof w:val="0"/>
                <w:lang w:val="en-US"/>
              </w:rPr>
              <w:t>-</w:t>
            </w:r>
          </w:p>
        </w:tc>
        <w:tc>
          <w:tcPr>
            <w:tcW w:w="592" w:type="pct"/>
          </w:tcPr>
          <w:p w14:paraId="1294B24E"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6D891587"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F0BC8EA"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42279000"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2CC256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0B0C7BDE" w14:textId="77777777" w:rsidTr="00162496">
        <w:tc>
          <w:tcPr>
            <w:tcW w:w="622" w:type="pct"/>
            <w:vAlign w:val="center"/>
          </w:tcPr>
          <w:p w14:paraId="4333BA23" w14:textId="2DC2632F" w:rsidR="00DA24A0" w:rsidRPr="00E9219D" w:rsidRDefault="00DA24A0" w:rsidP="00162496">
            <w:pPr>
              <w:rPr>
                <w:noProof w:val="0"/>
                <w:lang w:val="en-US"/>
              </w:rPr>
            </w:pPr>
            <w:r w:rsidRPr="00E9219D">
              <w:rPr>
                <w:noProof w:val="0"/>
                <w:lang w:val="en-US"/>
              </w:rPr>
              <w:t xml:space="preserve">Satır </w:t>
            </w:r>
            <w:r>
              <w:rPr>
                <w:noProof w:val="0"/>
                <w:lang w:val="en-US"/>
              </w:rPr>
              <w:t>1</w:t>
            </w:r>
            <w:r w:rsidR="00811379">
              <w:rPr>
                <w:noProof w:val="0"/>
                <w:lang w:val="en-US"/>
              </w:rPr>
              <w:t>8</w:t>
            </w:r>
          </w:p>
        </w:tc>
        <w:tc>
          <w:tcPr>
            <w:tcW w:w="647" w:type="pct"/>
            <w:vAlign w:val="center"/>
          </w:tcPr>
          <w:p w14:paraId="32789FEA" w14:textId="77777777" w:rsidR="00DA24A0" w:rsidRPr="00E9219D" w:rsidRDefault="00DA24A0" w:rsidP="00162496">
            <w:pPr>
              <w:jc w:val="center"/>
              <w:rPr>
                <w:noProof w:val="0"/>
                <w:lang w:val="en-US"/>
              </w:rPr>
            </w:pPr>
            <w:r w:rsidRPr="00E9219D">
              <w:rPr>
                <w:noProof w:val="0"/>
                <w:lang w:val="en-US"/>
              </w:rPr>
              <w:t>37.174357</w:t>
            </w:r>
          </w:p>
        </w:tc>
        <w:tc>
          <w:tcPr>
            <w:tcW w:w="773" w:type="pct"/>
            <w:vAlign w:val="center"/>
          </w:tcPr>
          <w:p w14:paraId="589BAD9F" w14:textId="77777777" w:rsidR="00DA24A0" w:rsidRPr="00E9219D" w:rsidRDefault="00DA24A0" w:rsidP="00162496">
            <w:pPr>
              <w:jc w:val="center"/>
              <w:rPr>
                <w:noProof w:val="0"/>
                <w:lang w:val="en-US"/>
              </w:rPr>
            </w:pPr>
            <w:r w:rsidRPr="00E9219D">
              <w:rPr>
                <w:noProof w:val="0"/>
                <w:lang w:val="en-US"/>
              </w:rPr>
              <w:t>37.16192697</w:t>
            </w:r>
          </w:p>
        </w:tc>
        <w:tc>
          <w:tcPr>
            <w:tcW w:w="592" w:type="pct"/>
          </w:tcPr>
          <w:p w14:paraId="67608FE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E7D039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CFF383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61D05D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22755A0D"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231FE303" w14:textId="77777777" w:rsidTr="00162496">
        <w:tc>
          <w:tcPr>
            <w:tcW w:w="622" w:type="pct"/>
            <w:vAlign w:val="center"/>
          </w:tcPr>
          <w:p w14:paraId="78F8B0A3" w14:textId="6981816E" w:rsidR="00DA24A0" w:rsidRPr="00E9219D" w:rsidRDefault="00DA24A0" w:rsidP="00162496">
            <w:pPr>
              <w:rPr>
                <w:noProof w:val="0"/>
                <w:lang w:val="en-US"/>
              </w:rPr>
            </w:pPr>
            <w:r w:rsidRPr="00E9219D">
              <w:rPr>
                <w:noProof w:val="0"/>
                <w:lang w:val="en-US"/>
              </w:rPr>
              <w:t xml:space="preserve">Satır </w:t>
            </w:r>
            <w:r w:rsidR="00811379">
              <w:rPr>
                <w:noProof w:val="0"/>
                <w:lang w:val="en-US"/>
              </w:rPr>
              <w:t>19</w:t>
            </w:r>
          </w:p>
        </w:tc>
        <w:tc>
          <w:tcPr>
            <w:tcW w:w="647" w:type="pct"/>
            <w:vAlign w:val="center"/>
          </w:tcPr>
          <w:p w14:paraId="779D57DF" w14:textId="77777777" w:rsidR="00DA24A0" w:rsidRPr="00E9219D" w:rsidRDefault="00DA24A0" w:rsidP="00162496">
            <w:pPr>
              <w:jc w:val="center"/>
              <w:rPr>
                <w:noProof w:val="0"/>
                <w:lang w:val="en-US"/>
              </w:rPr>
            </w:pPr>
            <w:r w:rsidRPr="00E9219D">
              <w:rPr>
                <w:noProof w:val="0"/>
                <w:lang w:val="en-US"/>
              </w:rPr>
              <w:t>140</w:t>
            </w:r>
          </w:p>
        </w:tc>
        <w:tc>
          <w:tcPr>
            <w:tcW w:w="773" w:type="pct"/>
            <w:vAlign w:val="center"/>
          </w:tcPr>
          <w:p w14:paraId="6A40ED30" w14:textId="77777777" w:rsidR="00DA24A0" w:rsidRPr="00E9219D" w:rsidRDefault="00DA24A0" w:rsidP="00162496">
            <w:pPr>
              <w:jc w:val="center"/>
              <w:rPr>
                <w:noProof w:val="0"/>
                <w:lang w:val="en-US"/>
              </w:rPr>
            </w:pPr>
            <w:r w:rsidRPr="00E9219D">
              <w:rPr>
                <w:noProof w:val="0"/>
                <w:lang w:val="en-US"/>
              </w:rPr>
              <w:t>-</w:t>
            </w:r>
          </w:p>
        </w:tc>
        <w:tc>
          <w:tcPr>
            <w:tcW w:w="592" w:type="pct"/>
          </w:tcPr>
          <w:p w14:paraId="57D828E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1AA6C173"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0A5818D8"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0BDD58E"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3DB6A68A"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388DA20E" w14:textId="77777777" w:rsidTr="00162496">
        <w:tc>
          <w:tcPr>
            <w:tcW w:w="622" w:type="pct"/>
            <w:vAlign w:val="center"/>
          </w:tcPr>
          <w:p w14:paraId="1954ACA1" w14:textId="21A06FAD" w:rsidR="00DA24A0" w:rsidRPr="00E9219D" w:rsidRDefault="00DA24A0" w:rsidP="00162496">
            <w:pPr>
              <w:rPr>
                <w:noProof w:val="0"/>
                <w:lang w:val="en-US"/>
              </w:rPr>
            </w:pPr>
            <w:r w:rsidRPr="00E9219D">
              <w:rPr>
                <w:noProof w:val="0"/>
                <w:lang w:val="en-US"/>
              </w:rPr>
              <w:t xml:space="preserve">Satır </w:t>
            </w:r>
            <w:r>
              <w:rPr>
                <w:noProof w:val="0"/>
                <w:lang w:val="en-US"/>
              </w:rPr>
              <w:t>2</w:t>
            </w:r>
            <w:r w:rsidR="00811379">
              <w:rPr>
                <w:noProof w:val="0"/>
                <w:lang w:val="en-US"/>
              </w:rPr>
              <w:t>0</w:t>
            </w:r>
          </w:p>
        </w:tc>
        <w:tc>
          <w:tcPr>
            <w:tcW w:w="647" w:type="pct"/>
            <w:vAlign w:val="center"/>
          </w:tcPr>
          <w:p w14:paraId="606F5B5A" w14:textId="77777777" w:rsidR="00DA24A0" w:rsidRPr="00E9219D" w:rsidRDefault="00DA24A0" w:rsidP="00162496">
            <w:pPr>
              <w:jc w:val="center"/>
              <w:rPr>
                <w:noProof w:val="0"/>
                <w:lang w:val="en-US"/>
              </w:rPr>
            </w:pPr>
            <w:r w:rsidRPr="00E9219D">
              <w:rPr>
                <w:noProof w:val="0"/>
                <w:lang w:val="en-US"/>
              </w:rPr>
              <w:t>37.174357</w:t>
            </w:r>
          </w:p>
        </w:tc>
        <w:tc>
          <w:tcPr>
            <w:tcW w:w="773" w:type="pct"/>
            <w:vAlign w:val="center"/>
          </w:tcPr>
          <w:p w14:paraId="2B1074BF" w14:textId="77777777" w:rsidR="00DA24A0" w:rsidRPr="00E9219D" w:rsidRDefault="00DA24A0" w:rsidP="00162496">
            <w:pPr>
              <w:jc w:val="center"/>
              <w:rPr>
                <w:noProof w:val="0"/>
                <w:lang w:val="en-US"/>
              </w:rPr>
            </w:pPr>
            <w:r w:rsidRPr="00E9219D">
              <w:rPr>
                <w:noProof w:val="0"/>
                <w:lang w:val="en-US"/>
              </w:rPr>
              <w:t>37.16192697</w:t>
            </w:r>
          </w:p>
        </w:tc>
        <w:tc>
          <w:tcPr>
            <w:tcW w:w="592" w:type="pct"/>
          </w:tcPr>
          <w:p w14:paraId="315B9030"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0B7623F"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640D870"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70BC1A73"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7B4F9ED7"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DA24A0" w:rsidRPr="00E9219D" w14:paraId="69324221" w14:textId="77777777" w:rsidTr="00162496">
        <w:tc>
          <w:tcPr>
            <w:tcW w:w="622" w:type="pct"/>
            <w:vAlign w:val="center"/>
          </w:tcPr>
          <w:p w14:paraId="2C8EC7FB" w14:textId="137C12AA" w:rsidR="00DA24A0" w:rsidRPr="00E9219D" w:rsidRDefault="00DA24A0" w:rsidP="00162496">
            <w:pPr>
              <w:rPr>
                <w:noProof w:val="0"/>
                <w:lang w:val="en-US"/>
              </w:rPr>
            </w:pPr>
            <w:r w:rsidRPr="00E9219D">
              <w:rPr>
                <w:noProof w:val="0"/>
                <w:lang w:val="en-US"/>
              </w:rPr>
              <w:t xml:space="preserve">Satır </w:t>
            </w:r>
            <w:r>
              <w:rPr>
                <w:noProof w:val="0"/>
                <w:lang w:val="en-US"/>
              </w:rPr>
              <w:t>2</w:t>
            </w:r>
            <w:r w:rsidR="00811379">
              <w:rPr>
                <w:noProof w:val="0"/>
                <w:lang w:val="en-US"/>
              </w:rPr>
              <w:t>1</w:t>
            </w:r>
          </w:p>
        </w:tc>
        <w:tc>
          <w:tcPr>
            <w:tcW w:w="647" w:type="pct"/>
            <w:vAlign w:val="center"/>
          </w:tcPr>
          <w:p w14:paraId="7C9ABA4D" w14:textId="77777777" w:rsidR="00DA24A0" w:rsidRPr="00E9219D" w:rsidRDefault="00DA24A0" w:rsidP="00162496">
            <w:pPr>
              <w:jc w:val="center"/>
              <w:rPr>
                <w:noProof w:val="0"/>
                <w:lang w:val="en-US"/>
              </w:rPr>
            </w:pPr>
            <w:r w:rsidRPr="00E9219D">
              <w:rPr>
                <w:noProof w:val="0"/>
                <w:lang w:val="en-US"/>
              </w:rPr>
              <w:t>140</w:t>
            </w:r>
          </w:p>
        </w:tc>
        <w:tc>
          <w:tcPr>
            <w:tcW w:w="773" w:type="pct"/>
            <w:vAlign w:val="center"/>
          </w:tcPr>
          <w:p w14:paraId="56EA1F2C" w14:textId="77777777" w:rsidR="00DA24A0" w:rsidRPr="00E9219D" w:rsidRDefault="00DA24A0" w:rsidP="00162496">
            <w:pPr>
              <w:jc w:val="center"/>
              <w:rPr>
                <w:noProof w:val="0"/>
                <w:lang w:val="en-US"/>
              </w:rPr>
            </w:pPr>
            <w:r w:rsidRPr="00E9219D">
              <w:rPr>
                <w:noProof w:val="0"/>
                <w:lang w:val="en-US"/>
              </w:rPr>
              <w:t>-</w:t>
            </w:r>
          </w:p>
        </w:tc>
        <w:tc>
          <w:tcPr>
            <w:tcW w:w="592" w:type="pct"/>
          </w:tcPr>
          <w:p w14:paraId="6EBAB6EB"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0C0850B5"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360CE2A2"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75F212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7873614"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r w:rsidR="00DA24A0" w:rsidRPr="00E9219D" w14:paraId="732FE0AF" w14:textId="77777777" w:rsidTr="00162496">
        <w:tc>
          <w:tcPr>
            <w:tcW w:w="622" w:type="pct"/>
            <w:vAlign w:val="center"/>
          </w:tcPr>
          <w:p w14:paraId="481FD3EA" w14:textId="09C08644" w:rsidR="00DA24A0" w:rsidRPr="00E9219D" w:rsidRDefault="00DA24A0" w:rsidP="00162496">
            <w:pPr>
              <w:rPr>
                <w:noProof w:val="0"/>
                <w:lang w:val="en-US"/>
              </w:rPr>
            </w:pPr>
            <w:r w:rsidRPr="00E9219D">
              <w:rPr>
                <w:noProof w:val="0"/>
                <w:lang w:val="en-US"/>
              </w:rPr>
              <w:t xml:space="preserve">Satır </w:t>
            </w:r>
            <w:r>
              <w:rPr>
                <w:noProof w:val="0"/>
                <w:lang w:val="en-US"/>
              </w:rPr>
              <w:t>2</w:t>
            </w:r>
            <w:r w:rsidR="00811379">
              <w:rPr>
                <w:noProof w:val="0"/>
                <w:lang w:val="en-US"/>
              </w:rPr>
              <w:t>2</w:t>
            </w:r>
          </w:p>
        </w:tc>
        <w:tc>
          <w:tcPr>
            <w:tcW w:w="647" w:type="pct"/>
            <w:vAlign w:val="center"/>
          </w:tcPr>
          <w:p w14:paraId="08118F61" w14:textId="77777777" w:rsidR="00DA24A0" w:rsidRPr="00E9219D" w:rsidRDefault="00DA24A0" w:rsidP="00162496">
            <w:pPr>
              <w:jc w:val="center"/>
              <w:rPr>
                <w:noProof w:val="0"/>
                <w:lang w:val="en-US"/>
              </w:rPr>
            </w:pPr>
            <w:r w:rsidRPr="00E9219D">
              <w:rPr>
                <w:noProof w:val="0"/>
                <w:lang w:val="en-US"/>
              </w:rPr>
              <w:t>37.174357</w:t>
            </w:r>
          </w:p>
        </w:tc>
        <w:tc>
          <w:tcPr>
            <w:tcW w:w="773" w:type="pct"/>
            <w:vAlign w:val="center"/>
          </w:tcPr>
          <w:p w14:paraId="24B627C6" w14:textId="77777777" w:rsidR="00DA24A0" w:rsidRPr="00E9219D" w:rsidRDefault="00DA24A0" w:rsidP="00162496">
            <w:pPr>
              <w:jc w:val="center"/>
              <w:rPr>
                <w:noProof w:val="0"/>
                <w:lang w:val="en-US"/>
              </w:rPr>
            </w:pPr>
            <w:r w:rsidRPr="00E9219D">
              <w:rPr>
                <w:noProof w:val="0"/>
                <w:lang w:val="en-US"/>
              </w:rPr>
              <w:t>37.16192697</w:t>
            </w:r>
          </w:p>
        </w:tc>
        <w:tc>
          <w:tcPr>
            <w:tcW w:w="592" w:type="pct"/>
          </w:tcPr>
          <w:p w14:paraId="7B209ED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D7B4626"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D3EECC1"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220D96DC"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7E613B60" w14:textId="77777777" w:rsidR="00DA24A0" w:rsidRPr="00E9219D" w:rsidRDefault="00DA24A0" w:rsidP="00162496">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24</w:t>
            </w:r>
          </w:p>
        </w:tc>
      </w:tr>
      <w:tr w:rsidR="00811379" w:rsidRPr="00E9219D" w14:paraId="417D2CA2" w14:textId="77777777" w:rsidTr="00592D09">
        <w:tc>
          <w:tcPr>
            <w:tcW w:w="622" w:type="pct"/>
            <w:vAlign w:val="center"/>
          </w:tcPr>
          <w:p w14:paraId="43E8D19D" w14:textId="7813AEEF" w:rsidR="00811379" w:rsidRPr="00E9219D" w:rsidRDefault="00811379" w:rsidP="00811379">
            <w:pPr>
              <w:rPr>
                <w:noProof w:val="0"/>
                <w:lang w:val="en-US"/>
              </w:rPr>
            </w:pPr>
            <w:r w:rsidRPr="00E9219D">
              <w:rPr>
                <w:noProof w:val="0"/>
                <w:lang w:val="en-US"/>
              </w:rPr>
              <w:t xml:space="preserve">Satır </w:t>
            </w:r>
            <w:r>
              <w:rPr>
                <w:noProof w:val="0"/>
                <w:lang w:val="en-US"/>
              </w:rPr>
              <w:t>23</w:t>
            </w:r>
          </w:p>
        </w:tc>
        <w:tc>
          <w:tcPr>
            <w:tcW w:w="647" w:type="pct"/>
            <w:vAlign w:val="center"/>
          </w:tcPr>
          <w:p w14:paraId="55BE4B07" w14:textId="77777777" w:rsidR="00811379" w:rsidRPr="00E9219D" w:rsidRDefault="00811379" w:rsidP="00811379">
            <w:pPr>
              <w:jc w:val="center"/>
              <w:rPr>
                <w:noProof w:val="0"/>
                <w:lang w:val="en-US"/>
              </w:rPr>
            </w:pPr>
            <w:r w:rsidRPr="00E9219D">
              <w:rPr>
                <w:noProof w:val="0"/>
                <w:lang w:val="en-US"/>
              </w:rPr>
              <w:t>140</w:t>
            </w:r>
          </w:p>
        </w:tc>
        <w:tc>
          <w:tcPr>
            <w:tcW w:w="773" w:type="pct"/>
            <w:vAlign w:val="center"/>
          </w:tcPr>
          <w:p w14:paraId="005120F7" w14:textId="77777777" w:rsidR="00811379" w:rsidRPr="00E9219D" w:rsidRDefault="00811379" w:rsidP="00811379">
            <w:pPr>
              <w:jc w:val="center"/>
              <w:rPr>
                <w:noProof w:val="0"/>
                <w:lang w:val="en-US"/>
              </w:rPr>
            </w:pPr>
            <w:r w:rsidRPr="00E9219D">
              <w:rPr>
                <w:noProof w:val="0"/>
                <w:lang w:val="en-US"/>
              </w:rPr>
              <w:t>-</w:t>
            </w:r>
          </w:p>
        </w:tc>
        <w:tc>
          <w:tcPr>
            <w:tcW w:w="592" w:type="pct"/>
          </w:tcPr>
          <w:p w14:paraId="436A59E7"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0.50</w:t>
            </w:r>
          </w:p>
        </w:tc>
        <w:tc>
          <w:tcPr>
            <w:tcW w:w="592" w:type="pct"/>
          </w:tcPr>
          <w:p w14:paraId="6207D945"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622718EF"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0.00</w:t>
            </w:r>
          </w:p>
        </w:tc>
        <w:tc>
          <w:tcPr>
            <w:tcW w:w="592" w:type="pct"/>
          </w:tcPr>
          <w:p w14:paraId="10F4861C"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c>
          <w:tcPr>
            <w:tcW w:w="590" w:type="pct"/>
          </w:tcPr>
          <w:p w14:paraId="0FC98843" w14:textId="77777777" w:rsidR="00811379" w:rsidRPr="00E9219D" w:rsidRDefault="00811379" w:rsidP="00811379">
            <w:pPr>
              <w:pStyle w:val="TableContentFlushRight"/>
              <w:rPr>
                <w:rFonts w:ascii="Times New Roman" w:hAnsi="Times New Roman"/>
                <w:sz w:val="24"/>
                <w:szCs w:val="24"/>
                <w:lang w:eastAsia="tr-TR"/>
              </w:rPr>
            </w:pPr>
            <w:r w:rsidRPr="00E9219D">
              <w:rPr>
                <w:rFonts w:ascii="Times New Roman" w:hAnsi="Times New Roman"/>
                <w:sz w:val="24"/>
                <w:szCs w:val="24"/>
                <w:lang w:eastAsia="tr-TR"/>
              </w:rPr>
              <w:t>0</w:t>
            </w:r>
          </w:p>
        </w:tc>
      </w:tr>
    </w:tbl>
    <w:p w14:paraId="13C1DC2B" w14:textId="77777777" w:rsidR="00DA24A0" w:rsidRPr="00983166" w:rsidRDefault="00DA24A0" w:rsidP="00983166">
      <w:pPr>
        <w:pStyle w:val="GOVDE"/>
        <w:spacing w:line="240" w:lineRule="auto"/>
        <w:jc w:val="center"/>
        <w:rPr>
          <w:noProof w:val="0"/>
          <w:lang w:val="en-US"/>
        </w:rPr>
      </w:pPr>
    </w:p>
    <w:p w14:paraId="13D11609" w14:textId="77777777" w:rsidR="00CE58CE" w:rsidRDefault="00953F63" w:rsidP="00020D15">
      <w:pPr>
        <w:pStyle w:val="GOVDE"/>
        <w:rPr>
          <w:noProof w:val="0"/>
          <w:lang w:val="en-US"/>
        </w:rPr>
        <w:sectPr w:rsidR="00CE58CE" w:rsidSect="00CE58CE">
          <w:pgSz w:w="16838" w:h="11906" w:orient="landscape"/>
          <w:pgMar w:top="2268" w:right="1418" w:bottom="1418" w:left="1418" w:header="709" w:footer="709" w:gutter="0"/>
          <w:cols w:space="708"/>
          <w:docGrid w:linePitch="360"/>
        </w:sectPr>
      </w:pPr>
      <w:r>
        <w:rPr>
          <w:noProof w:val="0"/>
          <w:lang w:val="en-US"/>
        </w:rPr>
        <w:br w:type="page"/>
      </w:r>
    </w:p>
    <w:p w14:paraId="57470653" w14:textId="337DDF23" w:rsidR="00D94813" w:rsidRPr="00DA4221" w:rsidRDefault="002D5D84" w:rsidP="00DA4221">
      <w:pPr>
        <w:pStyle w:val="BASLIK1"/>
      </w:pPr>
      <w:bookmarkStart w:id="142" w:name="_Toc443401162"/>
      <w:bookmarkEnd w:id="120"/>
      <w:bookmarkEnd w:id="121"/>
      <w:bookmarkEnd w:id="122"/>
      <w:r>
        <w:lastRenderedPageBreak/>
        <w:t>METİNLER</w:t>
      </w:r>
      <w:bookmarkEnd w:id="142"/>
    </w:p>
    <w:p w14:paraId="5ACA7AB0" w14:textId="609F9A4E" w:rsidR="00D94813" w:rsidRPr="00E9219D" w:rsidRDefault="002D5D84" w:rsidP="00D94813">
      <w:pPr>
        <w:pStyle w:val="BASLIK2"/>
        <w:rPr>
          <w:noProof w:val="0"/>
          <w:lang w:val="en-US"/>
        </w:rPr>
      </w:pPr>
      <w:bookmarkStart w:id="143" w:name="_Toc443401163"/>
      <w:r>
        <w:rPr>
          <w:noProof w:val="0"/>
          <w:lang w:val="en-US"/>
        </w:rPr>
        <w:t>Gövde Metinleri</w:t>
      </w:r>
      <w:bookmarkEnd w:id="143"/>
    </w:p>
    <w:p w14:paraId="24D1984B" w14:textId="77777777" w:rsidR="00D94813" w:rsidRPr="00E9219D" w:rsidRDefault="00D94813" w:rsidP="00020D15">
      <w:pPr>
        <w:pStyle w:val="GOVDE"/>
        <w:rPr>
          <w:noProof w:val="0"/>
          <w:lang w:val="en-US"/>
        </w:rPr>
      </w:pPr>
      <w:commentRangeStart w:id="144"/>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commentRangeEnd w:id="144"/>
      <w:r w:rsidR="004A4879">
        <w:rPr>
          <w:rStyle w:val="CommentReference"/>
          <w:rFonts w:eastAsia="Times New Roman"/>
        </w:rPr>
        <w:commentReference w:id="144"/>
      </w:r>
    </w:p>
    <w:p w14:paraId="17CC2D5F" w14:textId="77777777" w:rsidR="00D94813" w:rsidRPr="00E9219D" w:rsidRDefault="00D94813" w:rsidP="00020D15">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w:t>
      </w:r>
      <w:r w:rsidR="0069376D">
        <w:rPr>
          <w:noProof w:val="0"/>
          <w:lang w:val="en-US"/>
        </w:rPr>
        <w:t>lab ore</w:t>
      </w:r>
      <w:r w:rsidRPr="00E9219D">
        <w:rPr>
          <w:noProof w:val="0"/>
          <w:lang w:val="en-US"/>
        </w:rPr>
        <w:t xml:space="preserve"> sit et dolore magna.</w:t>
      </w:r>
    </w:p>
    <w:p w14:paraId="0EF54ADD" w14:textId="776649A1" w:rsidR="00D94813" w:rsidRPr="00E9219D" w:rsidRDefault="002D5D84" w:rsidP="006B100F">
      <w:pPr>
        <w:pStyle w:val="BASLIK3"/>
      </w:pPr>
      <w:bookmarkStart w:id="145" w:name="_Toc443401164"/>
      <w:r>
        <w:t xml:space="preserve">Sayfa </w:t>
      </w:r>
      <w:commentRangeStart w:id="146"/>
      <w:r>
        <w:t>Marjinleri</w:t>
      </w:r>
      <w:commentRangeEnd w:id="146"/>
      <w:r>
        <w:rPr>
          <w:rStyle w:val="CommentReference"/>
          <w:b w:val="0"/>
        </w:rPr>
        <w:commentReference w:id="146"/>
      </w:r>
      <w:bookmarkEnd w:id="145"/>
    </w:p>
    <w:p w14:paraId="7345C059" w14:textId="77777777" w:rsidR="006A6FB8" w:rsidRPr="00E9219D" w:rsidRDefault="006A6FB8" w:rsidP="006A6FB8">
      <w:pPr>
        <w:pStyle w:val="GOVDE"/>
        <w:rPr>
          <w:noProof w:val="0"/>
          <w:lang w:val="en-US"/>
        </w:rPr>
      </w:pPr>
      <w:r w:rsidRPr="006A6FB8">
        <mc:AlternateContent>
          <mc:Choice Requires="wps">
            <w:drawing>
              <wp:anchor distT="0" distB="0" distL="114300" distR="114300" simplePos="0" relativeHeight="251658240" behindDoc="0" locked="0" layoutInCell="1" allowOverlap="1" wp14:anchorId="36E53C43" wp14:editId="14B45170">
                <wp:simplePos x="0" y="0"/>
                <wp:positionH relativeFrom="column">
                  <wp:posOffset>7620</wp:posOffset>
                </wp:positionH>
                <wp:positionV relativeFrom="paragraph">
                  <wp:posOffset>1530350</wp:posOffset>
                </wp:positionV>
                <wp:extent cx="5400000" cy="2160000"/>
                <wp:effectExtent l="0" t="0" r="10795" b="1206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2160000"/>
                        </a:xfrm>
                        <a:prstGeom prst="rect">
                          <a:avLst/>
                        </a:prstGeom>
                        <a:solidFill>
                          <a:srgbClr val="FFC000"/>
                        </a:solidFill>
                        <a:ln w="9525">
                          <a:solidFill>
                            <a:srgbClr val="000000"/>
                          </a:solidFill>
                          <a:miter lim="800000"/>
                          <a:headEnd/>
                          <a:tailEnd/>
                        </a:ln>
                      </wps:spPr>
                      <wps:txbx>
                        <w:txbxContent>
                          <w:p w14:paraId="0DB151B2" w14:textId="261158A2" w:rsidR="0033589F" w:rsidRDefault="0033589F" w:rsidP="00F2301B">
                            <w:pPr>
                              <w:jc w:val="both"/>
                              <w:rPr>
                                <w:sz w:val="20"/>
                                <w:szCs w:val="20"/>
                              </w:rPr>
                            </w:pPr>
                            <w:r w:rsidRPr="00E5357E">
                              <w:rPr>
                                <w:b/>
                                <w:color w:val="FF0000"/>
                                <w:sz w:val="52"/>
                                <w:szCs w:val="52"/>
                              </w:rPr>
                              <w:t>!!!!!</w:t>
                            </w:r>
                            <w:r w:rsidRPr="00E5357E">
                              <w:rPr>
                                <w:color w:val="FF0000"/>
                                <w:sz w:val="20"/>
                                <w:szCs w:val="20"/>
                              </w:rPr>
                              <w:t xml:space="preserve"> Sayfa altı boşluğu 2.5 cm’dir</w:t>
                            </w:r>
                            <w:r>
                              <w:rPr>
                                <w:sz w:val="20"/>
                                <w:szCs w:val="20"/>
                              </w:rPr>
                              <w:t xml:space="preserve">. Bundan daha fazla gereksiz boşluk kalması yanlıştır (Yani bu boşluğun olmaması gerekir). Sayfalardaki metin, çizelge, şekil, vs. bu gözetilerek dengelenmelidir. </w:t>
                            </w:r>
                          </w:p>
                          <w:p w14:paraId="0281F94D" w14:textId="77777777" w:rsidR="0033589F" w:rsidRDefault="0033589F" w:rsidP="00F2301B">
                            <w:pPr>
                              <w:jc w:val="both"/>
                              <w:rPr>
                                <w:sz w:val="20"/>
                                <w:szCs w:val="20"/>
                              </w:rPr>
                            </w:pPr>
                          </w:p>
                          <w:p w14:paraId="6697D588" w14:textId="0CEA7EB8" w:rsidR="0033589F" w:rsidRDefault="0033589F" w:rsidP="00FB02F1">
                            <w:pPr>
                              <w:pStyle w:val="ListParagraph"/>
                              <w:numPr>
                                <w:ilvl w:val="0"/>
                                <w:numId w:val="33"/>
                              </w:numPr>
                              <w:jc w:val="both"/>
                              <w:rPr>
                                <w:sz w:val="20"/>
                                <w:szCs w:val="20"/>
                              </w:rPr>
                            </w:pPr>
                            <w:r w:rsidRPr="00FB02F1">
                              <w:rPr>
                                <w:sz w:val="20"/>
                                <w:szCs w:val="20"/>
                              </w:rPr>
                              <w:t>Şekiller, çizelgeler büyütülebilir,  küçültülebilir.</w:t>
                            </w:r>
                          </w:p>
                          <w:p w14:paraId="1B0C03A1" w14:textId="77777777" w:rsidR="0033589F" w:rsidRPr="00FB02F1" w:rsidRDefault="0033589F" w:rsidP="00FB02F1">
                            <w:pPr>
                              <w:pStyle w:val="ListParagraph"/>
                              <w:jc w:val="both"/>
                              <w:rPr>
                                <w:sz w:val="20"/>
                                <w:szCs w:val="20"/>
                              </w:rPr>
                            </w:pPr>
                          </w:p>
                          <w:p w14:paraId="69E7A143" w14:textId="42D3477D" w:rsidR="0033589F" w:rsidRDefault="0033589F" w:rsidP="00FB02F1">
                            <w:pPr>
                              <w:pStyle w:val="ListParagraph"/>
                              <w:numPr>
                                <w:ilvl w:val="0"/>
                                <w:numId w:val="33"/>
                              </w:numPr>
                              <w:jc w:val="both"/>
                              <w:rPr>
                                <w:sz w:val="20"/>
                                <w:szCs w:val="20"/>
                              </w:rPr>
                            </w:pPr>
                            <w:r w:rsidRPr="00FB02F1">
                              <w:rPr>
                                <w:sz w:val="20"/>
                                <w:szCs w:val="20"/>
                              </w:rPr>
                              <w:t>Şekil ve çizelgeler ait açıklama metinleri (ilk atıf olandan hariç) duruma göre şekil ve çizelge öncesine veya sonrasına konulabilir.</w:t>
                            </w:r>
                          </w:p>
                          <w:p w14:paraId="3E6A4BCB" w14:textId="5D650A81" w:rsidR="0033589F" w:rsidRPr="00FB02F1" w:rsidRDefault="0033589F" w:rsidP="00FB02F1">
                            <w:pPr>
                              <w:jc w:val="both"/>
                              <w:rPr>
                                <w:sz w:val="20"/>
                                <w:szCs w:val="20"/>
                              </w:rPr>
                            </w:pPr>
                          </w:p>
                          <w:p w14:paraId="762285E4" w14:textId="0134A8EE" w:rsidR="0033589F" w:rsidRDefault="0033589F" w:rsidP="00FB02F1">
                            <w:pPr>
                              <w:pStyle w:val="ListParagraph"/>
                              <w:numPr>
                                <w:ilvl w:val="0"/>
                                <w:numId w:val="33"/>
                              </w:numPr>
                              <w:jc w:val="both"/>
                              <w:rPr>
                                <w:sz w:val="20"/>
                                <w:szCs w:val="20"/>
                              </w:rPr>
                            </w:pPr>
                            <w:r w:rsidRPr="00FB02F1">
                              <w:rPr>
                                <w:sz w:val="20"/>
                                <w:szCs w:val="20"/>
                              </w:rPr>
                              <w:t>Şekil ve çizelgeler uygun en yakın yere konulur. Bu uygunluk sayfa altı boşluklar düşünülerek karar verilmelidir.</w:t>
                            </w:r>
                          </w:p>
                          <w:p w14:paraId="5C416543" w14:textId="25825FC3" w:rsidR="0033589F" w:rsidRPr="00FB02F1" w:rsidRDefault="0033589F" w:rsidP="00FB02F1">
                            <w:pPr>
                              <w:jc w:val="both"/>
                              <w:rPr>
                                <w:sz w:val="20"/>
                                <w:szCs w:val="20"/>
                              </w:rPr>
                            </w:pPr>
                          </w:p>
                          <w:p w14:paraId="25777404" w14:textId="77777777" w:rsidR="0033589F" w:rsidRPr="00EA18A8" w:rsidRDefault="0033589F" w:rsidP="00F2301B">
                            <w:pPr>
                              <w:jc w:val="both"/>
                              <w:rPr>
                                <w:sz w:val="20"/>
                                <w:szCs w:val="20"/>
                              </w:rPr>
                            </w:pPr>
                            <w:r>
                              <w:rPr>
                                <w:sz w:val="20"/>
                                <w:szCs w:val="20"/>
                              </w:rPr>
                              <w:t>Benzeri çözümlerle zorunlu durumlar hariç sayfa altı ve üstü boşluklar bırakılmaz.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53C43" id="_x0000_s1053" type="#_x0000_t202" style="position:absolute;left:0;text-align:left;margin-left:.6pt;margin-top:120.5pt;width:425.2pt;height:17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" fillcolor="#ffc000">
                <v:textbox>
                  <w:txbxContent>
                    <w:p w14:paraId="0DB151B2" w14:textId="261158A2" w:rsidR="0033589F" w:rsidRDefault="0033589F" w:rsidP="00F2301B">
                      <w:pPr>
                        <w:jc w:val="both"/>
                        <w:rPr>
                          <w:sz w:val="20"/>
                          <w:szCs w:val="20"/>
                        </w:rPr>
                      </w:pPr>
                      <w:r w:rsidRPr="00E5357E">
                        <w:rPr>
                          <w:b/>
                          <w:color w:val="FF0000"/>
                          <w:sz w:val="52"/>
                          <w:szCs w:val="52"/>
                        </w:rPr>
                        <w:t>!!!!!</w:t>
                      </w:r>
                      <w:r w:rsidRPr="00E5357E">
                        <w:rPr>
                          <w:color w:val="FF0000"/>
                          <w:sz w:val="20"/>
                          <w:szCs w:val="20"/>
                        </w:rPr>
                        <w:t xml:space="preserve"> Sayfa altı boşluğu 2.5 cm’dir</w:t>
                      </w:r>
                      <w:r>
                        <w:rPr>
                          <w:sz w:val="20"/>
                          <w:szCs w:val="20"/>
                        </w:rPr>
                        <w:t xml:space="preserve">. Bundan daha fazla gereksiz boşluk kalması yanlıştır (Yani bu boşluğun olmaması gerekir). Sayfalardaki metin, çizelge, şekil, vs. bu gözetilerek dengelenmelidir. </w:t>
                      </w:r>
                    </w:p>
                    <w:p w14:paraId="0281F94D" w14:textId="77777777" w:rsidR="0033589F" w:rsidRDefault="0033589F" w:rsidP="00F2301B">
                      <w:pPr>
                        <w:jc w:val="both"/>
                        <w:rPr>
                          <w:sz w:val="20"/>
                          <w:szCs w:val="20"/>
                        </w:rPr>
                      </w:pPr>
                    </w:p>
                    <w:p w14:paraId="6697D588" w14:textId="0CEA7EB8" w:rsidR="0033589F" w:rsidRDefault="0033589F" w:rsidP="00FB02F1">
                      <w:pPr>
                        <w:pStyle w:val="ListParagraph"/>
                        <w:numPr>
                          <w:ilvl w:val="0"/>
                          <w:numId w:val="33"/>
                        </w:numPr>
                        <w:jc w:val="both"/>
                        <w:rPr>
                          <w:sz w:val="20"/>
                          <w:szCs w:val="20"/>
                        </w:rPr>
                      </w:pPr>
                      <w:r w:rsidRPr="00FB02F1">
                        <w:rPr>
                          <w:sz w:val="20"/>
                          <w:szCs w:val="20"/>
                        </w:rPr>
                        <w:t>Şekiller, çizelgeler büyütülebilir,  küçültülebilir.</w:t>
                      </w:r>
                    </w:p>
                    <w:p w14:paraId="1B0C03A1" w14:textId="77777777" w:rsidR="0033589F" w:rsidRPr="00FB02F1" w:rsidRDefault="0033589F" w:rsidP="00FB02F1">
                      <w:pPr>
                        <w:pStyle w:val="ListParagraph"/>
                        <w:jc w:val="both"/>
                        <w:rPr>
                          <w:sz w:val="20"/>
                          <w:szCs w:val="20"/>
                        </w:rPr>
                      </w:pPr>
                    </w:p>
                    <w:p w14:paraId="69E7A143" w14:textId="42D3477D" w:rsidR="0033589F" w:rsidRDefault="0033589F" w:rsidP="00FB02F1">
                      <w:pPr>
                        <w:pStyle w:val="ListParagraph"/>
                        <w:numPr>
                          <w:ilvl w:val="0"/>
                          <w:numId w:val="33"/>
                        </w:numPr>
                        <w:jc w:val="both"/>
                        <w:rPr>
                          <w:sz w:val="20"/>
                          <w:szCs w:val="20"/>
                        </w:rPr>
                      </w:pPr>
                      <w:r w:rsidRPr="00FB02F1">
                        <w:rPr>
                          <w:sz w:val="20"/>
                          <w:szCs w:val="20"/>
                        </w:rPr>
                        <w:t>Şekil ve çizelgeler ait açıklama metinleri (ilk atıf olandan hariç) duruma göre şekil ve çizelge öncesine veya sonrasına konulabilir.</w:t>
                      </w:r>
                    </w:p>
                    <w:p w14:paraId="3E6A4BCB" w14:textId="5D650A81" w:rsidR="0033589F" w:rsidRPr="00FB02F1" w:rsidRDefault="0033589F" w:rsidP="00FB02F1">
                      <w:pPr>
                        <w:jc w:val="both"/>
                        <w:rPr>
                          <w:sz w:val="20"/>
                          <w:szCs w:val="20"/>
                        </w:rPr>
                      </w:pPr>
                    </w:p>
                    <w:p w14:paraId="762285E4" w14:textId="0134A8EE" w:rsidR="0033589F" w:rsidRDefault="0033589F" w:rsidP="00FB02F1">
                      <w:pPr>
                        <w:pStyle w:val="ListParagraph"/>
                        <w:numPr>
                          <w:ilvl w:val="0"/>
                          <w:numId w:val="33"/>
                        </w:numPr>
                        <w:jc w:val="both"/>
                        <w:rPr>
                          <w:sz w:val="20"/>
                          <w:szCs w:val="20"/>
                        </w:rPr>
                      </w:pPr>
                      <w:r w:rsidRPr="00FB02F1">
                        <w:rPr>
                          <w:sz w:val="20"/>
                          <w:szCs w:val="20"/>
                        </w:rPr>
                        <w:t>Şekil ve çizelgeler uygun en yakın yere konulur. Bu uygunluk sayfa altı boşluklar düşünülerek karar verilmelidir.</w:t>
                      </w:r>
                    </w:p>
                    <w:p w14:paraId="5C416543" w14:textId="25825FC3" w:rsidR="0033589F" w:rsidRPr="00FB02F1" w:rsidRDefault="0033589F" w:rsidP="00FB02F1">
                      <w:pPr>
                        <w:jc w:val="both"/>
                        <w:rPr>
                          <w:sz w:val="20"/>
                          <w:szCs w:val="20"/>
                        </w:rPr>
                      </w:pPr>
                    </w:p>
                    <w:p w14:paraId="25777404" w14:textId="77777777" w:rsidR="0033589F" w:rsidRPr="00EA18A8" w:rsidRDefault="0033589F" w:rsidP="00F2301B">
                      <w:pPr>
                        <w:jc w:val="both"/>
                        <w:rPr>
                          <w:sz w:val="20"/>
                          <w:szCs w:val="20"/>
                        </w:rPr>
                      </w:pPr>
                      <w:r>
                        <w:rPr>
                          <w:sz w:val="20"/>
                          <w:szCs w:val="20"/>
                        </w:rPr>
                        <w:t>Benzeri çözümlerle zorunlu durumlar hariç sayfa altı ve üstü boşluklar bırakılmaz.</w:t>
                      </w:r>
                    </w:p>
                  </w:txbxContent>
                </v:textbox>
              </v:shape>
            </w:pict>
          </mc:Fallback>
        </mc:AlternateContent>
      </w:r>
      <w:r w:rsidR="00D94813" w:rsidRPr="00E9219D">
        <w:rPr>
          <w:noProof w:val="0"/>
          <w:lang w:val="en-US"/>
        </w:rPr>
        <w:t>Lorem ipsum dolor sit amet, consetetur sadipscing elitr,</w:t>
      </w:r>
      <w:r w:rsidR="0069376D">
        <w:rPr>
          <w:noProof w:val="0"/>
          <w:lang w:val="en-US"/>
        </w:rPr>
        <w:t xml:space="preserve"> sed</w:t>
      </w:r>
      <w:r w:rsidR="00D94813" w:rsidRPr="00E9219D">
        <w:rPr>
          <w:noProof w:val="0"/>
          <w:lang w:val="en-US"/>
        </w:rPr>
        <w:t xml:space="preserve"> diam </w:t>
      </w: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w:t>
      </w:r>
      <w:r>
        <w:rPr>
          <w:noProof w:val="0"/>
          <w:lang w:val="en-US"/>
        </w:rPr>
        <w:t xml:space="preserve"> (Şekil 3.1)</w:t>
      </w:r>
      <w:r w:rsidRPr="00E9219D">
        <w:rPr>
          <w:noProof w:val="0"/>
          <w:lang w:val="en-US"/>
        </w:rPr>
        <w:t>.</w:t>
      </w:r>
    </w:p>
    <w:p w14:paraId="55F0FBC9" w14:textId="77777777" w:rsidR="00D94813" w:rsidRPr="00E9219D" w:rsidRDefault="00BB52EE" w:rsidP="00D94813">
      <w:pPr>
        <w:jc w:val="center"/>
        <w:rPr>
          <w:noProof w:val="0"/>
          <w:lang w:val="en-US"/>
        </w:rPr>
      </w:pPr>
      <w:commentRangeStart w:id="147"/>
      <w:r>
        <w:lastRenderedPageBreak/>
        <mc:AlternateContent>
          <mc:Choice Requires="wps">
            <w:drawing>
              <wp:inline distT="0" distB="0" distL="0" distR="0" wp14:anchorId="0477055A" wp14:editId="371D7D59">
                <wp:extent cx="4078833" cy="2934269"/>
                <wp:effectExtent l="0" t="0" r="17145" b="19050"/>
                <wp:docPr id="68" name="AutoShape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8833" cy="2934269"/>
                        </a:xfrm>
                        <a:prstGeom prst="foldedCorner">
                          <a:avLst>
                            <a:gd name="adj" fmla="val 12500"/>
                          </a:avLst>
                        </a:prstGeom>
                        <a:solidFill>
                          <a:srgbClr val="FFFFFF"/>
                        </a:solidFill>
                        <a:ln w="9525">
                          <a:solidFill>
                            <a:srgbClr val="000000"/>
                          </a:solidFill>
                          <a:round/>
                          <a:headEnd/>
                          <a:tailEnd/>
                        </a:ln>
                      </wps:spPr>
                      <wps:txbx>
                        <w:txbxContent>
                          <w:p w14:paraId="11C094DB" w14:textId="77777777" w:rsidR="0033589F" w:rsidRDefault="0033589F" w:rsidP="00D94813">
                            <w:pPr>
                              <w:jc w:val="center"/>
                              <w:rPr>
                                <w:sz w:val="72"/>
                                <w:szCs w:val="72"/>
                              </w:rPr>
                            </w:pPr>
                          </w:p>
                          <w:p w14:paraId="241B6236" w14:textId="77777777" w:rsidR="0033589F" w:rsidRPr="00EC3881" w:rsidRDefault="0033589F" w:rsidP="00D94813">
                            <w:pPr>
                              <w:jc w:val="center"/>
                              <w:rPr>
                                <w:sz w:val="72"/>
                                <w:szCs w:val="72"/>
                              </w:rPr>
                            </w:pPr>
                            <w:r w:rsidRPr="00EC3881">
                              <w:rPr>
                                <w:sz w:val="72"/>
                                <w:szCs w:val="72"/>
                              </w:rPr>
                              <w:t>ÖRNEK</w:t>
                            </w:r>
                          </w:p>
                          <w:p w14:paraId="4993847D" w14:textId="77777777" w:rsidR="0033589F" w:rsidRPr="00EC3881" w:rsidRDefault="0033589F" w:rsidP="00D94813">
                            <w:pPr>
                              <w:jc w:val="center"/>
                              <w:rPr>
                                <w:sz w:val="72"/>
                                <w:szCs w:val="72"/>
                              </w:rPr>
                            </w:pPr>
                            <w:r w:rsidRPr="00EC3881">
                              <w:rPr>
                                <w:sz w:val="72"/>
                                <w:szCs w:val="72"/>
                              </w:rPr>
                              <w:t>ŞEKİL</w:t>
                            </w:r>
                          </w:p>
                        </w:txbxContent>
                      </wps:txbx>
                      <wps:bodyPr rot="0" vert="horz" wrap="square" lIns="91440" tIns="45720" rIns="91440" bIns="45720" anchor="t" anchorCtr="0" upright="1">
                        <a:noAutofit/>
                      </wps:bodyPr>
                    </wps:wsp>
                  </a:graphicData>
                </a:graphic>
              </wp:inline>
            </w:drawing>
          </mc:Choice>
          <mc:Fallback>
            <w:pict>
              <v:shape w14:anchorId="0477055A" id="AutoShape 945" o:spid="_x0000_s1054" type="#_x0000_t65" style="width:321.15pt;height:23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">
                <v:textbox>
                  <w:txbxContent>
                    <w:p w14:paraId="11C094DB" w14:textId="77777777" w:rsidR="0033589F" w:rsidRDefault="0033589F" w:rsidP="00D94813">
                      <w:pPr>
                        <w:jc w:val="center"/>
                        <w:rPr>
                          <w:sz w:val="72"/>
                          <w:szCs w:val="72"/>
                        </w:rPr>
                      </w:pPr>
                    </w:p>
                    <w:p w14:paraId="241B6236" w14:textId="77777777" w:rsidR="0033589F" w:rsidRPr="00EC3881" w:rsidRDefault="0033589F" w:rsidP="00D94813">
                      <w:pPr>
                        <w:jc w:val="center"/>
                        <w:rPr>
                          <w:sz w:val="72"/>
                          <w:szCs w:val="72"/>
                        </w:rPr>
                      </w:pPr>
                      <w:r w:rsidRPr="00EC3881">
                        <w:rPr>
                          <w:sz w:val="72"/>
                          <w:szCs w:val="72"/>
                        </w:rPr>
                        <w:t>ÖRNEK</w:t>
                      </w:r>
                    </w:p>
                    <w:p w14:paraId="4993847D" w14:textId="77777777" w:rsidR="0033589F" w:rsidRPr="00EC3881" w:rsidRDefault="0033589F" w:rsidP="00D94813">
                      <w:pPr>
                        <w:jc w:val="center"/>
                        <w:rPr>
                          <w:sz w:val="72"/>
                          <w:szCs w:val="72"/>
                        </w:rPr>
                      </w:pPr>
                      <w:r w:rsidRPr="00EC3881">
                        <w:rPr>
                          <w:sz w:val="72"/>
                          <w:szCs w:val="72"/>
                        </w:rPr>
                        <w:t>ŞEKİL</w:t>
                      </w:r>
                    </w:p>
                  </w:txbxContent>
                </v:textbox>
                <w10:anchorlock/>
              </v:shape>
            </w:pict>
          </mc:Fallback>
        </mc:AlternateContent>
      </w:r>
      <w:commentRangeEnd w:id="147"/>
      <w:r w:rsidR="0065732B">
        <w:rPr>
          <w:rStyle w:val="CommentReference"/>
        </w:rPr>
        <w:commentReference w:id="147"/>
      </w:r>
    </w:p>
    <w:p w14:paraId="18F825C3" w14:textId="77777777" w:rsidR="00D94813" w:rsidRPr="00E9219D" w:rsidRDefault="00A44E5C" w:rsidP="00E5357E">
      <w:pPr>
        <w:pStyle w:val="SekilFBESablonBolumIII"/>
      </w:pPr>
      <w:bookmarkStart w:id="148" w:name="_Ref197896946"/>
      <w:bookmarkStart w:id="149" w:name="_Toc416266091"/>
      <w:bookmarkStart w:id="150" w:name="_Toc445133372"/>
      <w:r>
        <w:t>Sinir hücresi, Çetin (2003)’</w:t>
      </w:r>
      <w:r w:rsidR="00D94813" w:rsidRPr="00E9219D">
        <w:t>ten uyarlanmıştır.</w:t>
      </w:r>
      <w:bookmarkEnd w:id="148"/>
      <w:bookmarkEnd w:id="149"/>
      <w:bookmarkEnd w:id="150"/>
    </w:p>
    <w:p w14:paraId="02CD7838" w14:textId="77777777" w:rsidR="00D94813" w:rsidRPr="00E9219D" w:rsidRDefault="00D94813" w:rsidP="00020D15">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1F89AFAC" w14:textId="77777777" w:rsidR="00D94813" w:rsidRPr="00E9219D" w:rsidRDefault="00D94813" w:rsidP="00020D15">
      <w:pPr>
        <w:pStyle w:val="GOVDE"/>
        <w:rPr>
          <w:noProof w:val="0"/>
          <w:lang w:val="en-US"/>
        </w:rPr>
      </w:pPr>
      <w:r w:rsidRPr="00E9219D">
        <w:rPr>
          <w:noProof w:val="0"/>
          <w:lang w:val="en-US"/>
        </w:rPr>
        <w:t xml:space="preserve">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00251D3A" w14:textId="77777777" w:rsidR="00D94813" w:rsidRPr="00E9219D" w:rsidRDefault="00D94813" w:rsidP="00020D15">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2ADEE5FB" w14:textId="1CAA9AC4" w:rsidR="00D94813" w:rsidRPr="00E9219D" w:rsidRDefault="002D5D84" w:rsidP="006B100F">
      <w:pPr>
        <w:pStyle w:val="BASLIK3"/>
      </w:pPr>
      <w:bookmarkStart w:id="151" w:name="_Toc443401165"/>
      <w:r>
        <w:t>Denklemler</w:t>
      </w:r>
      <w:bookmarkEnd w:id="151"/>
    </w:p>
    <w:p w14:paraId="44299298" w14:textId="77777777" w:rsidR="00D94813" w:rsidRPr="00E9219D" w:rsidRDefault="00D94813" w:rsidP="00020D15">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r>
        <w:rPr>
          <w:noProof w:val="0"/>
          <w:lang w:val="en-US"/>
        </w:rPr>
        <w:t xml:space="preserve"> </w:t>
      </w:r>
      <w:r w:rsidRPr="002D5D84">
        <w:rPr>
          <w:noProof w:val="0"/>
          <w:lang w:val="en-US"/>
        </w:rPr>
        <w:t>(3.1).</w:t>
      </w:r>
    </w:p>
    <w:tbl>
      <w:tblPr>
        <w:tblW w:w="8472" w:type="dxa"/>
        <w:tblBorders>
          <w:insideH w:val="single" w:sz="4" w:space="0" w:color="auto"/>
        </w:tblBorders>
        <w:tblLayout w:type="fixed"/>
        <w:tblLook w:val="01E0" w:firstRow="1" w:lastRow="1" w:firstColumn="1" w:lastColumn="1" w:noHBand="0" w:noVBand="0"/>
      </w:tblPr>
      <w:tblGrid>
        <w:gridCol w:w="6948"/>
        <w:gridCol w:w="1524"/>
      </w:tblGrid>
      <w:tr w:rsidR="00D94813" w:rsidRPr="00F40E05" w14:paraId="00C204BD" w14:textId="77777777" w:rsidTr="00A44E5C">
        <w:tc>
          <w:tcPr>
            <w:tcW w:w="6948" w:type="dxa"/>
            <w:vAlign w:val="center"/>
          </w:tcPr>
          <w:commentRangeStart w:id="152"/>
          <w:p w14:paraId="09E9B33B" w14:textId="77777777" w:rsidR="00D94813" w:rsidRPr="00F40E05" w:rsidRDefault="00D94813" w:rsidP="00A44E5C">
            <w:pPr>
              <w:pStyle w:val="GOVDE"/>
              <w:jc w:val="center"/>
              <w:rPr>
                <w:noProof w:val="0"/>
                <w:lang w:val="en-US"/>
              </w:rPr>
            </w:pPr>
            <w:r w:rsidRPr="00F40E05">
              <w:rPr>
                <w:noProof w:val="0"/>
                <w:position w:val="-12"/>
                <w:lang w:val="en-US"/>
              </w:rPr>
              <w:object w:dxaOrig="1540" w:dyaOrig="360" w14:anchorId="1B4D2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18.75pt" o:ole="">
                  <v:imagedata r:id="rId17" o:title=""/>
                </v:shape>
                <o:OLEObject Type="Embed" ProgID="Equation.3" ShapeID="_x0000_i1025" DrawAspect="Content" ObjectID="_1575791472" r:id="rId18"/>
              </w:object>
            </w:r>
            <w:commentRangeEnd w:id="152"/>
            <w:r w:rsidR="00E5357E">
              <w:rPr>
                <w:rStyle w:val="CommentReference"/>
                <w:rFonts w:eastAsia="Times New Roman"/>
              </w:rPr>
              <w:commentReference w:id="152"/>
            </w:r>
          </w:p>
        </w:tc>
        <w:tc>
          <w:tcPr>
            <w:tcW w:w="1524" w:type="dxa"/>
            <w:vAlign w:val="center"/>
          </w:tcPr>
          <w:p w14:paraId="658D8206" w14:textId="079DE967" w:rsidR="00D94813" w:rsidRPr="002D5D84" w:rsidRDefault="00D94813" w:rsidP="002D5D84">
            <w:pPr>
              <w:pStyle w:val="BB-DENKLEM"/>
            </w:pPr>
            <w:commentRangeStart w:id="153"/>
            <w:r w:rsidRPr="002D5D84">
              <w:t>(3.</w:t>
            </w:r>
            <w:commentRangeStart w:id="154"/>
            <w:r w:rsidR="005971CF" w:rsidRPr="002D5D84">
              <w:fldChar w:fldCharType="begin"/>
            </w:r>
            <w:r w:rsidR="00E12F07" w:rsidRPr="002D5D84">
              <w:instrText xml:space="preserve"> SEQ Denklem \* ARABIC </w:instrText>
            </w:r>
            <w:r w:rsidR="005971CF" w:rsidRPr="002D5D84">
              <w:fldChar w:fldCharType="separate"/>
            </w:r>
            <w:r w:rsidR="00BC2036">
              <w:rPr>
                <w:noProof/>
              </w:rPr>
              <w:t>1</w:t>
            </w:r>
            <w:r w:rsidR="005971CF" w:rsidRPr="002D5D84">
              <w:rPr>
                <w:noProof/>
              </w:rPr>
              <w:fldChar w:fldCharType="end"/>
            </w:r>
            <w:commentRangeEnd w:id="154"/>
            <w:r w:rsidR="002D5D84">
              <w:rPr>
                <w:rStyle w:val="CommentReference"/>
                <w:noProof/>
                <w:lang w:val="tr-TR" w:eastAsia="tr-TR"/>
              </w:rPr>
              <w:commentReference w:id="154"/>
            </w:r>
            <w:r w:rsidRPr="002D5D84">
              <w:t>)</w:t>
            </w:r>
            <w:commentRangeEnd w:id="153"/>
            <w:r w:rsidR="00E5357E" w:rsidRPr="002D5D84">
              <w:rPr>
                <w:rStyle w:val="CommentReference"/>
                <w:b/>
                <w:noProof/>
                <w:lang w:val="tr-TR" w:eastAsia="tr-TR"/>
              </w:rPr>
              <w:commentReference w:id="153"/>
            </w:r>
          </w:p>
        </w:tc>
      </w:tr>
    </w:tbl>
    <w:p w14:paraId="2E3C70FF" w14:textId="77777777" w:rsidR="00D94813" w:rsidRPr="00E9219D" w:rsidRDefault="00D94813" w:rsidP="00B16C70">
      <w:pPr>
        <w:pStyle w:val="GOVDE"/>
        <w:rPr>
          <w:noProof w:val="0"/>
          <w:lang w:val="en-US"/>
        </w:rPr>
      </w:pPr>
      <w:r w:rsidRPr="00E9219D">
        <w:rPr>
          <w:noProof w:val="0"/>
          <w:lang w:val="en-US"/>
        </w:rPr>
        <w:t>Parametreler tek tek açıklanır.</w:t>
      </w:r>
      <w:r w:rsidR="00E5357E">
        <w:rPr>
          <w:noProof w:val="0"/>
          <w:lang w:val="en-US"/>
        </w:rPr>
        <w:t xml:space="preserve"> Denklem 3.1’de, </w:t>
      </w:r>
      <w:commentRangeStart w:id="155"/>
      <w:r w:rsidR="00E5357E">
        <w:rPr>
          <w:noProof w:val="0"/>
          <w:lang w:val="en-US"/>
        </w:rPr>
        <w:t xml:space="preserve">3.1 </w:t>
      </w:r>
      <w:commentRangeEnd w:id="155"/>
      <w:r w:rsidR="004A4879">
        <w:rPr>
          <w:rStyle w:val="CommentReference"/>
          <w:rFonts w:eastAsia="Times New Roman"/>
        </w:rPr>
        <w:commentReference w:id="155"/>
      </w:r>
      <w:r w:rsidR="00E5357E">
        <w:rPr>
          <w:noProof w:val="0"/>
          <w:lang w:val="en-US"/>
        </w:rPr>
        <w:t xml:space="preserve">de veya formül 3.1 görüleceği üzere. </w:t>
      </w:r>
      <w:r w:rsidR="00E5357E" w:rsidRPr="00E9219D">
        <w:rPr>
          <w:noProof w:val="0"/>
          <w:lang w:val="en-US"/>
        </w:rPr>
        <w:t>Lorem ipsum dolor sit amet, consetetur sadipscing elitr,</w:t>
      </w:r>
      <w:r w:rsidR="00E5357E">
        <w:rPr>
          <w:noProof w:val="0"/>
          <w:lang w:val="en-US"/>
        </w:rPr>
        <w:t xml:space="preserve"> sed</w:t>
      </w:r>
      <w:r w:rsidR="00E5357E" w:rsidRPr="00E9219D">
        <w:rPr>
          <w:noProof w:val="0"/>
          <w:lang w:val="en-US"/>
        </w:rPr>
        <w:t xml:space="preserve"> diam nonumy eirmod tempor invidunt ut labore et dolore </w:t>
      </w:r>
      <w:commentRangeStart w:id="156"/>
      <w:r w:rsidR="00E5357E">
        <w:rPr>
          <w:noProof w:val="0"/>
          <w:lang w:val="en-US"/>
        </w:rPr>
        <w:t>denklem</w:t>
      </w:r>
      <w:commentRangeEnd w:id="156"/>
      <w:r w:rsidR="00E5357E">
        <w:rPr>
          <w:rStyle w:val="CommentReference"/>
          <w:rFonts w:eastAsia="Times New Roman"/>
        </w:rPr>
        <w:commentReference w:id="156"/>
      </w:r>
      <w:r w:rsidR="00E5357E">
        <w:rPr>
          <w:noProof w:val="0"/>
          <w:lang w:val="en-US"/>
        </w:rPr>
        <w:t xml:space="preserve"> 3.1’in </w:t>
      </w:r>
      <w:r w:rsidR="00E5357E" w:rsidRPr="00E9219D">
        <w:rPr>
          <w:noProof w:val="0"/>
          <w:lang w:val="en-US"/>
        </w:rPr>
        <w:t>magna aliquyam erat</w:t>
      </w:r>
      <w:r w:rsidR="00E5357E">
        <w:rPr>
          <w:noProof w:val="0"/>
          <w:lang w:val="en-US"/>
        </w:rPr>
        <w:t>.</w:t>
      </w:r>
    </w:p>
    <w:p w14:paraId="5FC7B22A" w14:textId="58BC4830" w:rsidR="00D94813" w:rsidRPr="00E9219D" w:rsidRDefault="00D94813" w:rsidP="006B100F">
      <w:pPr>
        <w:pStyle w:val="BASLIK3"/>
      </w:pPr>
      <w:bookmarkStart w:id="157" w:name="_Toc190755328"/>
      <w:bookmarkStart w:id="158" w:name="_Toc190755906"/>
      <w:bookmarkStart w:id="159" w:name="_Toc224357606"/>
      <w:bookmarkStart w:id="160" w:name="_Toc443401166"/>
      <w:r w:rsidRPr="00E9219D">
        <w:t>Süreç tabanlı model: SWAT</w:t>
      </w:r>
      <w:bookmarkEnd w:id="157"/>
      <w:bookmarkEnd w:id="158"/>
      <w:bookmarkEnd w:id="159"/>
      <w:bookmarkEnd w:id="160"/>
    </w:p>
    <w:p w14:paraId="0B0ADE33" w14:textId="77777777" w:rsidR="00D94813" w:rsidRPr="00E9219D" w:rsidRDefault="00D94813" w:rsidP="004E454B">
      <w:pPr>
        <w:pStyle w:val="GOVDE"/>
        <w:spacing w:after="240"/>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494B6568" w14:textId="77777777" w:rsidR="00D94813" w:rsidRPr="00E9219D" w:rsidRDefault="00BB52EE" w:rsidP="00D94813">
      <w:pPr>
        <w:pStyle w:val="GOVDE"/>
        <w:jc w:val="center"/>
        <w:rPr>
          <w:noProof w:val="0"/>
          <w:lang w:val="en-US"/>
        </w:rPr>
      </w:pPr>
      <w:r>
        <mc:AlternateContent>
          <mc:Choice Requires="wps">
            <w:drawing>
              <wp:inline distT="0" distB="0" distL="0" distR="0" wp14:anchorId="79C1FB88" wp14:editId="015E9175">
                <wp:extent cx="4795520" cy="2901950"/>
                <wp:effectExtent l="9525" t="9525" r="5080" b="12700"/>
                <wp:docPr id="59" name="AutoShape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5520" cy="2901950"/>
                        </a:xfrm>
                        <a:prstGeom prst="foldedCorner">
                          <a:avLst>
                            <a:gd name="adj" fmla="val 12500"/>
                          </a:avLst>
                        </a:prstGeom>
                        <a:solidFill>
                          <a:srgbClr val="FFFFFF"/>
                        </a:solidFill>
                        <a:ln w="9525">
                          <a:solidFill>
                            <a:srgbClr val="000000"/>
                          </a:solidFill>
                          <a:round/>
                          <a:headEnd/>
                          <a:tailEnd/>
                        </a:ln>
                      </wps:spPr>
                      <wps:txbx>
                        <w:txbxContent>
                          <w:p w14:paraId="4E58F4E8" w14:textId="77777777" w:rsidR="0033589F" w:rsidRDefault="0033589F" w:rsidP="00D94813">
                            <w:pPr>
                              <w:jc w:val="center"/>
                              <w:rPr>
                                <w:sz w:val="72"/>
                                <w:szCs w:val="72"/>
                              </w:rPr>
                            </w:pPr>
                          </w:p>
                          <w:p w14:paraId="45B83A07" w14:textId="77777777" w:rsidR="0033589F" w:rsidRPr="00BB12F0" w:rsidRDefault="0033589F" w:rsidP="00D94813">
                            <w:pPr>
                              <w:jc w:val="center"/>
                              <w:rPr>
                                <w:b/>
                                <w:sz w:val="40"/>
                                <w:szCs w:val="40"/>
                              </w:rPr>
                            </w:pPr>
                          </w:p>
                          <w:p w14:paraId="4796FEE7" w14:textId="77777777" w:rsidR="0033589F" w:rsidRPr="000B2781" w:rsidRDefault="0033589F" w:rsidP="00D94813">
                            <w:pPr>
                              <w:jc w:val="center"/>
                              <w:rPr>
                                <w:b/>
                                <w:sz w:val="96"/>
                                <w:szCs w:val="96"/>
                              </w:rPr>
                            </w:pPr>
                            <w:r w:rsidRPr="000B2781">
                              <w:rPr>
                                <w:b/>
                                <w:sz w:val="96"/>
                                <w:szCs w:val="96"/>
                              </w:rPr>
                              <w:t>ÖRNEK</w:t>
                            </w:r>
                          </w:p>
                          <w:p w14:paraId="06BDAE07" w14:textId="77777777" w:rsidR="0033589F" w:rsidRPr="000B2781" w:rsidRDefault="0033589F" w:rsidP="00D94813">
                            <w:pPr>
                              <w:jc w:val="center"/>
                              <w:rPr>
                                <w:b/>
                                <w:sz w:val="96"/>
                                <w:szCs w:val="96"/>
                              </w:rPr>
                            </w:pPr>
                            <w:r w:rsidRPr="000B2781">
                              <w:rPr>
                                <w:b/>
                                <w:sz w:val="96"/>
                                <w:szCs w:val="96"/>
                              </w:rPr>
                              <w:t>ŞEKİL</w:t>
                            </w:r>
                          </w:p>
                        </w:txbxContent>
                      </wps:txbx>
                      <wps:bodyPr rot="0" vert="horz" wrap="square" lIns="91440" tIns="45720" rIns="91440" bIns="45720" anchor="t" anchorCtr="0" upright="1">
                        <a:noAutofit/>
                      </wps:bodyPr>
                    </wps:wsp>
                  </a:graphicData>
                </a:graphic>
              </wp:inline>
            </w:drawing>
          </mc:Choice>
          <mc:Fallback>
            <w:pict>
              <v:shape w14:anchorId="79C1FB88" id="AutoShape 943" o:spid="_x0000_s1055" type="#_x0000_t65" style="width:377.6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">
                <v:textbox>
                  <w:txbxContent>
                    <w:p w14:paraId="4E58F4E8" w14:textId="77777777" w:rsidR="0033589F" w:rsidRDefault="0033589F" w:rsidP="00D94813">
                      <w:pPr>
                        <w:jc w:val="center"/>
                        <w:rPr>
                          <w:sz w:val="72"/>
                          <w:szCs w:val="72"/>
                        </w:rPr>
                      </w:pPr>
                    </w:p>
                    <w:p w14:paraId="45B83A07" w14:textId="77777777" w:rsidR="0033589F" w:rsidRPr="00BB12F0" w:rsidRDefault="0033589F" w:rsidP="00D94813">
                      <w:pPr>
                        <w:jc w:val="center"/>
                        <w:rPr>
                          <w:b/>
                          <w:sz w:val="40"/>
                          <w:szCs w:val="40"/>
                        </w:rPr>
                      </w:pPr>
                    </w:p>
                    <w:p w14:paraId="4796FEE7" w14:textId="77777777" w:rsidR="0033589F" w:rsidRPr="000B2781" w:rsidRDefault="0033589F" w:rsidP="00D94813">
                      <w:pPr>
                        <w:jc w:val="center"/>
                        <w:rPr>
                          <w:b/>
                          <w:sz w:val="96"/>
                          <w:szCs w:val="96"/>
                        </w:rPr>
                      </w:pPr>
                      <w:r w:rsidRPr="000B2781">
                        <w:rPr>
                          <w:b/>
                          <w:sz w:val="96"/>
                          <w:szCs w:val="96"/>
                        </w:rPr>
                        <w:t>ÖRNEK</w:t>
                      </w:r>
                    </w:p>
                    <w:p w14:paraId="06BDAE07" w14:textId="77777777" w:rsidR="0033589F" w:rsidRPr="000B2781" w:rsidRDefault="0033589F" w:rsidP="00D94813">
                      <w:pPr>
                        <w:jc w:val="center"/>
                        <w:rPr>
                          <w:b/>
                          <w:sz w:val="96"/>
                          <w:szCs w:val="96"/>
                        </w:rPr>
                      </w:pPr>
                      <w:r w:rsidRPr="000B2781">
                        <w:rPr>
                          <w:b/>
                          <w:sz w:val="96"/>
                          <w:szCs w:val="96"/>
                        </w:rPr>
                        <w:t>ŞEKİL</w:t>
                      </w:r>
                    </w:p>
                  </w:txbxContent>
                </v:textbox>
                <w10:anchorlock/>
              </v:shape>
            </w:pict>
          </mc:Fallback>
        </mc:AlternateContent>
      </w:r>
    </w:p>
    <w:p w14:paraId="6C7E24E4" w14:textId="45DAE817" w:rsidR="00D94813" w:rsidRPr="00E9219D" w:rsidRDefault="00D94813" w:rsidP="007D42C9">
      <w:pPr>
        <w:pStyle w:val="SekilFBESablonBolumIII"/>
      </w:pPr>
      <w:bookmarkStart w:id="161" w:name="_Toc416266092"/>
      <w:bookmarkStart w:id="162" w:name="_Toc445133373"/>
      <w:r w:rsidRPr="00E9219D">
        <w:t xml:space="preserve">Birden fazla satırlı şekil isimlendirmesinde </w:t>
      </w:r>
      <w:r w:rsidR="007D42C9">
        <w:t xml:space="preserve">örnek, </w:t>
      </w:r>
      <w:r w:rsidR="00E9396D">
        <w:t>b</w:t>
      </w:r>
      <w:r w:rsidR="007D42C9" w:rsidRPr="00E9219D">
        <w:t xml:space="preserve">irden fazla satırlı şekil isimlendirmesinde </w:t>
      </w:r>
      <w:r w:rsidR="007D42C9">
        <w:t>örnek</w:t>
      </w:r>
      <w:bookmarkEnd w:id="161"/>
      <w:r w:rsidR="00F2301B">
        <w:t>.</w:t>
      </w:r>
      <w:bookmarkEnd w:id="162"/>
      <w:r w:rsidR="007D42C9">
        <w:t xml:space="preserve"> </w:t>
      </w:r>
    </w:p>
    <w:p w14:paraId="3E5A1E10" w14:textId="77777777" w:rsidR="00D94813" w:rsidRPr="00E9219D" w:rsidRDefault="00D94813" w:rsidP="00B16C70">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2240208F" w14:textId="17DF7CCF" w:rsidR="00D94813" w:rsidRPr="00E9219D" w:rsidRDefault="00D94813" w:rsidP="006B100F">
      <w:pPr>
        <w:pStyle w:val="BASLIK3"/>
      </w:pPr>
      <w:bookmarkStart w:id="163" w:name="_Toc224357607"/>
      <w:bookmarkStart w:id="164" w:name="_Toc443401167"/>
      <w:r w:rsidRPr="00E9219D">
        <w:lastRenderedPageBreak/>
        <w:t>Çok değişkenli analiz</w:t>
      </w:r>
      <w:bookmarkEnd w:id="163"/>
      <w:bookmarkEnd w:id="164"/>
    </w:p>
    <w:p w14:paraId="112DD223" w14:textId="77777777" w:rsidR="00D94813" w:rsidRPr="00E9219D" w:rsidRDefault="00D94813" w:rsidP="00B16C70">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r>
        <w:rPr>
          <w:noProof w:val="0"/>
          <w:lang w:val="en-US"/>
        </w:rPr>
        <w:t xml:space="preserve"> </w:t>
      </w:r>
      <w:r w:rsidRPr="00953F63">
        <w:rPr>
          <w:noProof w:val="0"/>
          <w:lang w:val="en-US"/>
        </w:rPr>
        <w:t>(3.2).</w:t>
      </w:r>
      <w:r w:rsidRPr="00E9219D">
        <w:rPr>
          <w:noProof w:val="0"/>
          <w:lang w:val="en-US"/>
        </w:rPr>
        <w:t xml:space="preserve"> 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w:t>
      </w:r>
    </w:p>
    <w:p w14:paraId="25E3476F" w14:textId="77777777" w:rsidR="00D94813" w:rsidRPr="00E9219D" w:rsidRDefault="00BB52EE" w:rsidP="00D94813">
      <w:pPr>
        <w:pStyle w:val="GOVDE"/>
        <w:keepLines/>
        <w:rPr>
          <w:noProof w:val="0"/>
          <w:lang w:val="en-US"/>
        </w:rPr>
      </w:pPr>
      <w:r>
        <mc:AlternateContent>
          <mc:Choice Requires="wps">
            <w:drawing>
              <wp:inline distT="0" distB="0" distL="0" distR="0" wp14:anchorId="7D0E5C06" wp14:editId="23FEEBFB">
                <wp:extent cx="4800600" cy="2286000"/>
                <wp:effectExtent l="9525" t="9525" r="9525" b="9525"/>
                <wp:docPr id="58" name="Rectangle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2286000"/>
                        </a:xfrm>
                        <a:prstGeom prst="rect">
                          <a:avLst/>
                        </a:prstGeom>
                        <a:solidFill>
                          <a:srgbClr val="FFFF99"/>
                        </a:solidFill>
                        <a:ln w="9525">
                          <a:solidFill>
                            <a:srgbClr val="000000"/>
                          </a:solidFill>
                          <a:miter lim="800000"/>
                          <a:headEnd/>
                          <a:tailEnd/>
                        </a:ln>
                      </wps:spPr>
                      <wps:txbx>
                        <w:txbxContent>
                          <w:p w14:paraId="1DE1E728" w14:textId="77777777" w:rsidR="0033589F" w:rsidRPr="009B5894" w:rsidRDefault="0033589F" w:rsidP="00D94813">
                            <w:pPr>
                              <w:jc w:val="center"/>
                              <w:rPr>
                                <w:b/>
                                <w:sz w:val="36"/>
                                <w:szCs w:val="36"/>
                              </w:rPr>
                            </w:pPr>
                          </w:p>
                          <w:p w14:paraId="7E6DB5CE" w14:textId="77777777" w:rsidR="0033589F" w:rsidRPr="000B2781" w:rsidRDefault="0033589F" w:rsidP="00D94813">
                            <w:pPr>
                              <w:jc w:val="center"/>
                              <w:rPr>
                                <w:b/>
                                <w:sz w:val="96"/>
                                <w:szCs w:val="96"/>
                              </w:rPr>
                            </w:pPr>
                            <w:r w:rsidRPr="000B2781">
                              <w:rPr>
                                <w:b/>
                                <w:sz w:val="96"/>
                                <w:szCs w:val="96"/>
                              </w:rPr>
                              <w:t>ÖRNEK</w:t>
                            </w:r>
                          </w:p>
                          <w:p w14:paraId="51E49C97" w14:textId="77777777" w:rsidR="0033589F" w:rsidRPr="000B2781" w:rsidRDefault="0033589F" w:rsidP="00D94813">
                            <w:pPr>
                              <w:jc w:val="center"/>
                              <w:rPr>
                                <w:b/>
                                <w:sz w:val="96"/>
                                <w:szCs w:val="96"/>
                              </w:rPr>
                            </w:pPr>
                            <w:r w:rsidRPr="000B2781">
                              <w:rPr>
                                <w:b/>
                                <w:sz w:val="96"/>
                                <w:szCs w:val="96"/>
                              </w:rPr>
                              <w:t>ŞEKİL</w:t>
                            </w:r>
                          </w:p>
                          <w:p w14:paraId="4A583754" w14:textId="77777777" w:rsidR="0033589F" w:rsidRDefault="0033589F" w:rsidP="00D94813"/>
                        </w:txbxContent>
                      </wps:txbx>
                      <wps:bodyPr rot="0" vert="horz" wrap="square" lIns="91440" tIns="45720" rIns="91440" bIns="45720" anchor="t" anchorCtr="0" upright="1">
                        <a:noAutofit/>
                      </wps:bodyPr>
                    </wps:wsp>
                  </a:graphicData>
                </a:graphic>
              </wp:inline>
            </w:drawing>
          </mc:Choice>
          <mc:Fallback>
            <w:pict>
              <v:rect w14:anchorId="7D0E5C06" id="Rectangle 942" o:spid="_x0000_s1056" style="width:378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" fillcolor="#ff9">
                <v:textbox>
                  <w:txbxContent>
                    <w:p w14:paraId="1DE1E728" w14:textId="77777777" w:rsidR="0033589F" w:rsidRPr="009B5894" w:rsidRDefault="0033589F" w:rsidP="00D94813">
                      <w:pPr>
                        <w:jc w:val="center"/>
                        <w:rPr>
                          <w:b/>
                          <w:sz w:val="36"/>
                          <w:szCs w:val="36"/>
                        </w:rPr>
                      </w:pPr>
                    </w:p>
                    <w:p w14:paraId="7E6DB5CE" w14:textId="77777777" w:rsidR="0033589F" w:rsidRPr="000B2781" w:rsidRDefault="0033589F" w:rsidP="00D94813">
                      <w:pPr>
                        <w:jc w:val="center"/>
                        <w:rPr>
                          <w:b/>
                          <w:sz w:val="96"/>
                          <w:szCs w:val="96"/>
                        </w:rPr>
                      </w:pPr>
                      <w:r w:rsidRPr="000B2781">
                        <w:rPr>
                          <w:b/>
                          <w:sz w:val="96"/>
                          <w:szCs w:val="96"/>
                        </w:rPr>
                        <w:t>ÖRNEK</w:t>
                      </w:r>
                    </w:p>
                    <w:p w14:paraId="51E49C97" w14:textId="77777777" w:rsidR="0033589F" w:rsidRPr="000B2781" w:rsidRDefault="0033589F" w:rsidP="00D94813">
                      <w:pPr>
                        <w:jc w:val="center"/>
                        <w:rPr>
                          <w:b/>
                          <w:sz w:val="96"/>
                          <w:szCs w:val="96"/>
                        </w:rPr>
                      </w:pPr>
                      <w:r w:rsidRPr="000B2781">
                        <w:rPr>
                          <w:b/>
                          <w:sz w:val="96"/>
                          <w:szCs w:val="96"/>
                        </w:rPr>
                        <w:t>ŞEKİL</w:t>
                      </w:r>
                    </w:p>
                    <w:p w14:paraId="4A583754" w14:textId="77777777" w:rsidR="0033589F" w:rsidRDefault="0033589F" w:rsidP="00D94813"/>
                  </w:txbxContent>
                </v:textbox>
                <w10:anchorlock/>
              </v:rect>
            </w:pict>
          </mc:Fallback>
        </mc:AlternateContent>
      </w:r>
    </w:p>
    <w:p w14:paraId="1B382214" w14:textId="77777777" w:rsidR="00D94813" w:rsidRPr="00E9219D" w:rsidRDefault="00D94813" w:rsidP="00E5357E">
      <w:pPr>
        <w:pStyle w:val="SekilFBESablonBolumIII"/>
      </w:pPr>
      <w:bookmarkStart w:id="165" w:name="_Toc416266093"/>
      <w:bookmarkStart w:id="166" w:name="_Toc445133374"/>
      <w:r w:rsidRPr="00E9219D">
        <w:t>Örnek şekil ismi</w:t>
      </w:r>
      <w:r w:rsidR="00240A77">
        <w:t xml:space="preserve"> </w:t>
      </w:r>
      <w:r w:rsidR="001A2DDD">
        <w:t>nokta ile bitirilmelidir</w:t>
      </w:r>
      <w:r w:rsidRPr="00E9219D">
        <w:t>.</w:t>
      </w:r>
      <w:bookmarkEnd w:id="165"/>
      <w:bookmarkEnd w:id="166"/>
    </w:p>
    <w:tbl>
      <w:tblPr>
        <w:tblW w:w="8388" w:type="dxa"/>
        <w:tblLayout w:type="fixed"/>
        <w:tblLook w:val="01E0" w:firstRow="1" w:lastRow="1" w:firstColumn="1" w:lastColumn="1" w:noHBand="0" w:noVBand="0"/>
      </w:tblPr>
      <w:tblGrid>
        <w:gridCol w:w="7128"/>
        <w:gridCol w:w="1260"/>
      </w:tblGrid>
      <w:tr w:rsidR="00D94813" w:rsidRPr="00F40E05" w14:paraId="14EE5B0E" w14:textId="77777777" w:rsidTr="00D94813">
        <w:trPr>
          <w:trHeight w:val="549"/>
        </w:trPr>
        <w:tc>
          <w:tcPr>
            <w:tcW w:w="7128" w:type="dxa"/>
            <w:vAlign w:val="center"/>
          </w:tcPr>
          <w:p w14:paraId="538007F2" w14:textId="77777777" w:rsidR="00D94813" w:rsidRPr="00F40E05" w:rsidRDefault="00D94813" w:rsidP="001A2DDD">
            <w:pPr>
              <w:tabs>
                <w:tab w:val="left" w:pos="3969"/>
              </w:tabs>
              <w:spacing w:line="360" w:lineRule="auto"/>
              <w:jc w:val="center"/>
              <w:rPr>
                <w:noProof w:val="0"/>
                <w:color w:val="000000"/>
                <w:lang w:val="en-US"/>
              </w:rPr>
            </w:pPr>
            <w:r w:rsidRPr="00F40E05">
              <w:rPr>
                <w:noProof w:val="0"/>
                <w:position w:val="-14"/>
                <w:lang w:val="en-US"/>
              </w:rPr>
              <w:object w:dxaOrig="4480" w:dyaOrig="400" w14:anchorId="6A455063">
                <v:shape id="_x0000_i1026" type="#_x0000_t75" style="width:225pt;height:21.75pt" o:ole="">
                  <v:imagedata r:id="rId19" o:title=""/>
                </v:shape>
                <o:OLEObject Type="Embed" ProgID="Equation.3" ShapeID="_x0000_i1026" DrawAspect="Content" ObjectID="_1575791473" r:id="rId20"/>
              </w:object>
            </w:r>
          </w:p>
        </w:tc>
        <w:tc>
          <w:tcPr>
            <w:tcW w:w="1260" w:type="dxa"/>
            <w:vAlign w:val="center"/>
          </w:tcPr>
          <w:p w14:paraId="71BDAEF8" w14:textId="65C6FD57" w:rsidR="00D94813" w:rsidRPr="00E9219D" w:rsidRDefault="00D94813" w:rsidP="002D5D84">
            <w:pPr>
              <w:pStyle w:val="BB-DENKLEM"/>
            </w:pPr>
            <w:r>
              <w:t>(3.</w:t>
            </w:r>
            <w:r w:rsidR="005971CF">
              <w:fldChar w:fldCharType="begin"/>
            </w:r>
            <w:r w:rsidR="00E12F07">
              <w:instrText xml:space="preserve"> SEQ Denklem \* ARABIC </w:instrText>
            </w:r>
            <w:r w:rsidR="005971CF">
              <w:fldChar w:fldCharType="separate"/>
            </w:r>
            <w:r w:rsidR="00BC2036">
              <w:rPr>
                <w:noProof/>
              </w:rPr>
              <w:t>2</w:t>
            </w:r>
            <w:r w:rsidR="005971CF">
              <w:rPr>
                <w:noProof/>
              </w:rPr>
              <w:fldChar w:fldCharType="end"/>
            </w:r>
            <w:r>
              <w:t>)</w:t>
            </w:r>
          </w:p>
        </w:tc>
      </w:tr>
    </w:tbl>
    <w:p w14:paraId="1727DE69" w14:textId="01A232BA" w:rsidR="00D94813" w:rsidRDefault="006B100F" w:rsidP="00D94813">
      <w:pPr>
        <w:pStyle w:val="GOVDE"/>
        <w:keepLines/>
        <w:rPr>
          <w:noProof w:val="0"/>
          <w:lang w:val="en-US"/>
        </w:rPr>
      </w:pPr>
      <w:r>
        <w:rPr>
          <w:noProof w:val="0"/>
          <w:lang w:val="en-US"/>
        </w:rPr>
        <w:t>L</w:t>
      </w:r>
      <w:r w:rsidR="00D94813" w:rsidRPr="00E9219D">
        <w:rPr>
          <w:noProof w:val="0"/>
          <w:lang w:val="en-US"/>
        </w:rPr>
        <w:t>orem ipsum dolor sit amet, consetetur sadipscing elitr,</w:t>
      </w:r>
      <w:r w:rsidR="0069376D">
        <w:rPr>
          <w:noProof w:val="0"/>
          <w:lang w:val="en-US"/>
        </w:rPr>
        <w:t xml:space="preserve"> sed</w:t>
      </w:r>
      <w:r w:rsidR="00D94813" w:rsidRPr="00E9219D">
        <w:rPr>
          <w:noProof w:val="0"/>
          <w:lang w:val="en-US"/>
        </w:rPr>
        <w:t xml:space="preserve"> diam nonumy eirmod tempor invidunt ut labore et dolore magna aliquyam erat, sed diam voluptua. Lorem ipsum dolor sit amet, consetetur sadipscing elitr,</w:t>
      </w:r>
      <w:r w:rsidR="0069376D">
        <w:rPr>
          <w:noProof w:val="0"/>
          <w:lang w:val="en-US"/>
        </w:rPr>
        <w:t xml:space="preserve"> sed</w:t>
      </w:r>
      <w:r w:rsidR="00D94813" w:rsidRPr="00E9219D">
        <w:rPr>
          <w:noProof w:val="0"/>
          <w:lang w:val="en-US"/>
        </w:rPr>
        <w:t xml:space="preserve"> diam nonumy eirmod tempor invidunt ut labore et dolore magna aliquyam erat, sed diam voluptua. At vero eos et accusam et justo duo dolores et ea rebum.</w:t>
      </w:r>
    </w:p>
    <w:p w14:paraId="40E4317D" w14:textId="0124ECAD" w:rsidR="00736EA5" w:rsidRPr="00752A36" w:rsidRDefault="00736EA5" w:rsidP="00F44908">
      <w:pPr>
        <w:pStyle w:val="GOVDE"/>
        <w:rPr>
          <w:noProof w:val="0"/>
          <w:lang w:val="en-US"/>
        </w:rPr>
        <w:sectPr w:rsidR="00736EA5" w:rsidRPr="00752A36" w:rsidSect="00CE58CE">
          <w:pgSz w:w="11906" w:h="16838"/>
          <w:pgMar w:top="1418" w:right="1418" w:bottom="1418" w:left="2268" w:header="709" w:footer="709" w:gutter="0"/>
          <w:cols w:space="708"/>
          <w:docGrid w:linePitch="360"/>
        </w:sectPr>
      </w:pPr>
    </w:p>
    <w:p w14:paraId="4718573A" w14:textId="000D51C7" w:rsidR="00D94813" w:rsidRPr="00E9219D" w:rsidRDefault="00D94813" w:rsidP="00D94813">
      <w:pPr>
        <w:pStyle w:val="BASLIK2"/>
        <w:rPr>
          <w:noProof w:val="0"/>
          <w:lang w:val="en-US"/>
        </w:rPr>
      </w:pPr>
      <w:bookmarkStart w:id="167" w:name="_Toc190755330"/>
      <w:bookmarkStart w:id="168" w:name="_Toc190755908"/>
      <w:bookmarkStart w:id="169" w:name="_Toc224357608"/>
      <w:bookmarkStart w:id="170" w:name="_Toc443401168"/>
      <w:r w:rsidRPr="00E9219D">
        <w:rPr>
          <w:noProof w:val="0"/>
          <w:lang w:val="en-US"/>
        </w:rPr>
        <w:lastRenderedPageBreak/>
        <w:t>Çalışma Alanı</w:t>
      </w:r>
      <w:bookmarkEnd w:id="167"/>
      <w:bookmarkEnd w:id="168"/>
      <w:bookmarkEnd w:id="169"/>
      <w:bookmarkEnd w:id="170"/>
    </w:p>
    <w:p w14:paraId="0BD73187"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5993B945"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133772DF" w14:textId="6D58CD45" w:rsidR="00D94813" w:rsidRPr="00E9219D" w:rsidRDefault="00D94813" w:rsidP="006B100F">
      <w:pPr>
        <w:pStyle w:val="BASLIK2"/>
        <w:rPr>
          <w:noProof w:val="0"/>
          <w:lang w:val="en-US"/>
        </w:rPr>
      </w:pPr>
      <w:bookmarkStart w:id="171" w:name="_Toc190755331"/>
      <w:bookmarkStart w:id="172" w:name="_Toc190755909"/>
      <w:bookmarkStart w:id="173" w:name="_Toc224357609"/>
      <w:bookmarkStart w:id="174" w:name="_Toc443401169"/>
      <w:r w:rsidRPr="00E9219D">
        <w:rPr>
          <w:noProof w:val="0"/>
          <w:lang w:val="en-US"/>
        </w:rPr>
        <w:t>Uygulama Verisi</w:t>
      </w:r>
      <w:bookmarkEnd w:id="171"/>
      <w:bookmarkEnd w:id="172"/>
      <w:bookmarkEnd w:id="173"/>
      <w:bookmarkEnd w:id="174"/>
    </w:p>
    <w:p w14:paraId="513E9094"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(Nelson, 1988).</w:t>
      </w:r>
    </w:p>
    <w:p w14:paraId="683D671D"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w:t>
      </w:r>
    </w:p>
    <w:p w14:paraId="45814F5C" w14:textId="77777777" w:rsidR="00F2301B" w:rsidRDefault="00F2301B" w:rsidP="00D94813">
      <w:pPr>
        <w:pStyle w:val="TableAnchor"/>
        <w:sectPr w:rsidR="00F2301B" w:rsidSect="00CE58CE">
          <w:pgSz w:w="11906" w:h="16838"/>
          <w:pgMar w:top="1418" w:right="1418" w:bottom="1418" w:left="2268" w:header="709" w:footer="709" w:gutter="0"/>
          <w:cols w:space="708"/>
          <w:docGrid w:linePitch="360"/>
        </w:sectPr>
      </w:pPr>
    </w:p>
    <w:p w14:paraId="16A9AC36" w14:textId="760F56C9" w:rsidR="00D94813" w:rsidRPr="00E9219D" w:rsidRDefault="00D94813" w:rsidP="00D94813">
      <w:pPr>
        <w:pStyle w:val="TableAnchor"/>
      </w:pPr>
    </w:p>
    <w:p w14:paraId="064063F2" w14:textId="77777777" w:rsidR="00D94813" w:rsidRPr="00E9219D" w:rsidRDefault="00D94813" w:rsidP="00D94813">
      <w:pPr>
        <w:rPr>
          <w:noProof w:val="0"/>
          <w:lang w:val="en-US"/>
        </w:rPr>
        <w:sectPr w:rsidR="00D94813" w:rsidRPr="00E9219D" w:rsidSect="00CE58CE">
          <w:pgSz w:w="11906" w:h="16838"/>
          <w:pgMar w:top="1418" w:right="1418" w:bottom="1418" w:left="2268" w:header="709" w:footer="709" w:gutter="0"/>
          <w:cols w:space="708"/>
          <w:docGrid w:linePitch="360"/>
        </w:sectPr>
      </w:pPr>
    </w:p>
    <w:p w14:paraId="6F46E399" w14:textId="17F3F42C" w:rsidR="00D94813" w:rsidRPr="00E9219D" w:rsidRDefault="00017E60" w:rsidP="00D94813">
      <w:pPr>
        <w:pStyle w:val="BASLIK1"/>
        <w:rPr>
          <w:noProof w:val="0"/>
          <w:lang w:val="en-US"/>
        </w:rPr>
      </w:pPr>
      <w:bookmarkStart w:id="175" w:name="_Toc443401170"/>
      <w:r>
        <w:rPr>
          <w:noProof w:val="0"/>
          <w:lang w:val="en-US"/>
        </w:rPr>
        <w:lastRenderedPageBreak/>
        <w:t xml:space="preserve">ATIFLAR, </w:t>
      </w:r>
      <w:r w:rsidR="00873F12">
        <w:rPr>
          <w:noProof w:val="0"/>
          <w:lang w:val="en-US"/>
        </w:rPr>
        <w:t>ALINTILAR</w:t>
      </w:r>
      <w:r>
        <w:rPr>
          <w:noProof w:val="0"/>
          <w:lang w:val="en-US"/>
        </w:rPr>
        <w:t xml:space="preserve"> </w:t>
      </w:r>
      <w:r w:rsidR="00F2301B">
        <w:rPr>
          <w:noProof w:val="0"/>
          <w:lang w:val="en-US"/>
        </w:rPr>
        <w:t>VE</w:t>
      </w:r>
      <w:r>
        <w:rPr>
          <w:noProof w:val="0"/>
          <w:lang w:val="en-US"/>
        </w:rPr>
        <w:t xml:space="preserve"> DİPNOTLAR</w:t>
      </w:r>
      <w:bookmarkEnd w:id="175"/>
    </w:p>
    <w:p w14:paraId="474DF9C4" w14:textId="23A0C8E6" w:rsidR="00BC7B33" w:rsidRDefault="00BC7B33" w:rsidP="006B100F">
      <w:pPr>
        <w:pStyle w:val="GOVDE"/>
        <w:rPr>
          <w:noProof w:val="0"/>
          <w:lang w:val="en-US"/>
        </w:rPr>
      </w:pPr>
      <w:r>
        <w:rPr>
          <w:noProof w:val="0"/>
          <w:lang w:val="en-US"/>
        </w:rPr>
        <w:t>Bu bölümde atıflar, alıntılar ve dipnotların nasıl olması gerektiği hakkında bilgi verilecektir.</w:t>
      </w:r>
    </w:p>
    <w:p w14:paraId="5B85FD48" w14:textId="265082C7" w:rsidR="00D94813" w:rsidRPr="00017E60" w:rsidRDefault="00017E60" w:rsidP="00017E60">
      <w:pPr>
        <w:pStyle w:val="BASLIK2"/>
      </w:pPr>
      <w:bookmarkStart w:id="176" w:name="_Toc443401171"/>
      <w:r>
        <w:rPr>
          <w:lang w:val="en-US"/>
        </w:rPr>
        <w:t xml:space="preserve">Atıflar </w:t>
      </w:r>
      <w:bookmarkStart w:id="177" w:name="_Toc279666525"/>
      <w:bookmarkStart w:id="178" w:name="_Toc415498106"/>
      <w:r w:rsidRPr="005C1D8B">
        <w:t>(</w:t>
      </w:r>
      <w:r>
        <w:t>k</w:t>
      </w:r>
      <w:r w:rsidRPr="005C1D8B">
        <w:t xml:space="preserve">aynakların metin içinde </w:t>
      </w:r>
      <w:commentRangeStart w:id="179"/>
      <w:r w:rsidRPr="005C1D8B">
        <w:t>gösterimi</w:t>
      </w:r>
      <w:commentRangeEnd w:id="179"/>
      <w:r w:rsidR="008627FF">
        <w:rPr>
          <w:rStyle w:val="CommentReference"/>
          <w:rFonts w:eastAsia="Times New Roman"/>
          <w:b w:val="0"/>
        </w:rPr>
        <w:commentReference w:id="179"/>
      </w:r>
      <w:r w:rsidRPr="005C1D8B">
        <w:t>)</w:t>
      </w:r>
      <w:bookmarkEnd w:id="176"/>
      <w:bookmarkEnd w:id="177"/>
      <w:bookmarkEnd w:id="178"/>
    </w:p>
    <w:p w14:paraId="3E52A619" w14:textId="26C25C10" w:rsidR="00017E60" w:rsidRPr="008C7A4D" w:rsidRDefault="00017E60" w:rsidP="00017E60">
      <w:pPr>
        <w:pStyle w:val="BASLIK3"/>
      </w:pPr>
      <w:bookmarkStart w:id="180" w:name="_Toc415498107"/>
      <w:bookmarkStart w:id="181" w:name="_Toc443401172"/>
      <w:r w:rsidRPr="008C7A4D">
        <w:t>Yazar soyadına göre atıf verme</w:t>
      </w:r>
      <w:bookmarkEnd w:id="180"/>
      <w:bookmarkEnd w:id="181"/>
    </w:p>
    <w:p w14:paraId="03BAD8FD" w14:textId="77777777" w:rsidR="00017E60" w:rsidRDefault="00017E60" w:rsidP="00017E60">
      <w:pPr>
        <w:pStyle w:val="GOVDE"/>
      </w:pPr>
      <w:r w:rsidRPr="00713778">
        <w:t>Kaynaklar metin içinde yazar soyadı ve tarih belirtilerek verilir. Kaynaklar sayfasında yazar soyadına göre alfabetik olarak sıralama yapılır.</w:t>
      </w:r>
    </w:p>
    <w:p w14:paraId="32231576" w14:textId="77777777" w:rsidR="00017E60" w:rsidRDefault="00017E60" w:rsidP="00017E60">
      <w:pPr>
        <w:pStyle w:val="GOVDE"/>
      </w:pPr>
      <w:r w:rsidRPr="00713778">
        <w:t>Metin içinde kaynak</w:t>
      </w:r>
      <w:r>
        <w:t>,</w:t>
      </w:r>
      <w:r w:rsidRPr="00713778">
        <w:t xml:space="preserve"> cümlenin başlangıcında veya içinde verilecekse, Boran (2003) şeklinde, kaynak cü</w:t>
      </w:r>
      <w:r>
        <w:t>mle</w:t>
      </w:r>
      <w:r w:rsidRPr="00713778">
        <w:t xml:space="preserve"> </w:t>
      </w:r>
      <w:r>
        <w:t>sonunda</w:t>
      </w:r>
      <w:r w:rsidRPr="00713778">
        <w:t xml:space="preserve"> verilecekse (Boran, 2003). şeklinde gösterilir. </w:t>
      </w:r>
      <w:r w:rsidRPr="00713778">
        <w:rPr>
          <w:szCs w:val="20"/>
        </w:rPr>
        <w:t>Nokta işareti kaynaktan hemen sonra konu</w:t>
      </w:r>
      <w:r>
        <w:rPr>
          <w:szCs w:val="20"/>
        </w:rPr>
        <w:t>lu</w:t>
      </w:r>
      <w:r w:rsidRPr="00713778">
        <w:rPr>
          <w:szCs w:val="20"/>
        </w:rPr>
        <w:t>r.</w:t>
      </w:r>
    </w:p>
    <w:p w14:paraId="06FB2883" w14:textId="77777777" w:rsidR="00017E60" w:rsidRDefault="00017E60" w:rsidP="00017E60">
      <w:pPr>
        <w:pStyle w:val="GOVDE"/>
      </w:pPr>
      <w:r w:rsidRPr="00713778">
        <w:t>Kaynak birden fazla yazara ait ol</w:t>
      </w:r>
      <w:r>
        <w:t>duğunda, yazar sayısı iki ise, c</w:t>
      </w:r>
      <w:r w:rsidRPr="00713778">
        <w:t xml:space="preserve">ümle başında veya içinde Yılmaz ve Johnson (2004) şeklinde, cümle sonunda </w:t>
      </w:r>
      <w:r>
        <w:t>ise (Yılmaz ve Johnson, 2004). ş</w:t>
      </w:r>
      <w:r w:rsidRPr="00713778">
        <w:t xml:space="preserve">eklinde yazılır.  </w:t>
      </w:r>
    </w:p>
    <w:p w14:paraId="6C4DD87E" w14:textId="77777777" w:rsidR="00017E60" w:rsidRDefault="00017E60" w:rsidP="00017E60">
      <w:pPr>
        <w:pStyle w:val="GOVDE"/>
      </w:pPr>
      <w:r>
        <w:t>Yazar sayısı ikiden fazla ise c</w:t>
      </w:r>
      <w:r w:rsidRPr="00713778">
        <w:t xml:space="preserve">ümle başında veya içinde Yılmaz ve diğ. (2004) şeklinde, cümle sonunda ise (Yılmaz ve </w:t>
      </w:r>
      <w:r>
        <w:t>diğ</w:t>
      </w:r>
      <w:r w:rsidRPr="00713778">
        <w:t xml:space="preserve">, 2004). şeklinde yazılır. </w:t>
      </w:r>
    </w:p>
    <w:p w14:paraId="01774EBE" w14:textId="77777777" w:rsidR="00017E60" w:rsidRDefault="00017E60" w:rsidP="00017E60">
      <w:pPr>
        <w:pStyle w:val="GOVDE"/>
      </w:pPr>
      <w:r w:rsidRPr="00713778">
        <w:t>Aynı yazara ait ve aynı yıl içinde yayınlanmış yayınlar Feray (2005a), Feray (2005b) şeklinde numaralandırılır.</w:t>
      </w:r>
    </w:p>
    <w:p w14:paraId="591470F7" w14:textId="6D721B41" w:rsidR="00017E60" w:rsidRPr="00B60EC3" w:rsidRDefault="00017E60" w:rsidP="00017E60">
      <w:pPr>
        <w:pStyle w:val="GOVDE"/>
        <w:rPr>
          <w:bCs/>
        </w:rPr>
      </w:pPr>
      <w:r w:rsidRPr="00B60EC3">
        <w:rPr>
          <w:bCs/>
        </w:rPr>
        <w:t>Aynı parantez içerisinde aynı yazarın 2 ve daha fazla eserine atıfta bulunma;</w:t>
      </w:r>
      <w:r>
        <w:rPr>
          <w:bCs/>
        </w:rPr>
        <w:t xml:space="preserve"> </w:t>
      </w:r>
      <w:r>
        <w:t xml:space="preserve">son </w:t>
      </w:r>
      <w:r w:rsidRPr="00B60EC3">
        <w:t>yayınlanan eseri en son</w:t>
      </w:r>
      <w:r>
        <w:t xml:space="preserve"> </w:t>
      </w:r>
      <w:r w:rsidRPr="00B60EC3">
        <w:t>belirterek aynı parantez içerisinde gösterilebilirler.</w:t>
      </w:r>
      <w:r>
        <w:rPr>
          <w:bCs/>
        </w:rPr>
        <w:t xml:space="preserve"> </w:t>
      </w:r>
      <w:r w:rsidRPr="00B60EC3">
        <w:rPr>
          <w:bCs/>
        </w:rPr>
        <w:t>Örneğin;</w:t>
      </w:r>
      <w:r>
        <w:rPr>
          <w:bCs/>
        </w:rPr>
        <w:t xml:space="preserve"> </w:t>
      </w:r>
      <w:r w:rsidRPr="00B60EC3">
        <w:t xml:space="preserve">Past research (Gogel, 1990, 2006, </w:t>
      </w:r>
      <w:commentRangeStart w:id="182"/>
      <w:r w:rsidR="00816809">
        <w:t>baskıda</w:t>
      </w:r>
      <w:commentRangeEnd w:id="182"/>
      <w:r w:rsidR="00816809">
        <w:rPr>
          <w:rStyle w:val="CommentReference"/>
          <w:rFonts w:eastAsia="Times New Roman"/>
        </w:rPr>
        <w:commentReference w:id="182"/>
      </w:r>
      <w:r w:rsidRPr="00B60EC3">
        <w:t>)</w:t>
      </w:r>
      <w:r>
        <w:t>.</w:t>
      </w:r>
    </w:p>
    <w:p w14:paraId="003E9871" w14:textId="6444B82F" w:rsidR="00017E60" w:rsidRPr="00B60EC3" w:rsidRDefault="00017E60" w:rsidP="00017E60">
      <w:pPr>
        <w:pStyle w:val="GOVDE"/>
        <w:rPr>
          <w:bCs/>
        </w:rPr>
      </w:pPr>
      <w:r w:rsidRPr="00B60EC3">
        <w:rPr>
          <w:bCs/>
        </w:rPr>
        <w:t>Eserin belirli bir bölümüne atıfta bulunma;</w:t>
      </w:r>
      <w:r>
        <w:rPr>
          <w:bCs/>
        </w:rPr>
        <w:t xml:space="preserve"> </w:t>
      </w:r>
      <w:r>
        <w:t>b</w:t>
      </w:r>
      <w:r w:rsidRPr="00B60EC3">
        <w:t xml:space="preserve">ir eserin sadece bir bölümüne, sayfasına, çizelgeye, şekle ya da eşitliğe atıfta </w:t>
      </w:r>
      <w:r>
        <w:t xml:space="preserve">bulunurken daima sayfa numarası </w:t>
      </w:r>
      <w:r w:rsidRPr="00B60EC3">
        <w:t>gösterilmelidir. Sayfa ifadesinin kısaltılmış biçimi kullanılırken</w:t>
      </w:r>
      <w:r>
        <w:t xml:space="preserve"> bir bölüme </w:t>
      </w:r>
      <w:r w:rsidRPr="00B60EC3">
        <w:t>atıfta bulunurken</w:t>
      </w:r>
      <w:r w:rsidR="00816809">
        <w:t xml:space="preserve"> </w:t>
      </w:r>
      <w:r>
        <w:t>“</w:t>
      </w:r>
      <w:commentRangeStart w:id="183"/>
      <w:r>
        <w:t>b</w:t>
      </w:r>
      <w:r w:rsidRPr="00B60EC3">
        <w:t>ölüm</w:t>
      </w:r>
      <w:commentRangeEnd w:id="183"/>
      <w:r w:rsidR="00816809">
        <w:rPr>
          <w:rStyle w:val="CommentReference"/>
          <w:rFonts w:eastAsia="Times New Roman"/>
        </w:rPr>
        <w:commentReference w:id="183"/>
      </w:r>
      <w:r>
        <w:t>”</w:t>
      </w:r>
      <w:r w:rsidRPr="00B60EC3">
        <w:t xml:space="preserve"> ifadesinde kısaltmaya gidilmez.</w:t>
      </w:r>
      <w:r>
        <w:rPr>
          <w:bCs/>
        </w:rPr>
        <w:t xml:space="preserve"> </w:t>
      </w:r>
      <w:r w:rsidRPr="00B60EC3">
        <w:rPr>
          <w:bCs/>
        </w:rPr>
        <w:t>Örneğin;</w:t>
      </w:r>
      <w:r>
        <w:rPr>
          <w:bCs/>
        </w:rPr>
        <w:t xml:space="preserve"> </w:t>
      </w:r>
      <w:r w:rsidRPr="00B60EC3">
        <w:t xml:space="preserve">(Centers for Disease Control and Prevention, 2005, </w:t>
      </w:r>
      <w:r w:rsidR="00556CC5">
        <w:t>s</w:t>
      </w:r>
      <w:r w:rsidRPr="00B60EC3">
        <w:t>. 10)</w:t>
      </w:r>
      <w:r>
        <w:rPr>
          <w:bCs/>
        </w:rPr>
        <w:t xml:space="preserve">, </w:t>
      </w:r>
      <w:r w:rsidRPr="00B60EC3">
        <w:t xml:space="preserve">(Shimamura, 1989, </w:t>
      </w:r>
      <w:commentRangeStart w:id="184"/>
      <w:r>
        <w:t>Bölüm</w:t>
      </w:r>
      <w:commentRangeEnd w:id="184"/>
      <w:r w:rsidR="00816809">
        <w:rPr>
          <w:rStyle w:val="CommentReference"/>
          <w:rFonts w:eastAsia="Times New Roman"/>
        </w:rPr>
        <w:commentReference w:id="184"/>
      </w:r>
      <w:r w:rsidRPr="00B60EC3">
        <w:t xml:space="preserve"> 3)</w:t>
      </w:r>
      <w:r>
        <w:t>.</w:t>
      </w:r>
    </w:p>
    <w:p w14:paraId="7C6AC46B" w14:textId="77777777" w:rsidR="00017E60" w:rsidRPr="00B60EC3" w:rsidRDefault="00017E60" w:rsidP="00017E60">
      <w:pPr>
        <w:pStyle w:val="GOVDE"/>
      </w:pPr>
      <w:r w:rsidRPr="00B60EC3">
        <w:t>Aynı parantez içerisinde 2 ya</w:t>
      </w:r>
      <w:r>
        <w:t xml:space="preserve"> </w:t>
      </w:r>
      <w:r w:rsidRPr="00B60EC3">
        <w:t>da daha fazla esere atıf</w:t>
      </w:r>
      <w:r>
        <w:t xml:space="preserve">; </w:t>
      </w:r>
      <w:r w:rsidRPr="00B60EC3">
        <w:t>(Berndt, 2002; Harlow, 1983)</w:t>
      </w:r>
      <w:r>
        <w:t>.</w:t>
      </w:r>
    </w:p>
    <w:p w14:paraId="26FE44DF" w14:textId="77777777" w:rsidR="00017E60" w:rsidRPr="00B60EC3" w:rsidRDefault="00017E60" w:rsidP="00017E60">
      <w:pPr>
        <w:pStyle w:val="GOVDE"/>
        <w:rPr>
          <w:bCs/>
        </w:rPr>
      </w:pPr>
      <w:r w:rsidRPr="00B60EC3">
        <w:rPr>
          <w:bCs/>
        </w:rPr>
        <w:lastRenderedPageBreak/>
        <w:t xml:space="preserve">Metinde </w:t>
      </w:r>
      <w:r>
        <w:rPr>
          <w:bCs/>
        </w:rPr>
        <w:t>k</w:t>
      </w:r>
      <w:r w:rsidRPr="00B60EC3">
        <w:rPr>
          <w:bCs/>
        </w:rPr>
        <w:t>işisel görüşmeye atıf</w:t>
      </w:r>
      <w:r>
        <w:rPr>
          <w:bCs/>
        </w:rPr>
        <w:t xml:space="preserve">ta </w:t>
      </w:r>
      <w:r w:rsidRPr="00B60EC3">
        <w:rPr>
          <w:bCs/>
        </w:rPr>
        <w:t>bulunma;</w:t>
      </w:r>
      <w:r>
        <w:rPr>
          <w:bCs/>
        </w:rPr>
        <w:t xml:space="preserve"> </w:t>
      </w:r>
      <w:r w:rsidRPr="00B60EC3">
        <w:t xml:space="preserve">(V.–G. Nguyen, </w:t>
      </w:r>
      <w:r>
        <w:t>kişisel görüşme</w:t>
      </w:r>
      <w:r w:rsidRPr="00B60EC3">
        <w:t>, 28</w:t>
      </w:r>
      <w:r>
        <w:t xml:space="preserve"> Eylül</w:t>
      </w:r>
      <w:r w:rsidRPr="00B60EC3">
        <w:t xml:space="preserve"> 1998)</w:t>
      </w:r>
      <w:r>
        <w:t xml:space="preserve">, </w:t>
      </w:r>
      <w:r w:rsidRPr="00B60EC3">
        <w:t xml:space="preserve">(J. Smith, </w:t>
      </w:r>
      <w:r>
        <w:t>kişisel görüşme</w:t>
      </w:r>
      <w:r w:rsidRPr="00B60EC3">
        <w:t xml:space="preserve">, </w:t>
      </w:r>
      <w:r>
        <w:t>15 Ağustos</w:t>
      </w:r>
      <w:r w:rsidRPr="00B60EC3">
        <w:t xml:space="preserve"> 2009)</w:t>
      </w:r>
      <w:r>
        <w:t>.</w:t>
      </w:r>
    </w:p>
    <w:p w14:paraId="03A4D497" w14:textId="77777777" w:rsidR="00017E60" w:rsidRDefault="00017E60" w:rsidP="00017E60">
      <w:pPr>
        <w:pStyle w:val="GOVDE"/>
      </w:pPr>
      <w:r w:rsidRPr="00713778">
        <w:t>Kaynaklar bölümünde künyeler yazar soyadına göre sıralanır.</w:t>
      </w:r>
    </w:p>
    <w:p w14:paraId="657C5375" w14:textId="77777777" w:rsidR="00017E60" w:rsidRPr="00B60EC3" w:rsidRDefault="00017E60" w:rsidP="00017E60">
      <w:pPr>
        <w:pStyle w:val="GOVDE"/>
      </w:pPr>
      <w:r w:rsidRPr="00B60EC3">
        <w:t>İkincil kaynak (</w:t>
      </w:r>
      <w:r>
        <w:t>a</w:t>
      </w:r>
      <w:r w:rsidRPr="00B60EC3">
        <w:t>tıf yapılan kaynak başka bir</w:t>
      </w:r>
      <w:r>
        <w:t xml:space="preserve"> kaynağa atıft</w:t>
      </w:r>
      <w:r w:rsidRPr="00B60EC3">
        <w:t>a bulunuyorsa)</w:t>
      </w:r>
      <w:r>
        <w:t xml:space="preserve"> metinde orijinal kaynağa atıfta bulunulur ve</w:t>
      </w:r>
      <w:r w:rsidRPr="00B60EC3">
        <w:t xml:space="preserve"> parantez içerisinde orijinal kaynağa atıf</w:t>
      </w:r>
      <w:r>
        <w:t>t</w:t>
      </w:r>
      <w:r w:rsidRPr="00B60EC3">
        <w:t>a bulunan yazara gönderme yapılır. Referans listesinde sadece orjinal kaynağa atıf</w:t>
      </w:r>
      <w:r>
        <w:t>t</w:t>
      </w:r>
      <w:r w:rsidRPr="00B60EC3">
        <w:t>a bulunan kaynak için giriş yapılır; orijinal kaynak için referans girişi yap</w:t>
      </w:r>
      <w:r>
        <w:t>ı</w:t>
      </w:r>
      <w:r w:rsidRPr="00B60EC3">
        <w:t>lmaz.</w:t>
      </w:r>
      <w:r>
        <w:t xml:space="preserve"> </w:t>
      </w:r>
      <w:r w:rsidRPr="00B60EC3">
        <w:t>Örnek:</w:t>
      </w:r>
      <w:r>
        <w:t xml:space="preserve"> </w:t>
      </w:r>
      <w:r w:rsidRPr="00B60EC3">
        <w:t>In his e-mails, Smith argued that asynchronous line dancing would be the next Internet meme (Jones, 2010</w:t>
      </w:r>
      <w:r>
        <w:t>’da atıfta bulunulduğu gibi</w:t>
      </w:r>
      <w:r w:rsidRPr="00B60EC3">
        <w:t>).</w:t>
      </w:r>
    </w:p>
    <w:p w14:paraId="6D9AAEF4" w14:textId="5E6D4C2F" w:rsidR="00017E60" w:rsidRPr="008C7A4D" w:rsidRDefault="00017E60" w:rsidP="00017E60">
      <w:pPr>
        <w:pStyle w:val="BASLIK3"/>
      </w:pPr>
      <w:bookmarkStart w:id="185" w:name="_Toc415498108"/>
      <w:bookmarkStart w:id="186" w:name="_Toc443401173"/>
      <w:r w:rsidRPr="008C7A4D">
        <w:t>Numara ile atıf verme</w:t>
      </w:r>
      <w:bookmarkEnd w:id="185"/>
      <w:bookmarkEnd w:id="186"/>
    </w:p>
    <w:p w14:paraId="6236C5B8" w14:textId="77777777" w:rsidR="00017E60" w:rsidRDefault="00017E60" w:rsidP="00017E60">
      <w:pPr>
        <w:pStyle w:val="GOVDE"/>
      </w:pPr>
      <w:r w:rsidRPr="00713778">
        <w:t xml:space="preserve">Metin içinde </w:t>
      </w:r>
      <w:r w:rsidRPr="00D41E41">
        <w:t>[ ] köşeli parantez içi</w:t>
      </w:r>
      <w:r w:rsidRPr="00BA05B6">
        <w:t xml:space="preserve">nde </w:t>
      </w:r>
      <w:r w:rsidRPr="00713778">
        <w:t>numaralandırılır.</w:t>
      </w:r>
      <w:r>
        <w:t xml:space="preserve"> Tezde ilk verilen kaynak [1] numara ile başlar ve veriliş sırasına göre numaralandırılır.</w:t>
      </w:r>
      <w:r w:rsidRPr="00713778">
        <w:t xml:space="preserve"> </w:t>
      </w:r>
    </w:p>
    <w:p w14:paraId="6A4C0014" w14:textId="77777777" w:rsidR="00017E60" w:rsidRDefault="00017E60" w:rsidP="00017E60">
      <w:pPr>
        <w:pStyle w:val="GOVDE"/>
      </w:pPr>
      <w:r w:rsidRPr="00713778">
        <w:t>Kaynaklara metin içerisinde aşağıdaki biçimlerde atıf yapılır.</w:t>
      </w:r>
    </w:p>
    <w:p w14:paraId="00ABF01D" w14:textId="77777777" w:rsidR="00017E60" w:rsidRDefault="00017E60" w:rsidP="00017E60">
      <w:pPr>
        <w:pStyle w:val="GOVDE"/>
      </w:pPr>
      <w:r w:rsidRPr="00713778">
        <w:t>[1]</w:t>
      </w:r>
      <w:r w:rsidRPr="00713778">
        <w:tab/>
        <w:t xml:space="preserve">1 nolu kaynak, </w:t>
      </w:r>
    </w:p>
    <w:p w14:paraId="5F272AC7" w14:textId="77777777" w:rsidR="00017E60" w:rsidRDefault="00017E60" w:rsidP="00017E60">
      <w:pPr>
        <w:pStyle w:val="GOVDE"/>
      </w:pPr>
      <w:r w:rsidRPr="00713778">
        <w:t>[1-3]</w:t>
      </w:r>
      <w:r w:rsidRPr="00713778">
        <w:tab/>
        <w:t>1 ve 3 arası (1, 2 ve 3 nolu ) kaynaklar,</w:t>
      </w:r>
    </w:p>
    <w:p w14:paraId="7CA0EE81" w14:textId="77777777" w:rsidR="00017E60" w:rsidRDefault="00017E60" w:rsidP="00017E60">
      <w:pPr>
        <w:pStyle w:val="GOVDE"/>
      </w:pPr>
      <w:r w:rsidRPr="00713778">
        <w:t>[1,3]</w:t>
      </w:r>
      <w:r w:rsidRPr="00713778">
        <w:tab/>
        <w:t xml:space="preserve">1 ve 3 nolu kaynaklar, </w:t>
      </w:r>
    </w:p>
    <w:p w14:paraId="44EACAD7" w14:textId="77777777" w:rsidR="00017E60" w:rsidRDefault="00017E60" w:rsidP="00017E60">
      <w:pPr>
        <w:pStyle w:val="GOVDE"/>
      </w:pPr>
      <w:r w:rsidRPr="00713778">
        <w:t>[1,3,8]</w:t>
      </w:r>
      <w:r w:rsidRPr="00713778">
        <w:tab/>
        <w:t>1, 3 ve 8 nolu kaynaklar,</w:t>
      </w:r>
    </w:p>
    <w:p w14:paraId="7E747D3B" w14:textId="77777777" w:rsidR="00017E60" w:rsidRDefault="00017E60" w:rsidP="00017E60">
      <w:pPr>
        <w:pStyle w:val="GOVDE"/>
      </w:pPr>
      <w:r w:rsidRPr="00713778">
        <w:t>[1,3-8]</w:t>
      </w:r>
      <w:r w:rsidRPr="00713778">
        <w:tab/>
        <w:t>1 ve 3 ile 8 nolu kaynaklar arasındaki kaynaklar</w:t>
      </w:r>
      <w:r>
        <w:t>.</w:t>
      </w:r>
    </w:p>
    <w:p w14:paraId="55F54C8C" w14:textId="77777777" w:rsidR="00017E60" w:rsidRDefault="00017E60" w:rsidP="00017E60">
      <w:pPr>
        <w:pStyle w:val="GOVDE"/>
      </w:pPr>
      <w:r w:rsidRPr="00713778">
        <w:t xml:space="preserve">Aynı isimli birden fazla cildi olan kaynakların, kullanılan her bir cildine ayrı kaynak numarası verilmelidir. </w:t>
      </w:r>
    </w:p>
    <w:p w14:paraId="3E868A79" w14:textId="77777777" w:rsidR="00017E60" w:rsidRDefault="00017E60" w:rsidP="00017E60">
      <w:pPr>
        <w:pStyle w:val="BASLIK2"/>
      </w:pPr>
      <w:bookmarkStart w:id="187" w:name="_Toc443401174"/>
      <w:bookmarkStart w:id="188" w:name="_Toc279660016"/>
      <w:bookmarkStart w:id="189" w:name="_Toc279666527"/>
      <w:bookmarkStart w:id="190" w:name="_Toc415498110"/>
      <w:r>
        <w:t>Alıntılar</w:t>
      </w:r>
      <w:bookmarkEnd w:id="187"/>
    </w:p>
    <w:p w14:paraId="4A7B2836" w14:textId="77777777" w:rsidR="00017E60" w:rsidRDefault="00017E60" w:rsidP="00017E60">
      <w:pPr>
        <w:pStyle w:val="GOVDE"/>
      </w:pPr>
      <w:r w:rsidRPr="00713778">
        <w:t>Genel olarak alıntılar kelime, imla ve noktalama bakımından aslına uygun olarak yapılır. Alıntı yapılan parçada bir yanlış varsa, doğrusu köşeli parantez içerisinde belirtilmek koşuluyla metin aynen nakledilir.</w:t>
      </w:r>
    </w:p>
    <w:p w14:paraId="71C27ACD" w14:textId="77777777" w:rsidR="00017E60" w:rsidRPr="00FB1370" w:rsidRDefault="00017E60" w:rsidP="00017E60">
      <w:pPr>
        <w:pStyle w:val="GOVDE"/>
      </w:pPr>
      <w:r>
        <w:t>Kırk</w:t>
      </w:r>
      <w:r w:rsidRPr="00713778">
        <w:t xml:space="preserve"> kelimeden daha az uzunluktaki </w:t>
      </w:r>
      <w:r w:rsidRPr="00FB1370">
        <w:t xml:space="preserve">kısa alıntılar çift tırnak içerisinde verilir. Alıntının sonunda ilgili kaynağa atıf yapılıp atıftan sonra nokta koyulur. </w:t>
      </w:r>
    </w:p>
    <w:p w14:paraId="4CEE0CD9" w14:textId="0973D741" w:rsidR="00017E60" w:rsidRDefault="00017E60" w:rsidP="00017E60">
      <w:pPr>
        <w:pStyle w:val="GOVDE"/>
        <w:rPr>
          <w:bCs/>
        </w:rPr>
      </w:pPr>
      <w:r w:rsidRPr="00FB1370">
        <w:t>Kırk kelimeden fazla olan uzun alıntılar tırnak</w:t>
      </w:r>
      <w:r w:rsidRPr="00496916">
        <w:t xml:space="preserve"> içerisinde gösterilmezler. </w:t>
      </w:r>
      <w:r w:rsidRPr="00271D76">
        <w:t xml:space="preserve">Uzun alıntılar soldan </w:t>
      </w:r>
      <w:r>
        <w:t>1 sekme (1,27 cm)</w:t>
      </w:r>
      <w:r w:rsidRPr="00271D76">
        <w:t xml:space="preserve"> içerden verilir</w:t>
      </w:r>
      <w:r w:rsidRPr="00FB1370">
        <w:t xml:space="preserve">. İçerden verilen uzun alıntılarda, 2 yazı </w:t>
      </w:r>
      <w:r w:rsidRPr="00FB1370">
        <w:lastRenderedPageBreak/>
        <w:t xml:space="preserve">karakteri daha küçük karakter kullanılır. Ancak, </w:t>
      </w:r>
      <w:r w:rsidRPr="00FB1370">
        <w:rPr>
          <w:rFonts w:cs="Arial"/>
          <w:lang w:val="en-US"/>
        </w:rPr>
        <w:t xml:space="preserve">çok sık ve çok uzun alıntılardan kaçınılması tavsiye edilir. </w:t>
      </w:r>
      <w:r w:rsidRPr="00FB1370">
        <w:rPr>
          <w:bCs/>
        </w:rPr>
        <w:t>Kısa alıntılardan farklı olarak noktalama atıftan sonra değil de önce yapılır. Örneğin;</w:t>
      </w:r>
      <w:r>
        <w:rPr>
          <w:bCs/>
        </w:rPr>
        <w:t xml:space="preserve"> </w:t>
      </w:r>
      <w:commentRangeStart w:id="191"/>
      <w:r w:rsidRPr="00816809">
        <w:rPr>
          <w:bCs/>
        </w:rPr>
        <w:t>.(s. 196)</w:t>
      </w:r>
      <w:r w:rsidR="00816809" w:rsidRPr="00816809">
        <w:rPr>
          <w:bCs/>
        </w:rPr>
        <w:t xml:space="preserve"> </w:t>
      </w:r>
      <w:commentRangeEnd w:id="191"/>
      <w:r w:rsidR="00816809">
        <w:rPr>
          <w:rStyle w:val="CommentReference"/>
          <w:rFonts w:eastAsia="Times New Roman"/>
        </w:rPr>
        <w:commentReference w:id="191"/>
      </w:r>
      <w:r w:rsidRPr="00FB1370">
        <w:rPr>
          <w:bCs/>
        </w:rPr>
        <w:t>gibi.</w:t>
      </w:r>
    </w:p>
    <w:p w14:paraId="636FBCC4" w14:textId="77777777" w:rsidR="00017E60" w:rsidRPr="002D2C80" w:rsidRDefault="00017E60" w:rsidP="00017E60">
      <w:pPr>
        <w:pStyle w:val="GOVDE"/>
      </w:pPr>
      <w:r w:rsidRPr="002D2C80">
        <w:t>40 kelimeden fazla olan alıntı örneği;</w:t>
      </w:r>
    </w:p>
    <w:p w14:paraId="50A9A689" w14:textId="77777777" w:rsidR="00017E60" w:rsidRPr="002D2C80" w:rsidRDefault="00017E60" w:rsidP="00017E60">
      <w:pPr>
        <w:pStyle w:val="GOVDE"/>
      </w:pPr>
      <w:r w:rsidRPr="002D2C80">
        <w:t>Ana metin ana metin ana metin ana metin ana metin ana metin ana metin ana metin ana metin ana metin Others have contradicted this view:</w:t>
      </w:r>
    </w:p>
    <w:p w14:paraId="1766AEDD" w14:textId="77777777" w:rsidR="00017E60" w:rsidRPr="002D2C80" w:rsidRDefault="00017E60" w:rsidP="00017E60">
      <w:pPr>
        <w:pStyle w:val="GOVDE"/>
      </w:pPr>
      <w:r w:rsidRPr="002D2C80">
        <w:t>Co-presence does not ensure intimate interaction among all group members.Consider large-scale social gatherings in which hundreds or thousands of people gather in a location to perform a ritual or celebrate an event. In these instances, participats are able to see the visible manifestation of the group, the physicsl gathering, yet their ability to make direct, intimate  connections with those around them is limited by the sheer magnitude of the assembly (Purcell, 1997</w:t>
      </w:r>
      <w:r w:rsidRPr="00816809">
        <w:t xml:space="preserve">, </w:t>
      </w:r>
      <w:commentRangeStart w:id="192"/>
      <w:r w:rsidRPr="00816809">
        <w:t>ss.</w:t>
      </w:r>
      <w:r w:rsidRPr="002D2C80">
        <w:t xml:space="preserve"> 111-112</w:t>
      </w:r>
      <w:commentRangeEnd w:id="192"/>
      <w:r w:rsidR="00816809">
        <w:rPr>
          <w:rStyle w:val="CommentReference"/>
          <w:rFonts w:eastAsia="Times New Roman"/>
        </w:rPr>
        <w:commentReference w:id="192"/>
      </w:r>
      <w:r w:rsidRPr="002D2C80">
        <w:t>).</w:t>
      </w:r>
    </w:p>
    <w:p w14:paraId="594F06A3" w14:textId="77777777" w:rsidR="00017E60" w:rsidRPr="002D2C80" w:rsidRDefault="00017E60" w:rsidP="00017E60">
      <w:pPr>
        <w:pStyle w:val="GOVDE"/>
        <w:rPr>
          <w:b/>
          <w:szCs w:val="20"/>
          <w:lang w:val="en-US"/>
        </w:rPr>
      </w:pPr>
      <w:r w:rsidRPr="002D2C80">
        <w:t>Devam eden metin devam eden metin devam eden metin devam eden metin devam eden metin devam eden metin devam eden metin devam eden metin devam eden metin.</w:t>
      </w:r>
    </w:p>
    <w:p w14:paraId="47BE7774" w14:textId="1271AF11" w:rsidR="00017E60" w:rsidRPr="00816809" w:rsidRDefault="00017E60" w:rsidP="00017E60">
      <w:pPr>
        <w:pStyle w:val="GOVDE"/>
      </w:pPr>
      <w:r>
        <w:t xml:space="preserve">Cümle başındaki alıntı </w:t>
      </w:r>
      <w:r w:rsidRPr="00816809">
        <w:t>örnekleri;</w:t>
      </w:r>
    </w:p>
    <w:p w14:paraId="70F9679E" w14:textId="30817FAF" w:rsidR="00017E60" w:rsidRDefault="00017E60" w:rsidP="00017E60">
      <w:pPr>
        <w:pStyle w:val="GOVDE"/>
      </w:pPr>
      <w:r w:rsidRPr="00FB1370">
        <w:t>According to Jones (1998), "Students often had difficulty using APA style,</w:t>
      </w:r>
      <w:r>
        <w:t xml:space="preserve"> </w:t>
      </w:r>
      <w:r w:rsidRPr="00FB1370">
        <w:t xml:space="preserve">especially when it was their first time" </w:t>
      </w:r>
      <w:r w:rsidR="00816809" w:rsidRPr="00816809">
        <w:t>(s</w:t>
      </w:r>
      <w:r w:rsidRPr="00816809">
        <w:t>. 199).</w:t>
      </w:r>
    </w:p>
    <w:p w14:paraId="2B09075E" w14:textId="77777777" w:rsidR="00017E60" w:rsidRPr="002D2C80" w:rsidRDefault="00017E60" w:rsidP="00017E60">
      <w:pPr>
        <w:pStyle w:val="GOVDE"/>
      </w:pPr>
      <w:r w:rsidRPr="002D2C80">
        <w:t>“Critser (2003) noted that despite growing numbers of overweight Americans, many health care providers still “remain either in ignorance or outright denial about the health danger to the poor and the young” (s. 5).</w:t>
      </w:r>
    </w:p>
    <w:p w14:paraId="146C7B71" w14:textId="77777777" w:rsidR="00017E60" w:rsidRPr="002D2C80" w:rsidRDefault="00017E60" w:rsidP="00017E60">
      <w:pPr>
        <w:pStyle w:val="GOVDE"/>
      </w:pPr>
      <w:r w:rsidRPr="002D2C80">
        <w:t>Critser (2003</w:t>
      </w:r>
      <w:r w:rsidRPr="002D2C80">
        <w:rPr>
          <w:b/>
        </w:rPr>
        <w:t>)</w:t>
      </w:r>
      <w:r w:rsidRPr="002D2C80">
        <w:t xml:space="preserve"> noted that despite growing numbers of overweight Americans, many health care providers still “remain either in ignorance or outright denial about the health danger to the poor and the young” (Critser, 2003, s. 5).</w:t>
      </w:r>
    </w:p>
    <w:p w14:paraId="20C84CCF" w14:textId="77777777" w:rsidR="00017E60" w:rsidRPr="00FB1370" w:rsidRDefault="00017E60" w:rsidP="00017E60">
      <w:pPr>
        <w:pStyle w:val="GOVDE"/>
        <w:rPr>
          <w:szCs w:val="20"/>
          <w:lang w:val="en-US"/>
        </w:rPr>
      </w:pPr>
      <w:r w:rsidRPr="00FB1370">
        <w:t>Cümle arasındaki kısa alıntı örneği;</w:t>
      </w:r>
    </w:p>
    <w:p w14:paraId="3F3761DD" w14:textId="3CE7F0EE" w:rsidR="00017E60" w:rsidRPr="00FB1370" w:rsidRDefault="00017E60" w:rsidP="00017E60">
      <w:pPr>
        <w:pStyle w:val="GOVDE"/>
        <w:rPr>
          <w:szCs w:val="20"/>
          <w:lang w:val="en-US"/>
        </w:rPr>
      </w:pPr>
      <w:r w:rsidRPr="00FB1370">
        <w:t>Interpreting these results, Robbins et al. (2003) suggested that the “therapists in dropout cases may have inadvertently validated parental negativity about the adolescent without adequately responding to the adolescent</w:t>
      </w:r>
      <w:r>
        <w:t>’</w:t>
      </w:r>
      <w:r w:rsidRPr="00FB1370">
        <w:t>s needs or conc</w:t>
      </w:r>
      <w:r>
        <w:t xml:space="preserve">erns” </w:t>
      </w:r>
      <w:r w:rsidRPr="00816809">
        <w:t>(s. 541)</w:t>
      </w:r>
      <w:r w:rsidR="00816809">
        <w:rPr>
          <w:color w:val="FF0000"/>
        </w:rPr>
        <w:t xml:space="preserve"> </w:t>
      </w:r>
      <w:r w:rsidRPr="00FB1370">
        <w:t>contributing to an overall climate of negativity.</w:t>
      </w:r>
    </w:p>
    <w:p w14:paraId="4AB22BC2" w14:textId="77777777" w:rsidR="00017E60" w:rsidRPr="00FB1370" w:rsidRDefault="00017E60" w:rsidP="00017E60">
      <w:pPr>
        <w:pStyle w:val="GOVDE"/>
      </w:pPr>
      <w:r w:rsidRPr="00FB1370">
        <w:t>Cümle sonundaki kısa alıntı örneği;</w:t>
      </w:r>
    </w:p>
    <w:p w14:paraId="30458E77" w14:textId="06A067A2" w:rsidR="00017E60" w:rsidRPr="00FB1370" w:rsidRDefault="00017E60" w:rsidP="00017E60">
      <w:pPr>
        <w:pStyle w:val="GOVDE"/>
        <w:rPr>
          <w:bCs/>
        </w:rPr>
      </w:pPr>
      <w:r w:rsidRPr="00FB1370">
        <w:lastRenderedPageBreak/>
        <w:t xml:space="preserve">Confusing this issue is the overlapping nature of roles in palliative care, whereby “medical needs are met by those in the medical disciplines; nonmedical needs may be addressed by anyone on the </w:t>
      </w:r>
      <w:r>
        <w:t xml:space="preserve">team” (Csikai &amp; Chaitin, 2006, </w:t>
      </w:r>
      <w:r w:rsidRPr="00816809">
        <w:t>s. 112</w:t>
      </w:r>
      <w:r w:rsidRPr="00FB1370">
        <w:t>).</w:t>
      </w:r>
    </w:p>
    <w:p w14:paraId="77772EAA" w14:textId="77777777" w:rsidR="00017E60" w:rsidRPr="00FB1370" w:rsidRDefault="00017E60" w:rsidP="00017E60">
      <w:pPr>
        <w:pStyle w:val="GOVDE"/>
      </w:pPr>
      <w:r w:rsidRPr="00FB1370">
        <w:rPr>
          <w:szCs w:val="20"/>
          <w:lang w:val="en-US"/>
        </w:rPr>
        <w:t xml:space="preserve">Alıntılar hakkında detaylı </w:t>
      </w:r>
      <w:r w:rsidRPr="00FB1370">
        <w:t>bilgiler enstitülerin internet sitelerinden ve ilg</w:t>
      </w:r>
      <w:r>
        <w:t>i</w:t>
      </w:r>
      <w:r w:rsidRPr="00FB1370">
        <w:t>li bağlantılardan bulunabilir.</w:t>
      </w:r>
    </w:p>
    <w:p w14:paraId="32461BE1" w14:textId="4DE58C7E" w:rsidR="00017E60" w:rsidRPr="005C1D8B" w:rsidRDefault="00017E60" w:rsidP="00017E60">
      <w:pPr>
        <w:pStyle w:val="BASLIK2"/>
      </w:pPr>
      <w:bookmarkStart w:id="193" w:name="_Toc443401175"/>
      <w:r w:rsidRPr="005C1D8B">
        <w:t>Dipnotlar</w:t>
      </w:r>
      <w:bookmarkEnd w:id="188"/>
      <w:bookmarkEnd w:id="189"/>
      <w:bookmarkEnd w:id="190"/>
      <w:bookmarkEnd w:id="193"/>
    </w:p>
    <w:p w14:paraId="46A864C6" w14:textId="77777777" w:rsidR="00017E60" w:rsidRDefault="00017E60" w:rsidP="00017E60">
      <w:pPr>
        <w:pStyle w:val="GOVDE"/>
      </w:pPr>
      <w:bookmarkStart w:id="194" w:name="_Toc224357612"/>
      <w:r>
        <w:t>T</w:t>
      </w:r>
      <w:r w:rsidRPr="00713778">
        <w:t>ezlerde içeriği genişletici, güçlendirici veya ilave nitelikteki bilgiler (içerik dipnotu) kullanılabilir</w:t>
      </w:r>
      <w:commentRangeStart w:id="195"/>
      <w:r w:rsidR="008627FF">
        <w:rPr>
          <w:rStyle w:val="FootnoteReference"/>
        </w:rPr>
        <w:footnoteReference w:id="1"/>
      </w:r>
      <w:commentRangeEnd w:id="195"/>
      <w:r w:rsidR="008627FF">
        <w:rPr>
          <w:rStyle w:val="CommentReference"/>
          <w:rFonts w:eastAsia="Times New Roman"/>
        </w:rPr>
        <w:commentReference w:id="195"/>
      </w:r>
      <w:r w:rsidRPr="00713778">
        <w:t xml:space="preserve">. </w:t>
      </w:r>
    </w:p>
    <w:p w14:paraId="452ED832" w14:textId="77777777" w:rsidR="00017E60" w:rsidRDefault="00017E60" w:rsidP="00017E60">
      <w:pPr>
        <w:pStyle w:val="GOVDE"/>
      </w:pPr>
      <w:r w:rsidRPr="00A34967">
        <w:t>Dipnot numaraları alıntının hemen sonuna koyulur.</w:t>
      </w:r>
      <w:r w:rsidRPr="00713778">
        <w:t xml:space="preserve"> Alıntı paragrafsa dipnot numarası paragrafın son kelimesinin üzerine, alıntı bir kavram veya isimse, bu defa kavram veya ismin hemen üzerine yazılır. </w:t>
      </w:r>
    </w:p>
    <w:p w14:paraId="3128CEF5" w14:textId="77777777" w:rsidR="00017E60" w:rsidRDefault="00017E60" w:rsidP="00017E60">
      <w:pPr>
        <w:pStyle w:val="GOVDE"/>
      </w:pPr>
      <w:r w:rsidRPr="00713778">
        <w:t>Metin içerisindeki dipnot numarası; satır hizasının üzerinde</w:t>
      </w:r>
      <w:r>
        <w:rPr>
          <w:rStyle w:val="FootnoteReference"/>
        </w:rPr>
        <w:footnoteReference w:id="2"/>
      </w:r>
      <w:r w:rsidRPr="00713778">
        <w:t xml:space="preserve"> şeklinde görünür olmalıdır. Numara sonrasında herhangi bir noktalama işareti konmamalıdır.</w:t>
      </w:r>
    </w:p>
    <w:p w14:paraId="059849D9" w14:textId="77777777" w:rsidR="00017E60" w:rsidRPr="00A31EA5" w:rsidRDefault="00017E60" w:rsidP="00017E60">
      <w:pPr>
        <w:pStyle w:val="GOVDE"/>
      </w:pPr>
      <w:r w:rsidRPr="00387D00">
        <w:t>Dipnot</w:t>
      </w:r>
      <w:r>
        <w:t xml:space="preserve">, </w:t>
      </w:r>
      <w:r w:rsidRPr="00387D00">
        <w:t xml:space="preserve">ilgili sayfanın altına metinden </w:t>
      </w:r>
      <w:commentRangeStart w:id="196"/>
      <w:r w:rsidRPr="00A15B18">
        <w:t>2</w:t>
      </w:r>
      <w:commentRangeEnd w:id="196"/>
      <w:r w:rsidR="008627FF" w:rsidRPr="00A15B18">
        <w:rPr>
          <w:rStyle w:val="CommentReference"/>
          <w:rFonts w:eastAsia="Times New Roman"/>
        </w:rPr>
        <w:commentReference w:id="196"/>
      </w:r>
      <w:r w:rsidRPr="00387D00">
        <w:t xml:space="preserve"> karakter küçük yazı ile yazılmalıdır. </w:t>
      </w:r>
    </w:p>
    <w:p w14:paraId="3E55D031" w14:textId="77777777" w:rsidR="00017E60" w:rsidRDefault="00017E60" w:rsidP="00017E60">
      <w:pPr>
        <w:pStyle w:val="GOVDE"/>
      </w:pPr>
      <w:r w:rsidRPr="00713778">
        <w:t xml:space="preserve">Dipnot çizgisi ile dipnot numarası arasında bir aralık; dipnot numarası ile dipnotun ilk satırı arasında ise yarım aralık bırakılmalıdır. </w:t>
      </w:r>
      <w:r w:rsidRPr="00387D00">
        <w:t>Dipnotlar metinden ince yatay bir çizgi ile ayrılmalıdır.</w:t>
      </w:r>
    </w:p>
    <w:p w14:paraId="7D20B0C7" w14:textId="6C8524BD" w:rsidR="00017E60" w:rsidRPr="00556CC5" w:rsidRDefault="00017E60" w:rsidP="00556CC5">
      <w:pPr>
        <w:pStyle w:val="GOVDE"/>
      </w:pPr>
      <w:r w:rsidRPr="00713778">
        <w:rPr>
          <w:szCs w:val="20"/>
        </w:rPr>
        <w:t>Dipnotlarla il</w:t>
      </w:r>
      <w:r>
        <w:rPr>
          <w:szCs w:val="20"/>
        </w:rPr>
        <w:t xml:space="preserve">gili ayrıntılı </w:t>
      </w:r>
      <w:r w:rsidRPr="00A25003">
        <w:t xml:space="preserve">bilgiler enstitülerin internet sitelerinden ve </w:t>
      </w:r>
      <w:r w:rsidR="00566455">
        <w:t xml:space="preserve">ilgili </w:t>
      </w:r>
      <w:r>
        <w:t>bağlantılardan bulunabilir.</w:t>
      </w:r>
    </w:p>
    <w:p w14:paraId="6A2ABF59" w14:textId="7EE0EA8C" w:rsidR="00D94813" w:rsidRPr="00E9219D" w:rsidRDefault="00D94813" w:rsidP="00D94813">
      <w:pPr>
        <w:pStyle w:val="BASLIK2"/>
        <w:rPr>
          <w:noProof w:val="0"/>
          <w:lang w:val="en-US"/>
        </w:rPr>
      </w:pPr>
      <w:bookmarkStart w:id="197" w:name="_Toc443401176"/>
      <w:r w:rsidRPr="00E9219D">
        <w:rPr>
          <w:noProof w:val="0"/>
          <w:lang w:val="en-US"/>
        </w:rPr>
        <w:t>İkinci Derece Başlık Nasıl: İlk Harfler Büyük</w:t>
      </w:r>
      <w:bookmarkEnd w:id="194"/>
      <w:bookmarkEnd w:id="197"/>
    </w:p>
    <w:p w14:paraId="04FB9952" w14:textId="23B80D14"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w:t>
      </w:r>
      <w:r w:rsidR="00566455">
        <w:rPr>
          <w:noProof w:val="0"/>
          <w:lang w:val="en-US"/>
        </w:rPr>
        <w:t>et clita kasd gub rgren, no sea</w:t>
      </w:r>
    </w:p>
    <w:p w14:paraId="4335860D" w14:textId="168962E9" w:rsidR="00D94813" w:rsidRPr="00E9219D" w:rsidRDefault="00D94813" w:rsidP="006B100F">
      <w:pPr>
        <w:pStyle w:val="BASLIK3"/>
      </w:pPr>
      <w:bookmarkStart w:id="198" w:name="_Toc224357613"/>
      <w:bookmarkStart w:id="199" w:name="_Toc443401177"/>
      <w:r w:rsidRPr="00E9219D">
        <w:lastRenderedPageBreak/>
        <w:t>Üçüncü derece başlık nasıl: ilk harf büyük diğerleri küçük</w:t>
      </w:r>
      <w:bookmarkEnd w:id="198"/>
      <w:bookmarkEnd w:id="199"/>
    </w:p>
    <w:p w14:paraId="77648174"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65C72C16" w14:textId="4FD576B5" w:rsidR="00D94813" w:rsidRPr="00E9219D" w:rsidRDefault="00D94813" w:rsidP="006B100F">
      <w:pPr>
        <w:pStyle w:val="BASLIK4"/>
      </w:pPr>
      <w:bookmarkStart w:id="200" w:name="_Toc224357614"/>
      <w:bookmarkStart w:id="201" w:name="_Toc443401178"/>
      <w:r w:rsidRPr="00E9219D">
        <w:t>Dördüncü derece başlık nasıl: ilk harf büyük diğerleri küçük</w:t>
      </w:r>
      <w:bookmarkEnd w:id="200"/>
      <w:bookmarkEnd w:id="201"/>
    </w:p>
    <w:p w14:paraId="24F32607" w14:textId="77777777" w:rsidR="00D94813" w:rsidRPr="00E9219D" w:rsidRDefault="00D94813" w:rsidP="006B100F">
      <w:pPr>
        <w:pStyle w:val="GOVDE"/>
        <w:rPr>
          <w:noProof w:val="0"/>
          <w:lang w:val="en-US"/>
        </w:rPr>
      </w:pPr>
      <w:r w:rsidRPr="00E9219D">
        <w:rPr>
          <w:noProof w:val="0"/>
          <w:lang w:val="en-US"/>
        </w:rPr>
        <w:t xml:space="preserve">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w:t>
      </w:r>
    </w:p>
    <w:p w14:paraId="1F06B2D0" w14:textId="341B1E00" w:rsidR="00D94813" w:rsidRPr="00E9219D" w:rsidRDefault="00D94813" w:rsidP="006B100F">
      <w:pPr>
        <w:pStyle w:val="BASLIK5"/>
      </w:pPr>
      <w:bookmarkStart w:id="202" w:name="_Toc224357615"/>
      <w:r w:rsidRPr="00E9219D">
        <w:t>Beşinci derece başlık: dördüncü dereceden sonrası numaralandırılmaz</w:t>
      </w:r>
      <w:bookmarkEnd w:id="202"/>
    </w:p>
    <w:p w14:paraId="5F0687FD" w14:textId="77777777" w:rsidR="00D94813" w:rsidRPr="00E9219D" w:rsidRDefault="00D94813" w:rsidP="006B100F">
      <w:pPr>
        <w:pStyle w:val="GOVDE"/>
        <w:rPr>
          <w:noProof w:val="0"/>
          <w:lang w:val="en-US"/>
        </w:rPr>
      </w:pPr>
      <w:r w:rsidRPr="00E9219D">
        <w:rPr>
          <w:noProof w:val="0"/>
          <w:lang w:val="en-US"/>
        </w:rPr>
        <w:t xml:space="preserve">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w:t>
      </w:r>
    </w:p>
    <w:p w14:paraId="189BD81E" w14:textId="77777777" w:rsidR="00D94813" w:rsidRPr="00E9219D" w:rsidRDefault="00BB52EE" w:rsidP="00D94813">
      <w:pPr>
        <w:jc w:val="center"/>
        <w:rPr>
          <w:noProof w:val="0"/>
          <w:lang w:val="en-US"/>
        </w:rPr>
      </w:pPr>
      <w:r>
        <mc:AlternateContent>
          <mc:Choice Requires="wps">
            <w:drawing>
              <wp:inline distT="0" distB="0" distL="0" distR="0" wp14:anchorId="0029DF34" wp14:editId="05AFB1B0">
                <wp:extent cx="3200400" cy="2743200"/>
                <wp:effectExtent l="9525" t="9525" r="19050" b="9525"/>
                <wp:docPr id="34" name="AutoShape 9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743200"/>
                        </a:xfrm>
                        <a:prstGeom prst="hexagon">
                          <a:avLst>
                            <a:gd name="adj" fmla="val 29167"/>
                            <a:gd name="vf" fmla="val 115470"/>
                          </a:avLst>
                        </a:prstGeom>
                        <a:solidFill>
                          <a:srgbClr val="FFFFFF"/>
                        </a:solidFill>
                        <a:ln w="9525">
                          <a:solidFill>
                            <a:srgbClr val="000000"/>
                          </a:solidFill>
                          <a:miter lim="800000"/>
                          <a:headEnd/>
                          <a:tailEnd/>
                        </a:ln>
                      </wps:spPr>
                      <wps:txbx>
                        <w:txbxContent>
                          <w:p w14:paraId="437A2C5C" w14:textId="77777777" w:rsidR="0033589F" w:rsidRDefault="0033589F" w:rsidP="00D94813">
                            <w:pPr>
                              <w:jc w:val="center"/>
                              <w:rPr>
                                <w:sz w:val="52"/>
                                <w:szCs w:val="52"/>
                              </w:rPr>
                            </w:pPr>
                          </w:p>
                          <w:p w14:paraId="41049A17" w14:textId="77777777" w:rsidR="0033589F" w:rsidRPr="00C61297" w:rsidRDefault="0033589F" w:rsidP="00D94813">
                            <w:pPr>
                              <w:jc w:val="center"/>
                              <w:rPr>
                                <w:b/>
                                <w:sz w:val="72"/>
                                <w:szCs w:val="72"/>
                              </w:rPr>
                            </w:pPr>
                            <w:r w:rsidRPr="00C61297">
                              <w:rPr>
                                <w:b/>
                                <w:sz w:val="72"/>
                                <w:szCs w:val="72"/>
                              </w:rPr>
                              <w:t>ÖRNEK ŞEKİL</w:t>
                            </w:r>
                          </w:p>
                        </w:txbxContent>
                      </wps:txbx>
                      <wps:bodyPr rot="0" vert="horz" wrap="square" lIns="91440" tIns="45720" rIns="91440" bIns="45720" anchor="t" anchorCtr="0" upright="1">
                        <a:noAutofit/>
                      </wps:bodyPr>
                    </wps:wsp>
                  </a:graphicData>
                </a:graphic>
              </wp:inline>
            </w:drawing>
          </mc:Choice>
          <mc:Fallback>
            <w:pict>
              <v:shapetype w14:anchorId="0029DF3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939" o:spid="_x0000_s1057" type="#_x0000_t9" style="width:252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">
                <v:textbox>
                  <w:txbxContent>
                    <w:p w14:paraId="437A2C5C" w14:textId="77777777" w:rsidR="0033589F" w:rsidRDefault="0033589F" w:rsidP="00D94813">
                      <w:pPr>
                        <w:jc w:val="center"/>
                        <w:rPr>
                          <w:sz w:val="52"/>
                          <w:szCs w:val="52"/>
                        </w:rPr>
                      </w:pPr>
                    </w:p>
                    <w:p w14:paraId="41049A17" w14:textId="77777777" w:rsidR="0033589F" w:rsidRPr="00C61297" w:rsidRDefault="0033589F" w:rsidP="00D94813">
                      <w:pPr>
                        <w:jc w:val="center"/>
                        <w:rPr>
                          <w:b/>
                          <w:sz w:val="72"/>
                          <w:szCs w:val="72"/>
                        </w:rPr>
                      </w:pPr>
                      <w:r w:rsidRPr="00C61297">
                        <w:rPr>
                          <w:b/>
                          <w:sz w:val="72"/>
                          <w:szCs w:val="72"/>
                        </w:rPr>
                        <w:t>ÖRNEK ŞEKİL</w:t>
                      </w:r>
                    </w:p>
                  </w:txbxContent>
                </v:textbox>
                <w10:anchorlock/>
              </v:shape>
            </w:pict>
          </mc:Fallback>
        </mc:AlternateContent>
      </w:r>
    </w:p>
    <w:p w14:paraId="2DBEBD42" w14:textId="77777777" w:rsidR="00D94813" w:rsidRPr="00E9219D" w:rsidRDefault="00D94813" w:rsidP="00D94813">
      <w:pPr>
        <w:pStyle w:val="SekilFBESablonBolumIV"/>
        <w:ind w:left="0" w:firstLine="0"/>
        <w:rPr>
          <w:noProof w:val="0"/>
          <w:lang w:val="en-US"/>
        </w:rPr>
      </w:pPr>
      <w:bookmarkStart w:id="203" w:name="_Ref278898839"/>
      <w:bookmarkStart w:id="204" w:name="_Toc445133375"/>
      <w:r w:rsidRPr="00E9219D">
        <w:rPr>
          <w:noProof w:val="0"/>
          <w:lang w:val="en-US"/>
        </w:rPr>
        <w:t>Örnek şekil.</w:t>
      </w:r>
      <w:bookmarkEnd w:id="203"/>
      <w:bookmarkEnd w:id="204"/>
    </w:p>
    <w:p w14:paraId="096F55F6" w14:textId="77777777" w:rsidR="00D94813" w:rsidRPr="00E9219D" w:rsidRDefault="00D94813" w:rsidP="006B100F">
      <w:pPr>
        <w:pStyle w:val="GOVDE"/>
        <w:rPr>
          <w:noProof w:val="0"/>
          <w:lang w:val="en-US"/>
        </w:rPr>
      </w:pPr>
      <w:r w:rsidRPr="00E9219D">
        <w:rPr>
          <w:noProof w:val="0"/>
          <w:lang w:val="en-US"/>
        </w:rPr>
        <w:t xml:space="preserve">This indicates that the ANN is accurate at base flow and flow height values lower then 3 m. </w:t>
      </w:r>
    </w:p>
    <w:p w14:paraId="0F416EB3" w14:textId="77777777" w:rsidR="00D94813" w:rsidRPr="00E9219D" w:rsidRDefault="00D94813" w:rsidP="00D94813">
      <w:pPr>
        <w:pStyle w:val="CizelgeFBESablonBolumIV"/>
        <w:rPr>
          <w:noProof w:val="0"/>
          <w:lang w:val="en-US"/>
        </w:rPr>
      </w:pPr>
      <w:bookmarkStart w:id="205" w:name="_Toc202259471"/>
      <w:bookmarkStart w:id="206" w:name="_Toc445130537"/>
      <w:r>
        <w:rPr>
          <w:noProof w:val="0"/>
          <w:lang w:val="en-US"/>
        </w:rPr>
        <w:t>Çizelge</w:t>
      </w:r>
      <w:r w:rsidRPr="00E9219D">
        <w:rPr>
          <w:noProof w:val="0"/>
          <w:lang w:val="en-US"/>
        </w:rPr>
        <w:t xml:space="preserve"> örneği.</w:t>
      </w:r>
      <w:bookmarkEnd w:id="205"/>
      <w:bookmarkEnd w:id="206"/>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6495FFE7" w14:textId="77777777" w:rsidTr="00D94813">
        <w:trPr>
          <w:jc w:val="center"/>
        </w:trPr>
        <w:tc>
          <w:tcPr>
            <w:tcW w:w="1510" w:type="pct"/>
            <w:tcBorders>
              <w:top w:val="double" w:sz="6" w:space="0" w:color="auto"/>
              <w:bottom w:val="single" w:sz="8" w:space="0" w:color="auto"/>
            </w:tcBorders>
          </w:tcPr>
          <w:p w14:paraId="5C408292" w14:textId="77777777" w:rsidR="00D94813" w:rsidRPr="00E9219D" w:rsidRDefault="00D94813" w:rsidP="00D94813">
            <w:pPr>
              <w:jc w:val="center"/>
              <w:rPr>
                <w:noProof w:val="0"/>
                <w:lang w:val="en-US"/>
              </w:rPr>
            </w:pPr>
            <w:r w:rsidRPr="00E9219D">
              <w:rPr>
                <w:noProof w:val="0"/>
                <w:lang w:val="en-US"/>
              </w:rPr>
              <w:t>Kolon A</w:t>
            </w:r>
          </w:p>
        </w:tc>
        <w:tc>
          <w:tcPr>
            <w:tcW w:w="1093" w:type="pct"/>
            <w:tcBorders>
              <w:top w:val="double" w:sz="6" w:space="0" w:color="auto"/>
              <w:bottom w:val="single" w:sz="8" w:space="0" w:color="auto"/>
            </w:tcBorders>
          </w:tcPr>
          <w:p w14:paraId="31DE0810" w14:textId="77777777" w:rsidR="00D94813" w:rsidRPr="00E9219D" w:rsidRDefault="00D94813" w:rsidP="00D94813">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2DE80C4E" w14:textId="77777777" w:rsidR="00D94813" w:rsidRPr="00E9219D" w:rsidRDefault="00D94813" w:rsidP="00D94813">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3A2CD28B" w14:textId="77777777" w:rsidR="00D94813" w:rsidRPr="00E9219D" w:rsidRDefault="00D94813" w:rsidP="00D94813">
            <w:pPr>
              <w:jc w:val="center"/>
              <w:rPr>
                <w:noProof w:val="0"/>
                <w:lang w:val="en-US"/>
              </w:rPr>
            </w:pPr>
            <w:r w:rsidRPr="00E9219D">
              <w:rPr>
                <w:noProof w:val="0"/>
                <w:lang w:val="en-US"/>
              </w:rPr>
              <w:t>Kolon D</w:t>
            </w:r>
          </w:p>
        </w:tc>
      </w:tr>
      <w:tr w:rsidR="00D94813" w:rsidRPr="00E9219D" w14:paraId="4F614A1E" w14:textId="77777777" w:rsidTr="00D94813">
        <w:trPr>
          <w:jc w:val="center"/>
        </w:trPr>
        <w:tc>
          <w:tcPr>
            <w:tcW w:w="1510" w:type="pct"/>
            <w:tcBorders>
              <w:top w:val="single" w:sz="8" w:space="0" w:color="auto"/>
            </w:tcBorders>
            <w:vAlign w:val="center"/>
          </w:tcPr>
          <w:p w14:paraId="69871FDA" w14:textId="77777777" w:rsidR="00D94813" w:rsidRPr="00E9219D" w:rsidRDefault="00D94813" w:rsidP="00D94813">
            <w:pPr>
              <w:jc w:val="center"/>
              <w:rPr>
                <w:noProof w:val="0"/>
                <w:lang w:val="en-US"/>
              </w:rPr>
            </w:pPr>
            <w:r w:rsidRPr="00E9219D">
              <w:rPr>
                <w:noProof w:val="0"/>
                <w:lang w:val="en-US"/>
              </w:rPr>
              <w:t>Satır A</w:t>
            </w:r>
          </w:p>
        </w:tc>
        <w:tc>
          <w:tcPr>
            <w:tcW w:w="1093" w:type="pct"/>
            <w:tcBorders>
              <w:top w:val="single" w:sz="8" w:space="0" w:color="auto"/>
            </w:tcBorders>
            <w:vAlign w:val="center"/>
          </w:tcPr>
          <w:p w14:paraId="7FDDCD5A" w14:textId="77777777" w:rsidR="00D94813" w:rsidRPr="00E9219D" w:rsidRDefault="00D94813" w:rsidP="00D94813">
            <w:pPr>
              <w:jc w:val="center"/>
              <w:rPr>
                <w:noProof w:val="0"/>
                <w:lang w:val="en-US"/>
              </w:rPr>
            </w:pPr>
            <w:r w:rsidRPr="00E9219D">
              <w:rPr>
                <w:noProof w:val="0"/>
                <w:lang w:val="en-US"/>
              </w:rPr>
              <w:t>Satır A</w:t>
            </w:r>
          </w:p>
        </w:tc>
        <w:tc>
          <w:tcPr>
            <w:tcW w:w="1118" w:type="pct"/>
            <w:tcBorders>
              <w:top w:val="single" w:sz="8" w:space="0" w:color="auto"/>
            </w:tcBorders>
            <w:vAlign w:val="center"/>
          </w:tcPr>
          <w:p w14:paraId="7B1BE9C2" w14:textId="77777777" w:rsidR="00D94813" w:rsidRPr="00E9219D" w:rsidRDefault="00D94813" w:rsidP="00D94813">
            <w:pPr>
              <w:jc w:val="center"/>
              <w:rPr>
                <w:noProof w:val="0"/>
                <w:lang w:val="en-US"/>
              </w:rPr>
            </w:pPr>
            <w:r w:rsidRPr="00E9219D">
              <w:rPr>
                <w:noProof w:val="0"/>
                <w:lang w:val="en-US"/>
              </w:rPr>
              <w:t>Satır A</w:t>
            </w:r>
          </w:p>
        </w:tc>
        <w:tc>
          <w:tcPr>
            <w:tcW w:w="1278" w:type="pct"/>
            <w:tcBorders>
              <w:top w:val="single" w:sz="8" w:space="0" w:color="auto"/>
            </w:tcBorders>
          </w:tcPr>
          <w:p w14:paraId="78E39F40" w14:textId="77777777" w:rsidR="00D94813" w:rsidRPr="00E9219D" w:rsidRDefault="00D94813" w:rsidP="00D94813">
            <w:pPr>
              <w:jc w:val="center"/>
              <w:rPr>
                <w:noProof w:val="0"/>
                <w:lang w:val="en-US"/>
              </w:rPr>
            </w:pPr>
            <w:r w:rsidRPr="00E9219D">
              <w:rPr>
                <w:noProof w:val="0"/>
                <w:lang w:val="en-US"/>
              </w:rPr>
              <w:t>Satır A</w:t>
            </w:r>
          </w:p>
        </w:tc>
      </w:tr>
      <w:tr w:rsidR="00D94813" w:rsidRPr="00E9219D" w14:paraId="274DC029" w14:textId="77777777" w:rsidTr="00D94813">
        <w:trPr>
          <w:jc w:val="center"/>
        </w:trPr>
        <w:tc>
          <w:tcPr>
            <w:tcW w:w="1510" w:type="pct"/>
            <w:vAlign w:val="center"/>
          </w:tcPr>
          <w:p w14:paraId="62654214" w14:textId="77777777" w:rsidR="00D94813" w:rsidRPr="00E9219D" w:rsidRDefault="00D94813" w:rsidP="00D94813">
            <w:pPr>
              <w:jc w:val="center"/>
              <w:rPr>
                <w:noProof w:val="0"/>
                <w:lang w:val="en-US"/>
              </w:rPr>
            </w:pPr>
            <w:r w:rsidRPr="00E9219D">
              <w:rPr>
                <w:noProof w:val="0"/>
                <w:lang w:val="en-US"/>
              </w:rPr>
              <w:t>Satır B</w:t>
            </w:r>
          </w:p>
        </w:tc>
        <w:tc>
          <w:tcPr>
            <w:tcW w:w="1093" w:type="pct"/>
            <w:vAlign w:val="center"/>
          </w:tcPr>
          <w:p w14:paraId="61A4E9A8" w14:textId="77777777" w:rsidR="00D94813" w:rsidRPr="00E9219D" w:rsidRDefault="00D94813" w:rsidP="00D94813">
            <w:pPr>
              <w:jc w:val="center"/>
              <w:rPr>
                <w:noProof w:val="0"/>
                <w:lang w:val="en-US"/>
              </w:rPr>
            </w:pPr>
            <w:r w:rsidRPr="00E9219D">
              <w:rPr>
                <w:noProof w:val="0"/>
                <w:lang w:val="en-US"/>
              </w:rPr>
              <w:t>Satır B</w:t>
            </w:r>
          </w:p>
        </w:tc>
        <w:tc>
          <w:tcPr>
            <w:tcW w:w="1118" w:type="pct"/>
            <w:vAlign w:val="center"/>
          </w:tcPr>
          <w:p w14:paraId="0EA4BD8F" w14:textId="77777777" w:rsidR="00D94813" w:rsidRPr="00E9219D" w:rsidRDefault="00D94813" w:rsidP="00D94813">
            <w:pPr>
              <w:jc w:val="center"/>
              <w:rPr>
                <w:noProof w:val="0"/>
                <w:lang w:val="en-US"/>
              </w:rPr>
            </w:pPr>
            <w:r w:rsidRPr="00E9219D">
              <w:rPr>
                <w:noProof w:val="0"/>
                <w:lang w:val="en-US"/>
              </w:rPr>
              <w:t>Satır B</w:t>
            </w:r>
          </w:p>
        </w:tc>
        <w:tc>
          <w:tcPr>
            <w:tcW w:w="1278" w:type="pct"/>
          </w:tcPr>
          <w:p w14:paraId="6108BD29" w14:textId="77777777" w:rsidR="00D94813" w:rsidRPr="00E9219D" w:rsidRDefault="00D94813" w:rsidP="00D94813">
            <w:pPr>
              <w:jc w:val="center"/>
              <w:rPr>
                <w:noProof w:val="0"/>
                <w:lang w:val="en-US"/>
              </w:rPr>
            </w:pPr>
            <w:r w:rsidRPr="00E9219D">
              <w:rPr>
                <w:noProof w:val="0"/>
                <w:lang w:val="en-US"/>
              </w:rPr>
              <w:t>Satır B</w:t>
            </w:r>
          </w:p>
        </w:tc>
      </w:tr>
      <w:tr w:rsidR="00D94813" w:rsidRPr="00E9219D" w14:paraId="25B5EB72" w14:textId="77777777" w:rsidTr="00D94813">
        <w:trPr>
          <w:jc w:val="center"/>
        </w:trPr>
        <w:tc>
          <w:tcPr>
            <w:tcW w:w="1510" w:type="pct"/>
            <w:vAlign w:val="center"/>
          </w:tcPr>
          <w:p w14:paraId="6CD1BECE" w14:textId="77777777" w:rsidR="00D94813" w:rsidRPr="00E9219D" w:rsidRDefault="00D94813" w:rsidP="00D94813">
            <w:pPr>
              <w:jc w:val="center"/>
              <w:rPr>
                <w:noProof w:val="0"/>
                <w:lang w:val="en-US"/>
              </w:rPr>
            </w:pPr>
            <w:r w:rsidRPr="00E9219D">
              <w:rPr>
                <w:noProof w:val="0"/>
                <w:lang w:val="en-US"/>
              </w:rPr>
              <w:t>Satır C</w:t>
            </w:r>
          </w:p>
        </w:tc>
        <w:tc>
          <w:tcPr>
            <w:tcW w:w="1093" w:type="pct"/>
            <w:vAlign w:val="center"/>
          </w:tcPr>
          <w:p w14:paraId="4591E3D7" w14:textId="77777777" w:rsidR="00D94813" w:rsidRPr="00E9219D" w:rsidRDefault="00D94813" w:rsidP="00D94813">
            <w:pPr>
              <w:jc w:val="center"/>
              <w:rPr>
                <w:noProof w:val="0"/>
                <w:lang w:val="en-US"/>
              </w:rPr>
            </w:pPr>
            <w:r w:rsidRPr="00E9219D">
              <w:rPr>
                <w:noProof w:val="0"/>
                <w:lang w:val="en-US"/>
              </w:rPr>
              <w:t>Satır C</w:t>
            </w:r>
          </w:p>
        </w:tc>
        <w:tc>
          <w:tcPr>
            <w:tcW w:w="1118" w:type="pct"/>
            <w:vAlign w:val="center"/>
          </w:tcPr>
          <w:p w14:paraId="08DE8474" w14:textId="77777777" w:rsidR="00D94813" w:rsidRPr="00E9219D" w:rsidRDefault="00D94813" w:rsidP="00D94813">
            <w:pPr>
              <w:jc w:val="center"/>
              <w:rPr>
                <w:noProof w:val="0"/>
                <w:lang w:val="en-US"/>
              </w:rPr>
            </w:pPr>
            <w:r w:rsidRPr="00E9219D">
              <w:rPr>
                <w:noProof w:val="0"/>
                <w:lang w:val="en-US"/>
              </w:rPr>
              <w:t>Satır C</w:t>
            </w:r>
          </w:p>
        </w:tc>
        <w:tc>
          <w:tcPr>
            <w:tcW w:w="1278" w:type="pct"/>
          </w:tcPr>
          <w:p w14:paraId="5B8C0558" w14:textId="77777777" w:rsidR="00D94813" w:rsidRPr="00E9219D" w:rsidRDefault="00D94813" w:rsidP="00D94813">
            <w:pPr>
              <w:jc w:val="center"/>
              <w:rPr>
                <w:noProof w:val="0"/>
                <w:lang w:val="en-US"/>
              </w:rPr>
            </w:pPr>
            <w:r w:rsidRPr="00E9219D">
              <w:rPr>
                <w:noProof w:val="0"/>
                <w:lang w:val="en-US"/>
              </w:rPr>
              <w:t>Satır C</w:t>
            </w:r>
          </w:p>
        </w:tc>
      </w:tr>
    </w:tbl>
    <w:p w14:paraId="4F162C29" w14:textId="77777777" w:rsidR="00D94813" w:rsidRPr="00744343" w:rsidRDefault="00D94813" w:rsidP="00744343">
      <w:pPr>
        <w:pStyle w:val="GOVDE"/>
      </w:pPr>
      <w:r w:rsidRPr="00744343">
        <w:lastRenderedPageBreak/>
        <w:t xml:space="preserve">Stet clita kasd gub rgren, no sea takimata sanctus </w:t>
      </w:r>
      <w:r w:rsidR="0069376D" w:rsidRPr="00744343">
        <w:t>est Lorem ipsum</w:t>
      </w:r>
      <w:r w:rsidRPr="00744343">
        <w:t xml:space="preserve"> dolor sit amet, consetetur sadipscing elitr,</w:t>
      </w:r>
      <w:r w:rsidR="0069376D" w:rsidRPr="00744343">
        <w:t xml:space="preserve"> sed</w:t>
      </w:r>
      <w:r w:rsidRPr="00744343">
        <w:t xml:space="preserve"> diam nonumy eirmod tempor invidunt ut </w:t>
      </w:r>
      <w:r w:rsidR="0069376D" w:rsidRPr="00744343">
        <w:t>lab ore</w:t>
      </w:r>
      <w:r w:rsidRPr="00744343">
        <w:t xml:space="preserve"> sit et dolore magna. Stet clita kasd gub rgren, no sea takimata sanctus </w:t>
      </w:r>
      <w:r w:rsidR="0069376D" w:rsidRPr="00744343">
        <w:t>est Lorem ipsum</w:t>
      </w:r>
      <w:r w:rsidRPr="00744343">
        <w:t xml:space="preserve"> dolor sit amet, consetetur sadipscing elitr,</w:t>
      </w:r>
      <w:r w:rsidR="0069376D" w:rsidRPr="00744343">
        <w:t xml:space="preserve"> sed</w:t>
      </w:r>
      <w:r w:rsidRPr="00744343">
        <w:t xml:space="preserve"> diam nonumy eirmod tempor invidunt ut </w:t>
      </w:r>
      <w:r w:rsidR="0069376D" w:rsidRPr="00744343">
        <w:t>lab ore</w:t>
      </w:r>
      <w:r w:rsidRPr="00744343">
        <w:t xml:space="preserve"> sit et dolore magna. </w:t>
      </w:r>
    </w:p>
    <w:p w14:paraId="20A90021" w14:textId="77777777" w:rsidR="00262828" w:rsidRDefault="00D94813" w:rsidP="00744343">
      <w:pPr>
        <w:pStyle w:val="GOVDE"/>
        <w:rPr>
          <w:lang w:val="en-US"/>
        </w:rPr>
      </w:pPr>
      <w:r w:rsidRPr="00744343">
        <w:t xml:space="preserve">Stet clita kasd gub rgren, no sea takimata sanctus </w:t>
      </w:r>
      <w:r w:rsidR="0069376D" w:rsidRPr="00744343">
        <w:t>est Lorem ipsum</w:t>
      </w:r>
      <w:r w:rsidRPr="00744343">
        <w:t xml:space="preserve"> dolor sit amet, consetetur sadipscing elitr,</w:t>
      </w:r>
      <w:r w:rsidR="0069376D" w:rsidRPr="00744343">
        <w:t xml:space="preserve"> sed</w:t>
      </w:r>
      <w:r w:rsidRPr="00744343">
        <w:t xml:space="preserve"> diam nonumy eirmod tempor invidunt ut </w:t>
      </w:r>
      <w:r w:rsidR="0069376D" w:rsidRPr="00744343">
        <w:t>lab ore</w:t>
      </w:r>
      <w:r w:rsidRPr="00744343">
        <w:t xml:space="preserve"> sit et dolore magna</w:t>
      </w:r>
      <w:r w:rsidRPr="00E9219D">
        <w:rPr>
          <w:lang w:val="en-US"/>
        </w:rPr>
        <w:t xml:space="preserve">. </w:t>
      </w:r>
    </w:p>
    <w:p w14:paraId="60B066FA" w14:textId="77777777" w:rsidR="00714C72" w:rsidRDefault="00714C72" w:rsidP="006B100F">
      <w:pPr>
        <w:pStyle w:val="GOVDE"/>
        <w:rPr>
          <w:noProof w:val="0"/>
          <w:lang w:val="en-US"/>
        </w:rPr>
      </w:pPr>
    </w:p>
    <w:p w14:paraId="57931C96" w14:textId="77777777" w:rsidR="00714C72" w:rsidRDefault="00262828" w:rsidP="00262828">
      <w:pPr>
        <w:pStyle w:val="BASLIK1"/>
        <w:rPr>
          <w:lang w:val="en-US"/>
        </w:rPr>
        <w:sectPr w:rsidR="00714C72" w:rsidSect="00CE58CE">
          <w:headerReference w:type="even" r:id="rId21"/>
          <w:footerReference w:type="even" r:id="rId22"/>
          <w:footerReference w:type="default" r:id="rId23"/>
          <w:pgSz w:w="11906" w:h="16838"/>
          <w:pgMar w:top="1418" w:right="1418" w:bottom="1418" w:left="2268" w:header="709" w:footer="709" w:gutter="0"/>
          <w:cols w:space="708"/>
          <w:docGrid w:linePitch="360"/>
        </w:sectPr>
      </w:pPr>
      <w:r>
        <w:rPr>
          <w:lang w:val="en-US"/>
        </w:rPr>
        <w:br w:type="page"/>
      </w:r>
      <w:bookmarkStart w:id="207" w:name="_Toc224357616"/>
    </w:p>
    <w:p w14:paraId="0E76C6A9" w14:textId="6CDEB5E7" w:rsidR="00D94813" w:rsidRPr="00BC7B33" w:rsidRDefault="00D94813" w:rsidP="00BC7B33">
      <w:pPr>
        <w:pStyle w:val="BASLIK1"/>
        <w:numPr>
          <w:ilvl w:val="0"/>
          <w:numId w:val="30"/>
        </w:numPr>
        <w:rPr>
          <w:lang w:val="en-US"/>
        </w:rPr>
      </w:pPr>
      <w:bookmarkStart w:id="208" w:name="_Toc443401179"/>
      <w:r w:rsidRPr="00BC7B33">
        <w:rPr>
          <w:lang w:val="en-US"/>
        </w:rPr>
        <w:lastRenderedPageBreak/>
        <w:t>GEREKLİ İSE BÖLÜM 5</w:t>
      </w:r>
      <w:bookmarkEnd w:id="207"/>
      <w:bookmarkEnd w:id="208"/>
    </w:p>
    <w:p w14:paraId="7DAFFE9C"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63C78FDF" w14:textId="73118D8E" w:rsidR="00D94813" w:rsidRPr="00E9219D" w:rsidRDefault="00D94813" w:rsidP="00D94813">
      <w:pPr>
        <w:pStyle w:val="BASLIK2"/>
        <w:rPr>
          <w:noProof w:val="0"/>
          <w:lang w:val="en-US"/>
        </w:rPr>
      </w:pPr>
      <w:bookmarkStart w:id="209" w:name="_Toc224357617"/>
      <w:bookmarkStart w:id="210" w:name="_Toc443401180"/>
      <w:r w:rsidRPr="00E9219D">
        <w:rPr>
          <w:noProof w:val="0"/>
          <w:lang w:val="en-US"/>
        </w:rPr>
        <w:t>Çalışmanın Uygulama Alanı</w:t>
      </w:r>
      <w:bookmarkEnd w:id="209"/>
      <w:bookmarkEnd w:id="210"/>
    </w:p>
    <w:p w14:paraId="79E738BF" w14:textId="77777777" w:rsidR="00D94813" w:rsidRPr="00E9219D" w:rsidRDefault="00D94813" w:rsidP="006B100F">
      <w:pPr>
        <w:pStyle w:val="GOVDE"/>
        <w:rPr>
          <w:noProof w:val="0"/>
          <w:lang w:val="en-US"/>
        </w:rPr>
      </w:pPr>
      <w:r w:rsidRPr="00E9219D">
        <w:rPr>
          <w:noProof w:val="0"/>
          <w:lang w:val="en-US"/>
        </w:rPr>
        <w:t xml:space="preserve">In this thesis, the necessary steps for constructing an end-to-end streamflow forecasting system were discussed. These steps include the use </w:t>
      </w:r>
    </w:p>
    <w:p w14:paraId="3678F651" w14:textId="4AF23719" w:rsidR="00D94813" w:rsidRPr="00E9219D" w:rsidRDefault="00D94813" w:rsidP="00D94813">
      <w:pPr>
        <w:pStyle w:val="BASLIK2"/>
        <w:rPr>
          <w:noProof w:val="0"/>
          <w:lang w:val="en-US"/>
        </w:rPr>
      </w:pPr>
      <w:bookmarkStart w:id="211" w:name="_Toc224357618"/>
      <w:bookmarkStart w:id="212" w:name="_Toc443401181"/>
      <w:r w:rsidRPr="00E9219D">
        <w:rPr>
          <w:noProof w:val="0"/>
          <w:lang w:val="en-US"/>
        </w:rPr>
        <w:t>İkinci Derece Başlık Nasıl: İlk Harfler Büyük</w:t>
      </w:r>
      <w:bookmarkEnd w:id="211"/>
      <w:bookmarkEnd w:id="212"/>
    </w:p>
    <w:p w14:paraId="598E4FE0"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439B2508" w14:textId="7CE033EA" w:rsidR="00D94813" w:rsidRPr="00E9219D" w:rsidRDefault="00D94813" w:rsidP="006B100F">
      <w:pPr>
        <w:pStyle w:val="BASLIK3"/>
      </w:pPr>
      <w:bookmarkStart w:id="213" w:name="_Toc224357619"/>
      <w:bookmarkStart w:id="214" w:name="_Toc443401182"/>
      <w:r w:rsidRPr="00E9219D">
        <w:t>Üçüncü derece başlık nasıl: ilk harf büyük diğerleri küçük</w:t>
      </w:r>
      <w:bookmarkEnd w:id="213"/>
      <w:bookmarkEnd w:id="214"/>
    </w:p>
    <w:p w14:paraId="31E889E3"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40FE851C" w14:textId="192873F5" w:rsidR="00D94813" w:rsidRPr="00E9219D" w:rsidRDefault="00D94813" w:rsidP="006B100F">
      <w:pPr>
        <w:pStyle w:val="BASLIK4"/>
      </w:pPr>
      <w:bookmarkStart w:id="215" w:name="_Toc224357620"/>
      <w:bookmarkStart w:id="216" w:name="_Toc443401183"/>
      <w:r w:rsidRPr="00E9219D">
        <w:t>Dördüncü derece başlık nasıl: ilk harf büyük diğerleri küçük</w:t>
      </w:r>
      <w:bookmarkEnd w:id="215"/>
      <w:bookmarkEnd w:id="216"/>
    </w:p>
    <w:p w14:paraId="7F454D1F" w14:textId="77777777" w:rsidR="00D94813" w:rsidRPr="00E9219D" w:rsidRDefault="00D94813" w:rsidP="006B100F">
      <w:pPr>
        <w:pStyle w:val="GOVDE"/>
        <w:rPr>
          <w:noProof w:val="0"/>
          <w:lang w:val="en-US"/>
        </w:rPr>
      </w:pPr>
      <w:r w:rsidRPr="00E9219D">
        <w:rPr>
          <w:noProof w:val="0"/>
          <w:lang w:val="en-US"/>
        </w:rPr>
        <w:t xml:space="preserve">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w:t>
      </w:r>
    </w:p>
    <w:p w14:paraId="20ACA92E" w14:textId="02A21086" w:rsidR="00D94813" w:rsidRPr="00E9219D" w:rsidRDefault="00D94813" w:rsidP="006B100F">
      <w:pPr>
        <w:pStyle w:val="BASLIK5"/>
      </w:pPr>
      <w:bookmarkStart w:id="217" w:name="_Toc224357621"/>
      <w:r w:rsidRPr="00E9219D">
        <w:t>Beşinci derece başlık nasıl: ilk harf büyük diğerleri küçük</w:t>
      </w:r>
      <w:bookmarkEnd w:id="217"/>
    </w:p>
    <w:p w14:paraId="1AE31A90" w14:textId="77777777" w:rsidR="00FF25C1"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w:t>
      </w:r>
      <w:r w:rsidR="00FF25C1">
        <w:rPr>
          <w:noProof w:val="0"/>
          <w:lang w:val="en-US"/>
        </w:rPr>
        <w:t>iquyam erat, sed diam voluptua.</w:t>
      </w:r>
    </w:p>
    <w:p w14:paraId="157EB96B" w14:textId="77777777" w:rsidR="00D94813" w:rsidRPr="00E9219D" w:rsidRDefault="00FF25C1" w:rsidP="00FF25C1">
      <w:pPr>
        <w:pStyle w:val="GOVDE"/>
        <w:keepLines/>
        <w:jc w:val="center"/>
        <w:rPr>
          <w:noProof w:val="0"/>
          <w:lang w:val="en-US"/>
        </w:rPr>
      </w:pPr>
      <w:r>
        <w:lastRenderedPageBreak/>
        <w:drawing>
          <wp:inline distT="0" distB="0" distL="0" distR="0" wp14:anchorId="67288BCE" wp14:editId="40406014">
            <wp:extent cx="2628900" cy="1924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399BECB4" w14:textId="77777777" w:rsidR="00D94813" w:rsidRPr="00E9219D" w:rsidRDefault="001A2DDD" w:rsidP="00D94813">
      <w:pPr>
        <w:pStyle w:val="SekilFBESablonBolumV"/>
        <w:ind w:left="0" w:firstLine="0"/>
        <w:rPr>
          <w:noProof w:val="0"/>
          <w:lang w:val="en-US"/>
        </w:rPr>
      </w:pPr>
      <w:bookmarkStart w:id="218" w:name="_Ref278899063"/>
      <w:bookmarkStart w:id="219" w:name="_Toc445133376"/>
      <w:r>
        <w:rPr>
          <w:noProof w:val="0"/>
          <w:lang w:val="en-US"/>
        </w:rPr>
        <w:t xml:space="preserve">Beşinci bölümde </w:t>
      </w:r>
      <w:r w:rsidR="00D94813" w:rsidRPr="00E9219D">
        <w:rPr>
          <w:noProof w:val="0"/>
          <w:lang w:val="en-US"/>
        </w:rPr>
        <w:t>örnek şekil.</w:t>
      </w:r>
      <w:bookmarkEnd w:id="218"/>
      <w:bookmarkEnd w:id="219"/>
    </w:p>
    <w:p w14:paraId="2DD47D06" w14:textId="77777777" w:rsidR="00D94813" w:rsidRPr="00E9219D" w:rsidRDefault="00D94813" w:rsidP="006B100F">
      <w:pPr>
        <w:pStyle w:val="GOVDE"/>
        <w:rPr>
          <w:noProof w:val="0"/>
          <w:lang w:val="en-US"/>
        </w:rPr>
      </w:pPr>
      <w:r w:rsidRPr="00E9219D">
        <w:rPr>
          <w:noProof w:val="0"/>
          <w:lang w:val="en-US"/>
        </w:rPr>
        <w:t xml:space="preserve">This indicates that the ANN is accurate at base flow and flow height values lower then 3 m. </w:t>
      </w:r>
    </w:p>
    <w:p w14:paraId="4BCD1B88" w14:textId="77777777" w:rsidR="00D94813" w:rsidRPr="00E9219D" w:rsidRDefault="001A2DDD" w:rsidP="00D94813">
      <w:pPr>
        <w:pStyle w:val="CizelgeFBESablonBolumV"/>
        <w:rPr>
          <w:noProof w:val="0"/>
          <w:lang w:val="en-US"/>
        </w:rPr>
      </w:pPr>
      <w:bookmarkStart w:id="220" w:name="_Toc202259474"/>
      <w:bookmarkStart w:id="221" w:name="_Toc445130538"/>
      <w:r>
        <w:rPr>
          <w:noProof w:val="0"/>
          <w:lang w:val="en-US"/>
        </w:rPr>
        <w:t xml:space="preserve">Beşinci bölümde </w:t>
      </w:r>
      <w:r w:rsidR="00D94813" w:rsidRPr="00E9219D">
        <w:rPr>
          <w:noProof w:val="0"/>
          <w:lang w:val="en-US"/>
        </w:rPr>
        <w:t xml:space="preserve">örnek </w:t>
      </w:r>
      <w:r w:rsidR="00D94813">
        <w:rPr>
          <w:noProof w:val="0"/>
          <w:lang w:val="en-US"/>
        </w:rPr>
        <w:t>çizelge</w:t>
      </w:r>
      <w:r w:rsidR="00D94813" w:rsidRPr="00E9219D">
        <w:rPr>
          <w:noProof w:val="0"/>
          <w:lang w:val="en-US"/>
        </w:rPr>
        <w:t>.</w:t>
      </w:r>
      <w:bookmarkEnd w:id="220"/>
      <w:bookmarkEnd w:id="221"/>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72E98F79" w14:textId="77777777" w:rsidTr="00D94813">
        <w:trPr>
          <w:jc w:val="center"/>
        </w:trPr>
        <w:tc>
          <w:tcPr>
            <w:tcW w:w="1510" w:type="pct"/>
            <w:tcBorders>
              <w:top w:val="double" w:sz="6" w:space="0" w:color="auto"/>
              <w:bottom w:val="single" w:sz="8" w:space="0" w:color="auto"/>
            </w:tcBorders>
          </w:tcPr>
          <w:p w14:paraId="16A60DC5" w14:textId="77777777" w:rsidR="00D94813" w:rsidRPr="00E9219D" w:rsidRDefault="00D94813" w:rsidP="00D94813">
            <w:pPr>
              <w:jc w:val="center"/>
              <w:rPr>
                <w:noProof w:val="0"/>
                <w:lang w:val="en-US"/>
              </w:rPr>
            </w:pPr>
            <w:r w:rsidRPr="00E9219D">
              <w:rPr>
                <w:noProof w:val="0"/>
                <w:lang w:val="en-US"/>
              </w:rPr>
              <w:t>Kolon A</w:t>
            </w:r>
          </w:p>
        </w:tc>
        <w:tc>
          <w:tcPr>
            <w:tcW w:w="1093" w:type="pct"/>
            <w:tcBorders>
              <w:top w:val="double" w:sz="6" w:space="0" w:color="auto"/>
              <w:bottom w:val="single" w:sz="8" w:space="0" w:color="auto"/>
            </w:tcBorders>
          </w:tcPr>
          <w:p w14:paraId="7B6AFE7A" w14:textId="77777777" w:rsidR="00D94813" w:rsidRPr="00E9219D" w:rsidRDefault="00D94813" w:rsidP="00D94813">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52B18C33" w14:textId="77777777" w:rsidR="00D94813" w:rsidRPr="00E9219D" w:rsidRDefault="00D94813" w:rsidP="00D94813">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005C605D" w14:textId="77777777" w:rsidR="00D94813" w:rsidRPr="00E9219D" w:rsidRDefault="00D94813" w:rsidP="00D94813">
            <w:pPr>
              <w:jc w:val="center"/>
              <w:rPr>
                <w:noProof w:val="0"/>
                <w:lang w:val="en-US"/>
              </w:rPr>
            </w:pPr>
            <w:r w:rsidRPr="00E9219D">
              <w:rPr>
                <w:noProof w:val="0"/>
                <w:lang w:val="en-US"/>
              </w:rPr>
              <w:t>Kolon D</w:t>
            </w:r>
          </w:p>
        </w:tc>
      </w:tr>
      <w:tr w:rsidR="00D94813" w:rsidRPr="00E9219D" w14:paraId="0C1EBEFF" w14:textId="77777777" w:rsidTr="00D94813">
        <w:trPr>
          <w:jc w:val="center"/>
        </w:trPr>
        <w:tc>
          <w:tcPr>
            <w:tcW w:w="1510" w:type="pct"/>
            <w:tcBorders>
              <w:top w:val="single" w:sz="8" w:space="0" w:color="auto"/>
            </w:tcBorders>
            <w:vAlign w:val="center"/>
          </w:tcPr>
          <w:p w14:paraId="0531FDF0" w14:textId="77777777" w:rsidR="00D94813" w:rsidRPr="00E9219D" w:rsidRDefault="00D94813" w:rsidP="00D94813">
            <w:pPr>
              <w:jc w:val="center"/>
              <w:rPr>
                <w:noProof w:val="0"/>
                <w:lang w:val="en-US"/>
              </w:rPr>
            </w:pPr>
            <w:r w:rsidRPr="00E9219D">
              <w:rPr>
                <w:noProof w:val="0"/>
                <w:lang w:val="en-US"/>
              </w:rPr>
              <w:t>Satır A</w:t>
            </w:r>
          </w:p>
        </w:tc>
        <w:tc>
          <w:tcPr>
            <w:tcW w:w="1093" w:type="pct"/>
            <w:tcBorders>
              <w:top w:val="single" w:sz="8" w:space="0" w:color="auto"/>
            </w:tcBorders>
            <w:vAlign w:val="center"/>
          </w:tcPr>
          <w:p w14:paraId="69E78E1E" w14:textId="77777777" w:rsidR="00D94813" w:rsidRPr="00E9219D" w:rsidRDefault="00D94813" w:rsidP="00D94813">
            <w:pPr>
              <w:jc w:val="center"/>
              <w:rPr>
                <w:noProof w:val="0"/>
                <w:lang w:val="en-US"/>
              </w:rPr>
            </w:pPr>
            <w:r w:rsidRPr="00E9219D">
              <w:rPr>
                <w:noProof w:val="0"/>
                <w:lang w:val="en-US"/>
              </w:rPr>
              <w:t>Satır A</w:t>
            </w:r>
          </w:p>
        </w:tc>
        <w:tc>
          <w:tcPr>
            <w:tcW w:w="1118" w:type="pct"/>
            <w:tcBorders>
              <w:top w:val="single" w:sz="8" w:space="0" w:color="auto"/>
            </w:tcBorders>
            <w:vAlign w:val="center"/>
          </w:tcPr>
          <w:p w14:paraId="7343FBFF" w14:textId="77777777" w:rsidR="00D94813" w:rsidRPr="00E9219D" w:rsidRDefault="00D94813" w:rsidP="00D94813">
            <w:pPr>
              <w:jc w:val="center"/>
              <w:rPr>
                <w:noProof w:val="0"/>
                <w:lang w:val="en-US"/>
              </w:rPr>
            </w:pPr>
            <w:r w:rsidRPr="00E9219D">
              <w:rPr>
                <w:noProof w:val="0"/>
                <w:lang w:val="en-US"/>
              </w:rPr>
              <w:t>Satır A</w:t>
            </w:r>
          </w:p>
        </w:tc>
        <w:tc>
          <w:tcPr>
            <w:tcW w:w="1278" w:type="pct"/>
            <w:tcBorders>
              <w:top w:val="single" w:sz="8" w:space="0" w:color="auto"/>
            </w:tcBorders>
          </w:tcPr>
          <w:p w14:paraId="12276372" w14:textId="77777777" w:rsidR="00D94813" w:rsidRPr="00E9219D" w:rsidRDefault="00D94813" w:rsidP="00D94813">
            <w:pPr>
              <w:jc w:val="center"/>
              <w:rPr>
                <w:noProof w:val="0"/>
                <w:lang w:val="en-US"/>
              </w:rPr>
            </w:pPr>
            <w:r w:rsidRPr="00E9219D">
              <w:rPr>
                <w:noProof w:val="0"/>
                <w:lang w:val="en-US"/>
              </w:rPr>
              <w:t>Satır A</w:t>
            </w:r>
          </w:p>
        </w:tc>
      </w:tr>
      <w:tr w:rsidR="00D94813" w:rsidRPr="00E9219D" w14:paraId="16EBF3AC" w14:textId="77777777" w:rsidTr="00D94813">
        <w:trPr>
          <w:jc w:val="center"/>
        </w:trPr>
        <w:tc>
          <w:tcPr>
            <w:tcW w:w="1510" w:type="pct"/>
            <w:vAlign w:val="center"/>
          </w:tcPr>
          <w:p w14:paraId="1291E10E" w14:textId="77777777" w:rsidR="00D94813" w:rsidRPr="00E9219D" w:rsidRDefault="00D94813" w:rsidP="00D94813">
            <w:pPr>
              <w:jc w:val="center"/>
              <w:rPr>
                <w:noProof w:val="0"/>
                <w:lang w:val="en-US"/>
              </w:rPr>
            </w:pPr>
            <w:r w:rsidRPr="00E9219D">
              <w:rPr>
                <w:noProof w:val="0"/>
                <w:lang w:val="en-US"/>
              </w:rPr>
              <w:t>Satır B</w:t>
            </w:r>
          </w:p>
        </w:tc>
        <w:tc>
          <w:tcPr>
            <w:tcW w:w="1093" w:type="pct"/>
            <w:vAlign w:val="center"/>
          </w:tcPr>
          <w:p w14:paraId="01739435" w14:textId="77777777" w:rsidR="00D94813" w:rsidRPr="00E9219D" w:rsidRDefault="00D94813" w:rsidP="00D94813">
            <w:pPr>
              <w:jc w:val="center"/>
              <w:rPr>
                <w:noProof w:val="0"/>
                <w:lang w:val="en-US"/>
              </w:rPr>
            </w:pPr>
            <w:r w:rsidRPr="00E9219D">
              <w:rPr>
                <w:noProof w:val="0"/>
                <w:lang w:val="en-US"/>
              </w:rPr>
              <w:t>Satır B</w:t>
            </w:r>
          </w:p>
        </w:tc>
        <w:tc>
          <w:tcPr>
            <w:tcW w:w="1118" w:type="pct"/>
            <w:vAlign w:val="center"/>
          </w:tcPr>
          <w:p w14:paraId="4A09589F" w14:textId="77777777" w:rsidR="00D94813" w:rsidRPr="00E9219D" w:rsidRDefault="00D94813" w:rsidP="00D94813">
            <w:pPr>
              <w:jc w:val="center"/>
              <w:rPr>
                <w:noProof w:val="0"/>
                <w:lang w:val="en-US"/>
              </w:rPr>
            </w:pPr>
            <w:r w:rsidRPr="00E9219D">
              <w:rPr>
                <w:noProof w:val="0"/>
                <w:lang w:val="en-US"/>
              </w:rPr>
              <w:t>Satır B</w:t>
            </w:r>
          </w:p>
        </w:tc>
        <w:tc>
          <w:tcPr>
            <w:tcW w:w="1278" w:type="pct"/>
          </w:tcPr>
          <w:p w14:paraId="63999B69" w14:textId="77777777" w:rsidR="00D94813" w:rsidRPr="00E9219D" w:rsidRDefault="00D94813" w:rsidP="00D94813">
            <w:pPr>
              <w:jc w:val="center"/>
              <w:rPr>
                <w:noProof w:val="0"/>
                <w:lang w:val="en-US"/>
              </w:rPr>
            </w:pPr>
            <w:r w:rsidRPr="00E9219D">
              <w:rPr>
                <w:noProof w:val="0"/>
                <w:lang w:val="en-US"/>
              </w:rPr>
              <w:t>Satır B</w:t>
            </w:r>
          </w:p>
        </w:tc>
      </w:tr>
      <w:tr w:rsidR="00D94813" w:rsidRPr="00E9219D" w14:paraId="4DC1A5DB" w14:textId="77777777" w:rsidTr="00D94813">
        <w:trPr>
          <w:jc w:val="center"/>
        </w:trPr>
        <w:tc>
          <w:tcPr>
            <w:tcW w:w="1510" w:type="pct"/>
            <w:vAlign w:val="center"/>
          </w:tcPr>
          <w:p w14:paraId="74EFCFDE" w14:textId="77777777" w:rsidR="00D94813" w:rsidRPr="00E9219D" w:rsidRDefault="00D94813" w:rsidP="00D94813">
            <w:pPr>
              <w:jc w:val="center"/>
              <w:rPr>
                <w:noProof w:val="0"/>
                <w:lang w:val="en-US"/>
              </w:rPr>
            </w:pPr>
            <w:r w:rsidRPr="00E9219D">
              <w:rPr>
                <w:noProof w:val="0"/>
                <w:lang w:val="en-US"/>
              </w:rPr>
              <w:t>Satır C</w:t>
            </w:r>
          </w:p>
        </w:tc>
        <w:tc>
          <w:tcPr>
            <w:tcW w:w="1093" w:type="pct"/>
            <w:vAlign w:val="center"/>
          </w:tcPr>
          <w:p w14:paraId="2F06754E" w14:textId="77777777" w:rsidR="00D94813" w:rsidRPr="00E9219D" w:rsidRDefault="00D94813" w:rsidP="00D94813">
            <w:pPr>
              <w:jc w:val="center"/>
              <w:rPr>
                <w:noProof w:val="0"/>
                <w:lang w:val="en-US"/>
              </w:rPr>
            </w:pPr>
            <w:r w:rsidRPr="00E9219D">
              <w:rPr>
                <w:noProof w:val="0"/>
                <w:lang w:val="en-US"/>
              </w:rPr>
              <w:t>Satır C</w:t>
            </w:r>
          </w:p>
        </w:tc>
        <w:tc>
          <w:tcPr>
            <w:tcW w:w="1118" w:type="pct"/>
            <w:vAlign w:val="center"/>
          </w:tcPr>
          <w:p w14:paraId="25CEFC57" w14:textId="77777777" w:rsidR="00D94813" w:rsidRPr="00E9219D" w:rsidRDefault="00D94813" w:rsidP="00D94813">
            <w:pPr>
              <w:jc w:val="center"/>
              <w:rPr>
                <w:noProof w:val="0"/>
                <w:lang w:val="en-US"/>
              </w:rPr>
            </w:pPr>
            <w:r w:rsidRPr="00E9219D">
              <w:rPr>
                <w:noProof w:val="0"/>
                <w:lang w:val="en-US"/>
              </w:rPr>
              <w:t>Satır C</w:t>
            </w:r>
          </w:p>
        </w:tc>
        <w:tc>
          <w:tcPr>
            <w:tcW w:w="1278" w:type="pct"/>
          </w:tcPr>
          <w:p w14:paraId="10B368A1" w14:textId="77777777" w:rsidR="00D94813" w:rsidRPr="00E9219D" w:rsidRDefault="00D94813" w:rsidP="00D94813">
            <w:pPr>
              <w:jc w:val="center"/>
              <w:rPr>
                <w:noProof w:val="0"/>
                <w:lang w:val="en-US"/>
              </w:rPr>
            </w:pPr>
            <w:r w:rsidRPr="00E9219D">
              <w:rPr>
                <w:noProof w:val="0"/>
                <w:lang w:val="en-US"/>
              </w:rPr>
              <w:t>Satır C</w:t>
            </w:r>
          </w:p>
        </w:tc>
      </w:tr>
    </w:tbl>
    <w:p w14:paraId="19049356" w14:textId="77777777" w:rsidR="00D94813" w:rsidRPr="00E9219D" w:rsidRDefault="00D94813" w:rsidP="006B100F">
      <w:pPr>
        <w:pStyle w:val="GOVDE"/>
        <w:spacing w:before="240"/>
        <w:rPr>
          <w:noProof w:val="0"/>
          <w:lang w:val="en-US"/>
        </w:rPr>
      </w:pPr>
      <w:r w:rsidRPr="00E9219D">
        <w:rPr>
          <w:noProof w:val="0"/>
          <w:lang w:val="en-US"/>
        </w:rPr>
        <w:t xml:space="preserve">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w:t>
      </w:r>
    </w:p>
    <w:p w14:paraId="5F94F660" w14:textId="77777777" w:rsidR="00262828" w:rsidRDefault="00D94813" w:rsidP="006B100F">
      <w:pPr>
        <w:pStyle w:val="GOVDE"/>
        <w:rPr>
          <w:noProof w:val="0"/>
          <w:lang w:val="en-US"/>
        </w:rPr>
      </w:pPr>
      <w:r w:rsidRPr="00E9219D">
        <w:rPr>
          <w:noProof w:val="0"/>
          <w:lang w:val="en-US"/>
        </w:rPr>
        <w:t xml:space="preserve">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w:t>
      </w:r>
    </w:p>
    <w:p w14:paraId="534878F7" w14:textId="77777777" w:rsidR="00BC7B33" w:rsidRDefault="00262828" w:rsidP="006B100F">
      <w:pPr>
        <w:pStyle w:val="BASLIK1"/>
        <w:rPr>
          <w:lang w:val="en-US"/>
        </w:rPr>
        <w:sectPr w:rsidR="00BC7B33" w:rsidSect="00CE58CE">
          <w:pgSz w:w="11906" w:h="16838"/>
          <w:pgMar w:top="1418" w:right="1418" w:bottom="1418" w:left="2268" w:header="709" w:footer="709" w:gutter="0"/>
          <w:cols w:space="708"/>
          <w:docGrid w:linePitch="360"/>
        </w:sectPr>
      </w:pPr>
      <w:r>
        <w:rPr>
          <w:lang w:val="en-US"/>
        </w:rPr>
        <w:br w:type="page"/>
      </w:r>
      <w:bookmarkStart w:id="222" w:name="_Toc190755333"/>
      <w:bookmarkStart w:id="223" w:name="_Toc190755911"/>
      <w:bookmarkStart w:id="224" w:name="_Toc224357622"/>
    </w:p>
    <w:p w14:paraId="70BC9A30" w14:textId="33358670" w:rsidR="00D94813" w:rsidRPr="00BC7B33" w:rsidRDefault="00D94813" w:rsidP="00BC7B33">
      <w:pPr>
        <w:pStyle w:val="BASLIK1"/>
        <w:numPr>
          <w:ilvl w:val="0"/>
          <w:numId w:val="31"/>
        </w:numPr>
        <w:rPr>
          <w:lang w:val="en-US"/>
        </w:rPr>
      </w:pPr>
      <w:bookmarkStart w:id="225" w:name="_Toc443401184"/>
      <w:r w:rsidRPr="00BC7B33">
        <w:rPr>
          <w:lang w:val="en-US"/>
        </w:rPr>
        <w:lastRenderedPageBreak/>
        <w:t>SONUÇ VE ÖNERİLER</w:t>
      </w:r>
      <w:bookmarkEnd w:id="222"/>
      <w:bookmarkEnd w:id="223"/>
      <w:bookmarkEnd w:id="224"/>
      <w:bookmarkEnd w:id="225"/>
    </w:p>
    <w:p w14:paraId="0E741110" w14:textId="77777777" w:rsidR="00D94813" w:rsidRPr="00E9219D" w:rsidRDefault="00D94813" w:rsidP="006B100F">
      <w:pPr>
        <w:pStyle w:val="GOVDE"/>
        <w:rPr>
          <w:noProof w:val="0"/>
          <w:lang w:val="en-US"/>
        </w:rPr>
      </w:pPr>
      <w:bookmarkStart w:id="226" w:name="_Toc190755334"/>
      <w:bookmarkStart w:id="227" w:name="_Toc190755912"/>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15BF3C67" w14:textId="73A94757" w:rsidR="00D94813" w:rsidRPr="00E9219D" w:rsidRDefault="00D94813" w:rsidP="006B100F">
      <w:pPr>
        <w:pStyle w:val="BASLIK2"/>
        <w:rPr>
          <w:noProof w:val="0"/>
          <w:lang w:val="en-US"/>
        </w:rPr>
      </w:pPr>
      <w:bookmarkStart w:id="228" w:name="_Toc224357623"/>
      <w:bookmarkStart w:id="229" w:name="_Toc443401185"/>
      <w:r w:rsidRPr="00E9219D">
        <w:rPr>
          <w:noProof w:val="0"/>
          <w:lang w:val="en-US"/>
        </w:rPr>
        <w:t>Çalışmanın Uygulama Alanı</w:t>
      </w:r>
      <w:bookmarkEnd w:id="226"/>
      <w:bookmarkEnd w:id="227"/>
      <w:bookmarkEnd w:id="228"/>
      <w:bookmarkEnd w:id="229"/>
    </w:p>
    <w:p w14:paraId="647CE7A0"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w:t>
      </w:r>
    </w:p>
    <w:p w14:paraId="26CEC569" w14:textId="6A4A8C11" w:rsidR="00D94813" w:rsidRPr="00E9219D" w:rsidRDefault="00D94813" w:rsidP="006B100F">
      <w:pPr>
        <w:pStyle w:val="BASLIK2"/>
        <w:rPr>
          <w:noProof w:val="0"/>
          <w:lang w:val="en-US"/>
        </w:rPr>
      </w:pPr>
      <w:bookmarkStart w:id="230" w:name="_Toc224357624"/>
      <w:bookmarkStart w:id="231" w:name="_Toc443401186"/>
      <w:r w:rsidRPr="00E9219D">
        <w:rPr>
          <w:noProof w:val="0"/>
          <w:lang w:val="en-US"/>
        </w:rPr>
        <w:t>İkinci Derece Başlık Nasıl: İlk Harfler Büyük</w:t>
      </w:r>
      <w:bookmarkEnd w:id="230"/>
      <w:bookmarkEnd w:id="231"/>
    </w:p>
    <w:p w14:paraId="65781047"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4A156A67" w14:textId="44310D9C" w:rsidR="00D94813" w:rsidRPr="00E9219D" w:rsidRDefault="00D94813" w:rsidP="006B100F">
      <w:pPr>
        <w:pStyle w:val="BASLIK3"/>
      </w:pPr>
      <w:bookmarkStart w:id="232" w:name="_Toc224357625"/>
      <w:bookmarkStart w:id="233" w:name="_Toc443401187"/>
      <w:r w:rsidRPr="00E9219D">
        <w:t>Üçüncü derece başlık nasıl: ilk harf büyük diğerleri küçük</w:t>
      </w:r>
      <w:bookmarkEnd w:id="232"/>
      <w:bookmarkEnd w:id="233"/>
    </w:p>
    <w:p w14:paraId="329FDFDD" w14:textId="77777777" w:rsidR="00D94813" w:rsidRPr="00E9219D" w:rsidRDefault="00D94813" w:rsidP="006B100F">
      <w:pPr>
        <w:pStyle w:val="GOVDE"/>
        <w:rPr>
          <w:noProof w:val="0"/>
          <w:lang w:val="en-US"/>
        </w:rPr>
      </w:pPr>
      <w:r w:rsidRPr="00E9219D">
        <w:rPr>
          <w:noProof w:val="0"/>
          <w:lang w:val="en-US"/>
        </w:rPr>
        <w:t>Lorem ipsum dolor sit amet, consetetur sadipscing elitr,</w:t>
      </w:r>
      <w:r w:rsidR="0069376D">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3A5BF116" w14:textId="1BBFF7DC" w:rsidR="00D94813" w:rsidRPr="00E9219D" w:rsidRDefault="00D94813" w:rsidP="006B100F">
      <w:pPr>
        <w:pStyle w:val="BASLIK4"/>
      </w:pPr>
      <w:bookmarkStart w:id="234" w:name="_Toc224357626"/>
      <w:bookmarkStart w:id="235" w:name="_Toc443401188"/>
      <w:r w:rsidRPr="00E9219D">
        <w:t>Dördüncü derece başlık nasıl: ilk harf büyük diğerleri küçük</w:t>
      </w:r>
      <w:bookmarkEnd w:id="234"/>
      <w:bookmarkEnd w:id="235"/>
    </w:p>
    <w:p w14:paraId="743C9DA0" w14:textId="77777777" w:rsidR="00D94813" w:rsidRPr="00E9219D" w:rsidRDefault="00D94813" w:rsidP="006B100F">
      <w:pPr>
        <w:pStyle w:val="GOVDE"/>
        <w:rPr>
          <w:noProof w:val="0"/>
          <w:lang w:val="en-US"/>
        </w:rPr>
      </w:pPr>
      <w:r w:rsidRPr="00E9219D">
        <w:rPr>
          <w:noProof w:val="0"/>
          <w:lang w:val="en-US"/>
        </w:rPr>
        <w:t xml:space="preserve">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w:t>
      </w:r>
    </w:p>
    <w:p w14:paraId="5477EBA6" w14:textId="77777777" w:rsidR="00D94813" w:rsidRPr="00E9219D" w:rsidRDefault="00D94813" w:rsidP="00D94813">
      <w:pPr>
        <w:pStyle w:val="GOVDE"/>
        <w:keepLines/>
        <w:jc w:val="center"/>
        <w:rPr>
          <w:noProof w:val="0"/>
          <w:lang w:val="en-US"/>
        </w:rPr>
      </w:pPr>
      <w:r w:rsidRPr="00E9219D">
        <w:rPr>
          <w:noProof w:val="0"/>
          <w:lang w:val="en-US"/>
        </w:rPr>
        <w:br w:type="page"/>
      </w:r>
      <w:r w:rsidR="00BB52EE">
        <w:lastRenderedPageBreak/>
        <mc:AlternateContent>
          <mc:Choice Requires="wps">
            <w:drawing>
              <wp:inline distT="0" distB="0" distL="0" distR="0" wp14:anchorId="1ABE2EA9" wp14:editId="00B2A4C4">
                <wp:extent cx="3086100" cy="2514600"/>
                <wp:effectExtent l="9525" t="19050" r="19050" b="9525"/>
                <wp:docPr id="33" name="AutoShape 9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2514600"/>
                        </a:xfrm>
                        <a:prstGeom prst="rtTriangle">
                          <a:avLst/>
                        </a:prstGeom>
                        <a:solidFill>
                          <a:srgbClr val="FFFFFF"/>
                        </a:solidFill>
                        <a:ln w="9525">
                          <a:solidFill>
                            <a:srgbClr val="000000"/>
                          </a:solidFill>
                          <a:miter lim="800000"/>
                          <a:headEnd/>
                          <a:tailEnd/>
                        </a:ln>
                      </wps:spPr>
                      <wps:txbx>
                        <w:txbxContent>
                          <w:p w14:paraId="350C8506" w14:textId="77777777" w:rsidR="0033589F" w:rsidRPr="00E90D3A" w:rsidRDefault="0033589F" w:rsidP="00D94813">
                            <w:pPr>
                              <w:jc w:val="center"/>
                              <w:rPr>
                                <w:b/>
                                <w:sz w:val="44"/>
                                <w:szCs w:val="44"/>
                              </w:rPr>
                            </w:pPr>
                            <w:r w:rsidRPr="00E90D3A">
                              <w:rPr>
                                <w:b/>
                                <w:sz w:val="44"/>
                                <w:szCs w:val="44"/>
                              </w:rPr>
                              <w:t>ÖRNEK</w:t>
                            </w:r>
                          </w:p>
                          <w:p w14:paraId="3C5811EB" w14:textId="77777777" w:rsidR="0033589F" w:rsidRPr="00E90D3A" w:rsidRDefault="0033589F" w:rsidP="00D94813">
                            <w:pPr>
                              <w:jc w:val="center"/>
                              <w:rPr>
                                <w:b/>
                                <w:sz w:val="44"/>
                                <w:szCs w:val="44"/>
                              </w:rPr>
                            </w:pPr>
                            <w:r w:rsidRPr="00E90D3A">
                              <w:rPr>
                                <w:b/>
                                <w:sz w:val="44"/>
                                <w:szCs w:val="44"/>
                              </w:rPr>
                              <w:t>ŞEKİL</w:t>
                            </w:r>
                          </w:p>
                        </w:txbxContent>
                      </wps:txbx>
                      <wps:bodyPr rot="0" vert="horz" wrap="square" lIns="91440" tIns="45720" rIns="91440" bIns="45720" anchor="t" anchorCtr="0" upright="1">
                        <a:noAutofit/>
                      </wps:bodyPr>
                    </wps:wsp>
                  </a:graphicData>
                </a:graphic>
              </wp:inline>
            </w:drawing>
          </mc:Choice>
          <mc:Fallback>
            <w:pict>
              <v:shapetype w14:anchorId="1ABE2EA9" id="_x0000_t6" coordsize="21600,21600" o:spt="6" path="m,l,21600r21600,xe">
                <v:stroke joinstyle="miter"/>
                <v:path gradientshapeok="t" o:connecttype="custom" o:connectlocs="0,0;0,10800;0,21600;10800,21600;21600,21600;10800,10800" textboxrect="1800,12600,12600,19800"/>
              </v:shapetype>
              <v:shape id="AutoShape 938" o:spid="_x0000_s1058" type="#_x0000_t6" style="width:243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">
                <v:textbox>
                  <w:txbxContent>
                    <w:p w14:paraId="350C8506" w14:textId="77777777" w:rsidR="0033589F" w:rsidRPr="00E90D3A" w:rsidRDefault="0033589F" w:rsidP="00D94813">
                      <w:pPr>
                        <w:jc w:val="center"/>
                        <w:rPr>
                          <w:b/>
                          <w:sz w:val="44"/>
                          <w:szCs w:val="44"/>
                        </w:rPr>
                      </w:pPr>
                      <w:r w:rsidRPr="00E90D3A">
                        <w:rPr>
                          <w:b/>
                          <w:sz w:val="44"/>
                          <w:szCs w:val="44"/>
                        </w:rPr>
                        <w:t>ÖRNEK</w:t>
                      </w:r>
                    </w:p>
                    <w:p w14:paraId="3C5811EB" w14:textId="77777777" w:rsidR="0033589F" w:rsidRPr="00E90D3A" w:rsidRDefault="0033589F" w:rsidP="00D94813">
                      <w:pPr>
                        <w:jc w:val="center"/>
                        <w:rPr>
                          <w:b/>
                          <w:sz w:val="44"/>
                          <w:szCs w:val="44"/>
                        </w:rPr>
                      </w:pPr>
                      <w:r w:rsidRPr="00E90D3A">
                        <w:rPr>
                          <w:b/>
                          <w:sz w:val="44"/>
                          <w:szCs w:val="44"/>
                        </w:rPr>
                        <w:t>ŞEKİL</w:t>
                      </w:r>
                    </w:p>
                  </w:txbxContent>
                </v:textbox>
                <w10:anchorlock/>
              </v:shape>
            </w:pict>
          </mc:Fallback>
        </mc:AlternateContent>
      </w:r>
    </w:p>
    <w:p w14:paraId="17982822" w14:textId="77777777" w:rsidR="00D94813" w:rsidRPr="00E9219D" w:rsidRDefault="001A2DDD" w:rsidP="00D94813">
      <w:pPr>
        <w:pStyle w:val="SekilFBESablonBolumVI"/>
        <w:ind w:left="0" w:firstLine="0"/>
        <w:rPr>
          <w:noProof w:val="0"/>
          <w:lang w:val="en-US"/>
        </w:rPr>
      </w:pPr>
      <w:bookmarkStart w:id="236" w:name="_Ref278899092"/>
      <w:bookmarkStart w:id="237" w:name="_Toc445133377"/>
      <w:r>
        <w:rPr>
          <w:noProof w:val="0"/>
          <w:lang w:val="en-US"/>
        </w:rPr>
        <w:t xml:space="preserve">Altıncı bölümde </w:t>
      </w:r>
      <w:r w:rsidR="00D94813" w:rsidRPr="00E9219D">
        <w:rPr>
          <w:noProof w:val="0"/>
          <w:lang w:val="en-US"/>
        </w:rPr>
        <w:t>örnek şekil.</w:t>
      </w:r>
      <w:bookmarkEnd w:id="236"/>
      <w:bookmarkEnd w:id="237"/>
    </w:p>
    <w:p w14:paraId="43485840" w14:textId="77777777" w:rsidR="00D94813" w:rsidRPr="00E9219D" w:rsidRDefault="00D94813" w:rsidP="006B100F">
      <w:pPr>
        <w:pStyle w:val="GOVDE"/>
        <w:rPr>
          <w:noProof w:val="0"/>
          <w:lang w:val="en-US"/>
        </w:rPr>
      </w:pPr>
      <w:r w:rsidRPr="00E9219D">
        <w:rPr>
          <w:noProof w:val="0"/>
          <w:lang w:val="en-US"/>
        </w:rPr>
        <w:t xml:space="preserve">This indicates that the ANN is accurate at base flow and flow height values lower then 3 m. </w:t>
      </w:r>
    </w:p>
    <w:p w14:paraId="496E560F" w14:textId="77777777" w:rsidR="00D94813" w:rsidRPr="00E9219D" w:rsidRDefault="00D94813" w:rsidP="00D94813">
      <w:pPr>
        <w:pStyle w:val="CizelgeFBESablonBolumVI"/>
        <w:rPr>
          <w:noProof w:val="0"/>
          <w:lang w:val="en-US"/>
        </w:rPr>
      </w:pPr>
      <w:bookmarkStart w:id="238" w:name="_Toc202259477"/>
      <w:bookmarkStart w:id="239" w:name="_Toc445130539"/>
      <w:r w:rsidRPr="00E9219D">
        <w:rPr>
          <w:noProof w:val="0"/>
          <w:lang w:val="en-US"/>
        </w:rPr>
        <w:t xml:space="preserve">Altıncı bölümde bir </w:t>
      </w:r>
      <w:r>
        <w:rPr>
          <w:noProof w:val="0"/>
          <w:lang w:val="en-US"/>
        </w:rPr>
        <w:t>çizelge</w:t>
      </w:r>
      <w:r w:rsidRPr="00E9219D">
        <w:rPr>
          <w:noProof w:val="0"/>
          <w:lang w:val="en-US"/>
        </w:rPr>
        <w:t>.</w:t>
      </w:r>
      <w:bookmarkEnd w:id="238"/>
      <w:bookmarkEnd w:id="239"/>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5CF180E0" w14:textId="77777777" w:rsidTr="00D94813">
        <w:trPr>
          <w:jc w:val="center"/>
        </w:trPr>
        <w:tc>
          <w:tcPr>
            <w:tcW w:w="1510" w:type="pct"/>
            <w:tcBorders>
              <w:top w:val="double" w:sz="6" w:space="0" w:color="auto"/>
              <w:bottom w:val="single" w:sz="8" w:space="0" w:color="auto"/>
            </w:tcBorders>
          </w:tcPr>
          <w:p w14:paraId="28E849E1" w14:textId="77777777" w:rsidR="00D94813" w:rsidRPr="00E9219D" w:rsidRDefault="00D94813" w:rsidP="00D94813">
            <w:pPr>
              <w:jc w:val="center"/>
              <w:rPr>
                <w:noProof w:val="0"/>
                <w:lang w:val="en-US"/>
              </w:rPr>
            </w:pPr>
            <w:r w:rsidRPr="00E9219D">
              <w:rPr>
                <w:noProof w:val="0"/>
                <w:lang w:val="en-US"/>
              </w:rPr>
              <w:t>Kolon A</w:t>
            </w:r>
          </w:p>
        </w:tc>
        <w:tc>
          <w:tcPr>
            <w:tcW w:w="1093" w:type="pct"/>
            <w:tcBorders>
              <w:top w:val="double" w:sz="6" w:space="0" w:color="auto"/>
              <w:bottom w:val="single" w:sz="8" w:space="0" w:color="auto"/>
            </w:tcBorders>
          </w:tcPr>
          <w:p w14:paraId="7266FAB4" w14:textId="77777777" w:rsidR="00D94813" w:rsidRPr="00E9219D" w:rsidRDefault="00D94813" w:rsidP="00D94813">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73ACAD8B" w14:textId="77777777" w:rsidR="00D94813" w:rsidRPr="00E9219D" w:rsidRDefault="00D94813" w:rsidP="00D94813">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428AABE6" w14:textId="77777777" w:rsidR="00D94813" w:rsidRPr="00E9219D" w:rsidRDefault="00D94813" w:rsidP="00D94813">
            <w:pPr>
              <w:jc w:val="center"/>
              <w:rPr>
                <w:noProof w:val="0"/>
                <w:lang w:val="en-US"/>
              </w:rPr>
            </w:pPr>
            <w:r w:rsidRPr="00E9219D">
              <w:rPr>
                <w:noProof w:val="0"/>
                <w:lang w:val="en-US"/>
              </w:rPr>
              <w:t>Kolon D</w:t>
            </w:r>
          </w:p>
        </w:tc>
      </w:tr>
      <w:tr w:rsidR="00D94813" w:rsidRPr="00E9219D" w14:paraId="78F2ADFF" w14:textId="77777777" w:rsidTr="00D94813">
        <w:trPr>
          <w:jc w:val="center"/>
        </w:trPr>
        <w:tc>
          <w:tcPr>
            <w:tcW w:w="1510" w:type="pct"/>
            <w:tcBorders>
              <w:top w:val="single" w:sz="8" w:space="0" w:color="auto"/>
            </w:tcBorders>
            <w:vAlign w:val="center"/>
          </w:tcPr>
          <w:p w14:paraId="37EA07EA" w14:textId="77777777" w:rsidR="00D94813" w:rsidRPr="00E9219D" w:rsidRDefault="00D94813" w:rsidP="00D94813">
            <w:pPr>
              <w:jc w:val="center"/>
              <w:rPr>
                <w:noProof w:val="0"/>
                <w:lang w:val="en-US"/>
              </w:rPr>
            </w:pPr>
            <w:r w:rsidRPr="00E9219D">
              <w:rPr>
                <w:noProof w:val="0"/>
                <w:lang w:val="en-US"/>
              </w:rPr>
              <w:t>Satır A</w:t>
            </w:r>
          </w:p>
        </w:tc>
        <w:tc>
          <w:tcPr>
            <w:tcW w:w="1093" w:type="pct"/>
            <w:tcBorders>
              <w:top w:val="single" w:sz="8" w:space="0" w:color="auto"/>
            </w:tcBorders>
            <w:vAlign w:val="center"/>
          </w:tcPr>
          <w:p w14:paraId="283E5D1F" w14:textId="77777777" w:rsidR="00D94813" w:rsidRPr="00E9219D" w:rsidRDefault="00D94813" w:rsidP="00D94813">
            <w:pPr>
              <w:jc w:val="center"/>
              <w:rPr>
                <w:noProof w:val="0"/>
                <w:lang w:val="en-US"/>
              </w:rPr>
            </w:pPr>
            <w:r w:rsidRPr="00E9219D">
              <w:rPr>
                <w:noProof w:val="0"/>
                <w:lang w:val="en-US"/>
              </w:rPr>
              <w:t>Satır A</w:t>
            </w:r>
          </w:p>
        </w:tc>
        <w:tc>
          <w:tcPr>
            <w:tcW w:w="1118" w:type="pct"/>
            <w:tcBorders>
              <w:top w:val="single" w:sz="8" w:space="0" w:color="auto"/>
            </w:tcBorders>
            <w:vAlign w:val="center"/>
          </w:tcPr>
          <w:p w14:paraId="7B87422E" w14:textId="77777777" w:rsidR="00D94813" w:rsidRPr="00E9219D" w:rsidRDefault="00D94813" w:rsidP="00D94813">
            <w:pPr>
              <w:jc w:val="center"/>
              <w:rPr>
                <w:noProof w:val="0"/>
                <w:lang w:val="en-US"/>
              </w:rPr>
            </w:pPr>
            <w:r w:rsidRPr="00E9219D">
              <w:rPr>
                <w:noProof w:val="0"/>
                <w:lang w:val="en-US"/>
              </w:rPr>
              <w:t>Satır A</w:t>
            </w:r>
          </w:p>
        </w:tc>
        <w:tc>
          <w:tcPr>
            <w:tcW w:w="1278" w:type="pct"/>
            <w:tcBorders>
              <w:top w:val="single" w:sz="8" w:space="0" w:color="auto"/>
            </w:tcBorders>
          </w:tcPr>
          <w:p w14:paraId="0F02C956" w14:textId="77777777" w:rsidR="00D94813" w:rsidRPr="00E9219D" w:rsidRDefault="00D94813" w:rsidP="00D94813">
            <w:pPr>
              <w:jc w:val="center"/>
              <w:rPr>
                <w:noProof w:val="0"/>
                <w:lang w:val="en-US"/>
              </w:rPr>
            </w:pPr>
            <w:r w:rsidRPr="00E9219D">
              <w:rPr>
                <w:noProof w:val="0"/>
                <w:lang w:val="en-US"/>
              </w:rPr>
              <w:t>Satır A</w:t>
            </w:r>
          </w:p>
        </w:tc>
      </w:tr>
      <w:tr w:rsidR="00D94813" w:rsidRPr="00E9219D" w14:paraId="1771A3EE" w14:textId="77777777" w:rsidTr="00D94813">
        <w:trPr>
          <w:jc w:val="center"/>
        </w:trPr>
        <w:tc>
          <w:tcPr>
            <w:tcW w:w="1510" w:type="pct"/>
            <w:vAlign w:val="center"/>
          </w:tcPr>
          <w:p w14:paraId="110A13F7" w14:textId="77777777" w:rsidR="00D94813" w:rsidRPr="00E9219D" w:rsidRDefault="00D94813" w:rsidP="00D94813">
            <w:pPr>
              <w:jc w:val="center"/>
              <w:rPr>
                <w:noProof w:val="0"/>
                <w:lang w:val="en-US"/>
              </w:rPr>
            </w:pPr>
            <w:r w:rsidRPr="00E9219D">
              <w:rPr>
                <w:noProof w:val="0"/>
                <w:lang w:val="en-US"/>
              </w:rPr>
              <w:t>Satır B</w:t>
            </w:r>
          </w:p>
        </w:tc>
        <w:tc>
          <w:tcPr>
            <w:tcW w:w="1093" w:type="pct"/>
            <w:vAlign w:val="center"/>
          </w:tcPr>
          <w:p w14:paraId="4AAC95D0" w14:textId="77777777" w:rsidR="00D94813" w:rsidRPr="00E9219D" w:rsidRDefault="00D94813" w:rsidP="00D94813">
            <w:pPr>
              <w:jc w:val="center"/>
              <w:rPr>
                <w:noProof w:val="0"/>
                <w:lang w:val="en-US"/>
              </w:rPr>
            </w:pPr>
            <w:r w:rsidRPr="00E9219D">
              <w:rPr>
                <w:noProof w:val="0"/>
                <w:lang w:val="en-US"/>
              </w:rPr>
              <w:t>Satır B</w:t>
            </w:r>
          </w:p>
        </w:tc>
        <w:tc>
          <w:tcPr>
            <w:tcW w:w="1118" w:type="pct"/>
            <w:vAlign w:val="center"/>
          </w:tcPr>
          <w:p w14:paraId="59FC3769" w14:textId="77777777" w:rsidR="00D94813" w:rsidRPr="00E9219D" w:rsidRDefault="00D94813" w:rsidP="00D94813">
            <w:pPr>
              <w:jc w:val="center"/>
              <w:rPr>
                <w:noProof w:val="0"/>
                <w:lang w:val="en-US"/>
              </w:rPr>
            </w:pPr>
            <w:r w:rsidRPr="00E9219D">
              <w:rPr>
                <w:noProof w:val="0"/>
                <w:lang w:val="en-US"/>
              </w:rPr>
              <w:t>Satır B</w:t>
            </w:r>
          </w:p>
        </w:tc>
        <w:tc>
          <w:tcPr>
            <w:tcW w:w="1278" w:type="pct"/>
          </w:tcPr>
          <w:p w14:paraId="3BE691BC" w14:textId="77777777" w:rsidR="00D94813" w:rsidRPr="00E9219D" w:rsidRDefault="00D94813" w:rsidP="00D94813">
            <w:pPr>
              <w:jc w:val="center"/>
              <w:rPr>
                <w:noProof w:val="0"/>
                <w:lang w:val="en-US"/>
              </w:rPr>
            </w:pPr>
            <w:r w:rsidRPr="00E9219D">
              <w:rPr>
                <w:noProof w:val="0"/>
                <w:lang w:val="en-US"/>
              </w:rPr>
              <w:t>Satır B</w:t>
            </w:r>
          </w:p>
        </w:tc>
      </w:tr>
      <w:tr w:rsidR="00D94813" w:rsidRPr="00E9219D" w14:paraId="296C462F" w14:textId="77777777" w:rsidTr="00D94813">
        <w:trPr>
          <w:jc w:val="center"/>
        </w:trPr>
        <w:tc>
          <w:tcPr>
            <w:tcW w:w="1510" w:type="pct"/>
            <w:vAlign w:val="center"/>
          </w:tcPr>
          <w:p w14:paraId="7DAA91A3" w14:textId="77777777" w:rsidR="00D94813" w:rsidRPr="00E9219D" w:rsidRDefault="00D94813" w:rsidP="00D94813">
            <w:pPr>
              <w:jc w:val="center"/>
              <w:rPr>
                <w:noProof w:val="0"/>
                <w:lang w:val="en-US"/>
              </w:rPr>
            </w:pPr>
            <w:r w:rsidRPr="00E9219D">
              <w:rPr>
                <w:noProof w:val="0"/>
                <w:lang w:val="en-US"/>
              </w:rPr>
              <w:t>Satır C</w:t>
            </w:r>
          </w:p>
        </w:tc>
        <w:tc>
          <w:tcPr>
            <w:tcW w:w="1093" w:type="pct"/>
            <w:vAlign w:val="center"/>
          </w:tcPr>
          <w:p w14:paraId="13A2128D" w14:textId="77777777" w:rsidR="00D94813" w:rsidRPr="00E9219D" w:rsidRDefault="00D94813" w:rsidP="00D94813">
            <w:pPr>
              <w:jc w:val="center"/>
              <w:rPr>
                <w:noProof w:val="0"/>
                <w:lang w:val="en-US"/>
              </w:rPr>
            </w:pPr>
            <w:r w:rsidRPr="00E9219D">
              <w:rPr>
                <w:noProof w:val="0"/>
                <w:lang w:val="en-US"/>
              </w:rPr>
              <w:t>Satır C</w:t>
            </w:r>
          </w:p>
        </w:tc>
        <w:tc>
          <w:tcPr>
            <w:tcW w:w="1118" w:type="pct"/>
            <w:vAlign w:val="center"/>
          </w:tcPr>
          <w:p w14:paraId="4BAE7A46" w14:textId="77777777" w:rsidR="00D94813" w:rsidRPr="00E9219D" w:rsidRDefault="00D94813" w:rsidP="00D94813">
            <w:pPr>
              <w:jc w:val="center"/>
              <w:rPr>
                <w:noProof w:val="0"/>
                <w:lang w:val="en-US"/>
              </w:rPr>
            </w:pPr>
            <w:r w:rsidRPr="00E9219D">
              <w:rPr>
                <w:noProof w:val="0"/>
                <w:lang w:val="en-US"/>
              </w:rPr>
              <w:t>Satır C</w:t>
            </w:r>
          </w:p>
        </w:tc>
        <w:tc>
          <w:tcPr>
            <w:tcW w:w="1278" w:type="pct"/>
          </w:tcPr>
          <w:p w14:paraId="7F959B1B" w14:textId="77777777" w:rsidR="00D94813" w:rsidRPr="00E9219D" w:rsidRDefault="00D94813" w:rsidP="00D94813">
            <w:pPr>
              <w:jc w:val="center"/>
              <w:rPr>
                <w:noProof w:val="0"/>
                <w:lang w:val="en-US"/>
              </w:rPr>
            </w:pPr>
            <w:r w:rsidRPr="00E9219D">
              <w:rPr>
                <w:noProof w:val="0"/>
                <w:lang w:val="en-US"/>
              </w:rPr>
              <w:t>Satır C</w:t>
            </w:r>
          </w:p>
        </w:tc>
      </w:tr>
    </w:tbl>
    <w:p w14:paraId="39CD37CA" w14:textId="77777777" w:rsidR="00D94813" w:rsidRPr="00E9219D" w:rsidRDefault="00D94813" w:rsidP="006B100F">
      <w:pPr>
        <w:pStyle w:val="GOVDE"/>
        <w:spacing w:before="240"/>
        <w:rPr>
          <w:noProof w:val="0"/>
          <w:lang w:val="en-US"/>
        </w:rPr>
      </w:pPr>
      <w:r w:rsidRPr="00E9219D">
        <w:rPr>
          <w:noProof w:val="0"/>
          <w:lang w:val="en-US"/>
        </w:rPr>
        <w:t xml:space="preserve">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Pr="00E9219D">
        <w:rPr>
          <w:noProof w:val="0"/>
          <w:lang w:val="en-US"/>
        </w:rPr>
        <w:t xml:space="preserve"> sit et dolore magna. </w:t>
      </w:r>
    </w:p>
    <w:p w14:paraId="4D45AC2E" w14:textId="1995D29E" w:rsidR="00556CC5" w:rsidRDefault="00D94813" w:rsidP="00592D09">
      <w:pPr>
        <w:pStyle w:val="GOVDE"/>
        <w:rPr>
          <w:noProof w:val="0"/>
          <w:lang w:val="en-US"/>
        </w:rPr>
      </w:pPr>
      <w:r w:rsidRPr="00E9219D">
        <w:rPr>
          <w:noProof w:val="0"/>
          <w:lang w:val="en-US"/>
        </w:rPr>
        <w:t xml:space="preserve">Stet clita kasd gub rgren, no sea takimata sanctus </w:t>
      </w:r>
      <w:r w:rsidR="0069376D">
        <w:rPr>
          <w:noProof w:val="0"/>
          <w:lang w:val="en-US"/>
        </w:rPr>
        <w:t>est Lorem ipsum</w:t>
      </w:r>
      <w:r w:rsidRPr="00E9219D">
        <w:rPr>
          <w:noProof w:val="0"/>
          <w:lang w:val="en-US"/>
        </w:rPr>
        <w:t xml:space="preserve"> dolor sit amet, consetetur sadipscing elitr,</w:t>
      </w:r>
      <w:r w:rsidR="0069376D">
        <w:rPr>
          <w:noProof w:val="0"/>
          <w:lang w:val="en-US"/>
        </w:rPr>
        <w:t xml:space="preserve"> sed</w:t>
      </w:r>
      <w:r w:rsidRPr="00E9219D">
        <w:rPr>
          <w:noProof w:val="0"/>
          <w:lang w:val="en-US"/>
        </w:rPr>
        <w:t xml:space="preserve"> diam nonumy eirmod tempor invidunt ut </w:t>
      </w:r>
      <w:r w:rsidR="0069376D">
        <w:rPr>
          <w:noProof w:val="0"/>
          <w:lang w:val="en-US"/>
        </w:rPr>
        <w:t>lab ore</w:t>
      </w:r>
      <w:r w:rsidR="00592D09">
        <w:rPr>
          <w:noProof w:val="0"/>
          <w:lang w:val="en-US"/>
        </w:rPr>
        <w:t xml:space="preserve"> sit et dolore </w:t>
      </w:r>
      <w:r w:rsidRPr="00E9219D">
        <w:rPr>
          <w:noProof w:val="0"/>
          <w:lang w:val="en-US"/>
        </w:rPr>
        <w:t xml:space="preserve">magna. </w:t>
      </w:r>
    </w:p>
    <w:p w14:paraId="23BDB61E" w14:textId="77777777" w:rsidR="00592D09" w:rsidRDefault="00592D09" w:rsidP="00592D09">
      <w:pPr>
        <w:pStyle w:val="GOVDE"/>
        <w:rPr>
          <w:noProof w:val="0"/>
          <w:lang w:val="en-US"/>
        </w:rPr>
        <w:sectPr w:rsidR="00592D09" w:rsidSect="00CE58CE">
          <w:pgSz w:w="11906" w:h="16838"/>
          <w:pgMar w:top="1418" w:right="1418" w:bottom="1418" w:left="2268" w:header="709" w:footer="709" w:gutter="0"/>
          <w:cols w:space="708"/>
          <w:docGrid w:linePitch="360"/>
        </w:sectPr>
      </w:pPr>
    </w:p>
    <w:p w14:paraId="04EB40C6" w14:textId="47839248" w:rsidR="0072690D" w:rsidRPr="00592D09" w:rsidRDefault="0072690D" w:rsidP="00592D09">
      <w:pPr>
        <w:pStyle w:val="BASLIK1"/>
        <w:numPr>
          <w:ilvl w:val="0"/>
          <w:numId w:val="0"/>
        </w:numPr>
      </w:pPr>
      <w:bookmarkStart w:id="240" w:name="_Toc286759144"/>
      <w:bookmarkStart w:id="241" w:name="_Toc443401189"/>
      <w:commentRangeStart w:id="242"/>
      <w:commentRangeStart w:id="243"/>
      <w:r w:rsidRPr="00592D09">
        <w:lastRenderedPageBreak/>
        <w:t>KAYNAKLAR</w:t>
      </w:r>
      <w:bookmarkEnd w:id="240"/>
      <w:commentRangeEnd w:id="242"/>
      <w:r w:rsidR="002B7438" w:rsidRPr="00592D09">
        <w:rPr>
          <w:rStyle w:val="CommentReference"/>
          <w:sz w:val="24"/>
          <w:szCs w:val="24"/>
        </w:rPr>
        <w:commentReference w:id="242"/>
      </w:r>
      <w:commentRangeEnd w:id="243"/>
      <w:r w:rsidR="002B7438" w:rsidRPr="00592D09">
        <w:rPr>
          <w:rStyle w:val="CommentReference"/>
          <w:sz w:val="24"/>
          <w:szCs w:val="24"/>
        </w:rPr>
        <w:commentReference w:id="243"/>
      </w:r>
      <w:bookmarkEnd w:id="241"/>
    </w:p>
    <w:p w14:paraId="50209A29" w14:textId="77777777" w:rsidR="0072690D" w:rsidRPr="004A0759" w:rsidRDefault="0072690D" w:rsidP="004A0759">
      <w:pPr>
        <w:autoSpaceDE w:val="0"/>
        <w:autoSpaceDN w:val="0"/>
        <w:adjustRightInd w:val="0"/>
        <w:spacing w:before="120" w:after="120"/>
        <w:ind w:left="1418" w:hanging="1418"/>
        <w:jc w:val="both"/>
        <w:rPr>
          <w:noProof w:val="0"/>
          <w:lang w:val="en-US"/>
        </w:rPr>
      </w:pPr>
      <w:commentRangeStart w:id="244"/>
      <w:commentRangeStart w:id="245"/>
      <w:r w:rsidRPr="004A0759">
        <w:rPr>
          <w:b/>
          <w:noProof w:val="0"/>
          <w:lang w:val="en-US"/>
        </w:rPr>
        <w:t xml:space="preserve">Abrahart, R. J. &amp; See, L. </w:t>
      </w:r>
      <w:r w:rsidRPr="004A0759">
        <w:rPr>
          <w:noProof w:val="0"/>
          <w:lang w:val="en-US" w:eastAsia="en-GB"/>
        </w:rPr>
        <w:t>(</w:t>
      </w:r>
      <w:r w:rsidRPr="004A0759">
        <w:rPr>
          <w:noProof w:val="0"/>
          <w:lang w:val="en-US"/>
        </w:rPr>
        <w:t xml:space="preserve">1998). Neural Network vs. ARMA Modelling: Constructing Benchmark Case Studies of River Flow Prediction.In J.Blenc, (Ed.), </w:t>
      </w:r>
      <w:r w:rsidRPr="004A0759">
        <w:rPr>
          <w:i/>
          <w:noProof w:val="0"/>
          <w:lang w:val="en-US"/>
        </w:rPr>
        <w:t>GeoComputation ’98. Proceedings of the Third International Conference on GeoComputation</w:t>
      </w:r>
      <w:r w:rsidRPr="004A0759">
        <w:rPr>
          <w:noProof w:val="0"/>
          <w:lang w:val="en-US"/>
        </w:rPr>
        <w:t xml:space="preserve">, (pp.145-154). United Kingdom : University of Bristol, September 17-19. </w:t>
      </w:r>
      <w:commentRangeEnd w:id="244"/>
      <w:r w:rsidRPr="004A0759">
        <w:rPr>
          <w:rStyle w:val="CommentReference"/>
          <w:sz w:val="24"/>
          <w:szCs w:val="24"/>
        </w:rPr>
        <w:commentReference w:id="244"/>
      </w:r>
      <w:commentRangeEnd w:id="245"/>
      <w:r w:rsidR="00C24B8A">
        <w:rPr>
          <w:rStyle w:val="CommentReference"/>
        </w:rPr>
        <w:commentReference w:id="245"/>
      </w:r>
    </w:p>
    <w:p w14:paraId="0DC6F382" w14:textId="77777777" w:rsidR="0072690D" w:rsidRPr="004A0759" w:rsidRDefault="0072690D" w:rsidP="004A0759">
      <w:pPr>
        <w:autoSpaceDE w:val="0"/>
        <w:autoSpaceDN w:val="0"/>
        <w:adjustRightInd w:val="0"/>
        <w:spacing w:before="120" w:after="120"/>
        <w:ind w:left="1418" w:hanging="1418"/>
        <w:jc w:val="both"/>
        <w:rPr>
          <w:noProof w:val="0"/>
          <w:lang w:val="en-US"/>
        </w:rPr>
      </w:pPr>
      <w:commentRangeStart w:id="246"/>
      <w:r w:rsidRPr="004A0759">
        <w:rPr>
          <w:b/>
          <w:noProof w:val="0"/>
          <w:lang w:val="en-US"/>
        </w:rPr>
        <w:t xml:space="preserve">Abrahart, R. J. &amp; See, L. </w:t>
      </w:r>
      <w:r w:rsidRPr="004A0759">
        <w:rPr>
          <w:noProof w:val="0"/>
          <w:lang w:val="en-US"/>
        </w:rPr>
        <w:t xml:space="preserve">(2000). Comparing neural network and autoregressive moving average techniques for the provision of continuous river flow forecasts in two contrasting catchments, </w:t>
      </w:r>
      <w:r w:rsidRPr="004A0759">
        <w:rPr>
          <w:i/>
          <w:noProof w:val="0"/>
          <w:lang w:val="en-US"/>
        </w:rPr>
        <w:t xml:space="preserve">Hydrological Processes,14 </w:t>
      </w:r>
      <w:r w:rsidRPr="004A0759">
        <w:rPr>
          <w:noProof w:val="0"/>
          <w:lang w:val="en-US"/>
        </w:rPr>
        <w:t>(2), 2157–2172.</w:t>
      </w:r>
      <w:commentRangeEnd w:id="246"/>
      <w:r w:rsidRPr="004A0759">
        <w:rPr>
          <w:rStyle w:val="CommentReference"/>
          <w:sz w:val="24"/>
          <w:szCs w:val="24"/>
        </w:rPr>
        <w:commentReference w:id="246"/>
      </w:r>
    </w:p>
    <w:p w14:paraId="24788930" w14:textId="77777777" w:rsidR="0072690D" w:rsidRPr="004A0759" w:rsidRDefault="0072690D" w:rsidP="004A0759">
      <w:pPr>
        <w:autoSpaceDE w:val="0"/>
        <w:autoSpaceDN w:val="0"/>
        <w:adjustRightInd w:val="0"/>
        <w:spacing w:before="120" w:after="120"/>
        <w:ind w:left="1418" w:hanging="1418"/>
        <w:jc w:val="both"/>
        <w:rPr>
          <w:noProof w:val="0"/>
          <w:lang w:val="en-US"/>
        </w:rPr>
      </w:pPr>
      <w:commentRangeStart w:id="247"/>
      <w:r w:rsidRPr="004A0759">
        <w:rPr>
          <w:b/>
          <w:noProof w:val="0"/>
          <w:lang w:val="en-US"/>
        </w:rPr>
        <w:t>Acar, M. H. &amp; Yılmaz, P</w:t>
      </w:r>
      <w:r w:rsidRPr="004A0759">
        <w:rPr>
          <w:noProof w:val="0"/>
          <w:lang w:val="en-US"/>
        </w:rPr>
        <w:t xml:space="preserve">. (1997). Effect of tetramethylthiuramdisulfide on the cationic polymerization of cylohexeneoxide, </w:t>
      </w:r>
      <w:r w:rsidRPr="004A0759">
        <w:rPr>
          <w:i/>
          <w:noProof w:val="0"/>
          <w:lang w:val="en-US"/>
        </w:rPr>
        <w:t>The 2</w:t>
      </w:r>
      <w:r w:rsidRPr="004A0759">
        <w:rPr>
          <w:i/>
          <w:noProof w:val="0"/>
          <w:vertAlign w:val="superscript"/>
          <w:lang w:val="en-US"/>
        </w:rPr>
        <w:t>nd</w:t>
      </w:r>
      <w:r w:rsidRPr="004A0759">
        <w:rPr>
          <w:i/>
          <w:noProof w:val="0"/>
          <w:lang w:val="en-US"/>
        </w:rPr>
        <w:t xml:space="preserve"> International Conferences on </w:t>
      </w:r>
      <w:r w:rsidRPr="004A0759">
        <w:rPr>
          <w:noProof w:val="0"/>
          <w:lang w:val="en-US"/>
        </w:rPr>
        <w:t>Advanced</w:t>
      </w:r>
      <w:r w:rsidRPr="004A0759">
        <w:rPr>
          <w:i/>
          <w:noProof w:val="0"/>
          <w:lang w:val="en-US"/>
        </w:rPr>
        <w:t xml:space="preserve"> Polymers via Macromolecular Engineering,</w:t>
      </w:r>
      <w:r w:rsidRPr="004A0759">
        <w:rPr>
          <w:noProof w:val="0"/>
          <w:lang w:val="en-US"/>
        </w:rPr>
        <w:t xml:space="preserve"> Orlando, Florida, USA : April 19-23.</w:t>
      </w:r>
      <w:commentRangeEnd w:id="247"/>
      <w:r w:rsidRPr="004A0759">
        <w:rPr>
          <w:rStyle w:val="CommentReference"/>
          <w:sz w:val="24"/>
          <w:szCs w:val="24"/>
        </w:rPr>
        <w:commentReference w:id="247"/>
      </w:r>
    </w:p>
    <w:p w14:paraId="3F33AA70" w14:textId="77777777" w:rsidR="0072690D" w:rsidRPr="004A0759" w:rsidRDefault="0072690D" w:rsidP="004A0759">
      <w:pPr>
        <w:autoSpaceDE w:val="0"/>
        <w:autoSpaceDN w:val="0"/>
        <w:adjustRightInd w:val="0"/>
        <w:spacing w:before="120" w:after="120"/>
        <w:ind w:left="1418" w:hanging="1418"/>
        <w:jc w:val="both"/>
        <w:rPr>
          <w:noProof w:val="0"/>
          <w:lang w:val="en-US"/>
        </w:rPr>
      </w:pPr>
      <w:commentRangeStart w:id="248"/>
      <w:r w:rsidRPr="004A0759">
        <w:rPr>
          <w:b/>
          <w:noProof w:val="0"/>
          <w:lang w:val="en-US"/>
        </w:rPr>
        <w:t>Altan, N.</w:t>
      </w:r>
      <w:r w:rsidRPr="004A0759">
        <w:rPr>
          <w:noProof w:val="0"/>
          <w:lang w:val="en-US"/>
        </w:rPr>
        <w:t xml:space="preserve"> (2003). </w:t>
      </w:r>
      <w:r w:rsidRPr="004A0759">
        <w:rPr>
          <w:i/>
          <w:noProof w:val="0"/>
          <w:lang w:val="en-US"/>
        </w:rPr>
        <w:t>Bilgisayar Terimleri Ansiklopedik Sözlüğü</w:t>
      </w:r>
      <w:r w:rsidRPr="004A0759">
        <w:rPr>
          <w:noProof w:val="0"/>
          <w:lang w:val="en-US"/>
        </w:rPr>
        <w:t xml:space="preserve"> (3. bs.). Ankara: Sistem Yayıncılık.</w:t>
      </w:r>
      <w:commentRangeEnd w:id="248"/>
      <w:r w:rsidRPr="004A0759">
        <w:rPr>
          <w:rStyle w:val="CommentReference"/>
          <w:sz w:val="24"/>
          <w:szCs w:val="24"/>
        </w:rPr>
        <w:commentReference w:id="248"/>
      </w:r>
    </w:p>
    <w:p w14:paraId="3C1E66C6" w14:textId="77777777" w:rsidR="0072690D" w:rsidRPr="004A0759" w:rsidRDefault="0072690D" w:rsidP="004A0759">
      <w:pPr>
        <w:autoSpaceDE w:val="0"/>
        <w:autoSpaceDN w:val="0"/>
        <w:adjustRightInd w:val="0"/>
        <w:spacing w:before="120" w:after="120"/>
        <w:ind w:left="1418" w:hanging="1418"/>
        <w:jc w:val="both"/>
        <w:rPr>
          <w:noProof w:val="0"/>
          <w:lang w:val="en-US"/>
        </w:rPr>
      </w:pPr>
      <w:commentRangeStart w:id="249"/>
      <w:r w:rsidRPr="004A0759">
        <w:rPr>
          <w:b/>
          <w:noProof w:val="0"/>
          <w:lang w:val="en-US"/>
        </w:rPr>
        <w:t xml:space="preserve">Araz, T. </w:t>
      </w:r>
      <w:r w:rsidRPr="004A0759">
        <w:rPr>
          <w:noProof w:val="0"/>
          <w:lang w:val="en-US"/>
        </w:rPr>
        <w:t xml:space="preserve">(1992). </w:t>
      </w:r>
      <w:r w:rsidRPr="004A0759">
        <w:rPr>
          <w:i/>
          <w:noProof w:val="0"/>
          <w:lang w:val="en-US"/>
        </w:rPr>
        <w:t xml:space="preserve">Atölye tipi üretim için benzetim amaçlı uzman sistem. </w:t>
      </w:r>
      <w:r w:rsidRPr="004A0759">
        <w:rPr>
          <w:noProof w:val="0"/>
          <w:lang w:val="en-US"/>
        </w:rPr>
        <w:t>(Doktora tezi). İstanbul Teknik Üniversitesi, Fen Bilimleri Enstitüsü, İstanbul.</w:t>
      </w:r>
      <w:commentRangeEnd w:id="249"/>
      <w:r w:rsidRPr="004A0759">
        <w:rPr>
          <w:rStyle w:val="CommentReference"/>
          <w:sz w:val="24"/>
          <w:szCs w:val="24"/>
        </w:rPr>
        <w:commentReference w:id="249"/>
      </w:r>
    </w:p>
    <w:p w14:paraId="75599CD5" w14:textId="77777777" w:rsidR="0072690D" w:rsidRPr="004A0759" w:rsidRDefault="0072690D" w:rsidP="004A0759">
      <w:pPr>
        <w:spacing w:before="120" w:after="120"/>
        <w:ind w:left="1418" w:hanging="1418"/>
        <w:jc w:val="both"/>
      </w:pPr>
      <w:commentRangeStart w:id="250"/>
      <w:r w:rsidRPr="004A0759">
        <w:rPr>
          <w:b/>
        </w:rPr>
        <w:t>Armstrong, D.B., Fogarty, G.J., &amp; Dingsdag, D.</w:t>
      </w:r>
      <w:r w:rsidRPr="004A0759">
        <w:t xml:space="preserve"> (2007). Scales measuring</w:t>
      </w:r>
      <w:r w:rsidRPr="004A0759">
        <w:br/>
        <w:t xml:space="preserve">characteristics of small business information systems. </w:t>
      </w:r>
      <w:r w:rsidRPr="004A0759">
        <w:rPr>
          <w:rStyle w:val="Emphasis"/>
        </w:rPr>
        <w:t>Proceedings of Research,</w:t>
      </w:r>
      <w:r w:rsidR="004A0759" w:rsidRPr="004A0759">
        <w:rPr>
          <w:rStyle w:val="Emphasis"/>
        </w:rPr>
        <w:t xml:space="preserve"> </w:t>
      </w:r>
      <w:r w:rsidRPr="004A0759">
        <w:rPr>
          <w:rStyle w:val="Emphasis"/>
        </w:rPr>
        <w:t>relevance and rigour: coming of age: 18th Australasian Conference on</w:t>
      </w:r>
      <w:r w:rsidR="004A0759" w:rsidRPr="004A0759">
        <w:rPr>
          <w:rStyle w:val="Emphasis"/>
        </w:rPr>
        <w:t xml:space="preserve"> </w:t>
      </w:r>
      <w:r w:rsidRPr="004A0759">
        <w:rPr>
          <w:rStyle w:val="Emphasis"/>
        </w:rPr>
        <w:t>Information</w:t>
      </w:r>
      <w:r w:rsidR="004A0759" w:rsidRPr="004A0759">
        <w:rPr>
          <w:rStyle w:val="Emphasis"/>
        </w:rPr>
        <w:t xml:space="preserve"> </w:t>
      </w:r>
      <w:r w:rsidRPr="004A0759">
        <w:rPr>
          <w:rStyle w:val="Emphasis"/>
        </w:rPr>
        <w:t xml:space="preserve">Systems. </w:t>
      </w:r>
      <w:r w:rsidRPr="004A0759">
        <w:t>Toowoomba, Australia: University of Southern Queensland.</w:t>
      </w:r>
      <w:commentRangeEnd w:id="250"/>
      <w:r w:rsidRPr="004A0759">
        <w:rPr>
          <w:rStyle w:val="CommentReference"/>
          <w:sz w:val="24"/>
          <w:szCs w:val="24"/>
        </w:rPr>
        <w:commentReference w:id="250"/>
      </w:r>
    </w:p>
    <w:p w14:paraId="09E28E98" w14:textId="77777777" w:rsidR="0072690D" w:rsidRPr="004A0759" w:rsidRDefault="0072690D" w:rsidP="004A0759">
      <w:pPr>
        <w:shd w:val="clear" w:color="auto" w:fill="FFFFFF"/>
        <w:spacing w:before="120" w:after="120"/>
        <w:ind w:left="1418" w:hanging="1418"/>
        <w:jc w:val="both"/>
        <w:rPr>
          <w:rFonts w:eastAsia="Arial Unicode MS"/>
          <w:color w:val="000000"/>
        </w:rPr>
      </w:pPr>
      <w:commentRangeStart w:id="251"/>
      <w:r w:rsidRPr="004A0759">
        <w:rPr>
          <w:rFonts w:eastAsia="Arial Unicode MS"/>
          <w:b/>
          <w:i/>
          <w:iCs/>
          <w:color w:val="000000"/>
        </w:rPr>
        <w:t>ASTM standards on geosynthetics</w:t>
      </w:r>
      <w:r w:rsidRPr="004A0759">
        <w:rPr>
          <w:rFonts w:eastAsia="Arial Unicode MS"/>
          <w:b/>
          <w:color w:val="000000"/>
        </w:rPr>
        <w:t>.</w:t>
      </w:r>
      <w:r w:rsidRPr="004A0759">
        <w:rPr>
          <w:rFonts w:eastAsia="Arial Unicode MS"/>
          <w:color w:val="000000"/>
        </w:rPr>
        <w:t xml:space="preserve"> (2000). West Conshohocken, Penn: ASTM.</w:t>
      </w:r>
      <w:commentRangeEnd w:id="251"/>
      <w:r w:rsidRPr="004A0759">
        <w:rPr>
          <w:rStyle w:val="CommentReference"/>
          <w:sz w:val="24"/>
          <w:szCs w:val="24"/>
        </w:rPr>
        <w:commentReference w:id="251"/>
      </w:r>
    </w:p>
    <w:p w14:paraId="53851065" w14:textId="77777777" w:rsidR="0072690D" w:rsidRPr="004A0759" w:rsidRDefault="0072690D" w:rsidP="004A0759">
      <w:pPr>
        <w:shd w:val="clear" w:color="auto" w:fill="FFFFFF"/>
        <w:spacing w:before="120" w:after="120"/>
        <w:ind w:left="1418" w:hanging="1418"/>
        <w:jc w:val="both"/>
      </w:pPr>
      <w:commentRangeStart w:id="252"/>
      <w:r w:rsidRPr="004A0759">
        <w:rPr>
          <w:rFonts w:eastAsia="Arial Unicode MS"/>
          <w:b/>
        </w:rPr>
        <w:t xml:space="preserve">ASTM </w:t>
      </w:r>
      <w:r w:rsidRPr="004A0759">
        <w:rPr>
          <w:rFonts w:eastAsia="Arial Unicode MS"/>
        </w:rPr>
        <w:t xml:space="preserve">(2012). </w:t>
      </w:r>
      <w:r w:rsidRPr="004A0759">
        <w:rPr>
          <w:i/>
        </w:rPr>
        <w:t xml:space="preserve">Standard Practice for Sampling of Geosynthetics and Rolled Erosion Control Products(RECPs) for Testing </w:t>
      </w:r>
      <w:r w:rsidRPr="004A0759">
        <w:t>(ASTM D4354-12). Retrieved from</w:t>
      </w:r>
      <w:r w:rsidR="002B7438">
        <w:t xml:space="preserve"> </w:t>
      </w:r>
      <w:r w:rsidRPr="004A0759">
        <w:t>http://enterprise.astm.org/filtrexx40.cgi?+REDLINE_PAGES/D4354.htm</w:t>
      </w:r>
      <w:commentRangeEnd w:id="252"/>
      <w:r w:rsidRPr="004A0759">
        <w:rPr>
          <w:rStyle w:val="CommentReference"/>
          <w:sz w:val="24"/>
          <w:szCs w:val="24"/>
        </w:rPr>
        <w:commentReference w:id="252"/>
      </w:r>
    </w:p>
    <w:p w14:paraId="32D2CEDB" w14:textId="77777777" w:rsidR="0072690D" w:rsidRPr="004A0759" w:rsidRDefault="0072690D" w:rsidP="004A0759">
      <w:pPr>
        <w:autoSpaceDE w:val="0"/>
        <w:autoSpaceDN w:val="0"/>
        <w:adjustRightInd w:val="0"/>
        <w:spacing w:before="120" w:after="120"/>
        <w:ind w:left="1418" w:hanging="1418"/>
        <w:jc w:val="both"/>
        <w:rPr>
          <w:noProof w:val="0"/>
          <w:lang w:val="en-US"/>
        </w:rPr>
      </w:pPr>
      <w:commentRangeStart w:id="253"/>
      <w:r w:rsidRPr="004A0759">
        <w:rPr>
          <w:b/>
          <w:noProof w:val="0"/>
          <w:lang w:val="en-US"/>
        </w:rPr>
        <w:t>Beethoven, L. v.</w:t>
      </w:r>
      <w:r w:rsidRPr="004A0759">
        <w:rPr>
          <w:noProof w:val="0"/>
          <w:lang w:val="en-US"/>
        </w:rPr>
        <w:t xml:space="preserve"> (1812). </w:t>
      </w:r>
      <w:r w:rsidRPr="004A0759">
        <w:rPr>
          <w:i/>
          <w:noProof w:val="0"/>
          <w:lang w:val="en-US"/>
        </w:rPr>
        <w:t>Symphony, No. 7 in A, Opus 92.</w:t>
      </w:r>
      <w:r w:rsidRPr="004A0759">
        <w:rPr>
          <w:noProof w:val="0"/>
          <w:lang w:val="en-US"/>
        </w:rPr>
        <w:t xml:space="preserve"> New York: Dover. (1998)</w:t>
      </w:r>
      <w:commentRangeEnd w:id="253"/>
      <w:r w:rsidRPr="004A0759">
        <w:rPr>
          <w:rStyle w:val="CommentReference"/>
          <w:sz w:val="24"/>
          <w:szCs w:val="24"/>
        </w:rPr>
        <w:commentReference w:id="253"/>
      </w:r>
    </w:p>
    <w:p w14:paraId="5C566B11" w14:textId="77777777" w:rsidR="0072690D" w:rsidRPr="004A0759" w:rsidRDefault="0072690D" w:rsidP="004A0759">
      <w:pPr>
        <w:spacing w:before="120" w:after="120"/>
        <w:ind w:left="1418" w:hanging="1418"/>
        <w:jc w:val="both"/>
        <w:rPr>
          <w:noProof w:val="0"/>
          <w:lang w:eastAsia="en-GB"/>
        </w:rPr>
      </w:pPr>
      <w:commentRangeStart w:id="254"/>
      <w:r w:rsidRPr="004A0759">
        <w:rPr>
          <w:b/>
          <w:noProof w:val="0"/>
          <w:lang w:eastAsia="en-GB"/>
        </w:rPr>
        <w:t xml:space="preserve">Bilim </w:t>
      </w:r>
      <w:r w:rsidRPr="004A0759">
        <w:rPr>
          <w:noProof w:val="0"/>
          <w:lang w:eastAsia="en-GB"/>
        </w:rPr>
        <w:t>(t.y.). V</w:t>
      </w:r>
      <w:r w:rsidRPr="004A0759">
        <w:rPr>
          <w:i/>
          <w:noProof w:val="0"/>
          <w:lang w:eastAsia="en-GB"/>
        </w:rPr>
        <w:t xml:space="preserve">ikipedi. </w:t>
      </w:r>
      <w:r w:rsidRPr="004A0759">
        <w:rPr>
          <w:noProof w:val="0"/>
          <w:lang w:eastAsia="en-GB"/>
        </w:rPr>
        <w:t xml:space="preserve">Erişim: 05 Şubat, 2013, </w:t>
      </w:r>
      <w:hyperlink r:id="rId25" w:history="1">
        <w:r w:rsidRPr="004A0759">
          <w:rPr>
            <w:rStyle w:val="Hyperlink"/>
            <w:noProof w:val="0"/>
            <w:lang w:eastAsia="en-GB"/>
          </w:rPr>
          <w:t>http://tr.wikipedia.org/wiki/Bilim</w:t>
        </w:r>
      </w:hyperlink>
      <w:commentRangeEnd w:id="254"/>
      <w:r w:rsidRPr="004A0759">
        <w:rPr>
          <w:rStyle w:val="CommentReference"/>
          <w:sz w:val="24"/>
          <w:szCs w:val="24"/>
        </w:rPr>
        <w:commentReference w:id="254"/>
      </w:r>
    </w:p>
    <w:p w14:paraId="7A565E43" w14:textId="77777777" w:rsidR="0072690D" w:rsidRPr="004A0759" w:rsidRDefault="0072690D" w:rsidP="004A0759">
      <w:pPr>
        <w:spacing w:before="120" w:after="120"/>
        <w:ind w:left="1418" w:hanging="1418"/>
        <w:jc w:val="both"/>
        <w:rPr>
          <w:noProof w:val="0"/>
          <w:lang w:val="en-US"/>
        </w:rPr>
      </w:pPr>
      <w:commentRangeStart w:id="255"/>
      <w:r w:rsidRPr="004A0759">
        <w:rPr>
          <w:b/>
          <w:noProof w:val="0"/>
          <w:lang w:val="en-US"/>
        </w:rPr>
        <w:t>Bilim etiği ve bilimde sahtekarlık.</w:t>
      </w:r>
      <w:r w:rsidRPr="004A0759">
        <w:rPr>
          <w:noProof w:val="0"/>
          <w:lang w:val="en-US"/>
        </w:rPr>
        <w:t xml:space="preserve"> (t.y.). Erişim: 04 Nisan 2006, http://www.aek.yildiz.edu.tr/bilim.htm</w:t>
      </w:r>
      <w:commentRangeEnd w:id="255"/>
      <w:r w:rsidRPr="004A0759">
        <w:rPr>
          <w:rStyle w:val="CommentReference"/>
          <w:sz w:val="24"/>
          <w:szCs w:val="24"/>
        </w:rPr>
        <w:commentReference w:id="255"/>
      </w:r>
    </w:p>
    <w:p w14:paraId="5E6B308A" w14:textId="77777777" w:rsidR="0072690D" w:rsidRPr="004A0759" w:rsidRDefault="0072690D" w:rsidP="004A0759">
      <w:pPr>
        <w:autoSpaceDE w:val="0"/>
        <w:autoSpaceDN w:val="0"/>
        <w:adjustRightInd w:val="0"/>
        <w:spacing w:before="120" w:after="120"/>
        <w:ind w:left="1418" w:hanging="1418"/>
        <w:jc w:val="both"/>
        <w:rPr>
          <w:noProof w:val="0"/>
          <w:lang w:val="en-US"/>
        </w:rPr>
      </w:pPr>
      <w:commentRangeStart w:id="256"/>
      <w:r w:rsidRPr="004A0759">
        <w:rPr>
          <w:b/>
          <w:noProof w:val="0"/>
          <w:lang w:val="en-US"/>
        </w:rPr>
        <w:t>Box, G. E. P. &amp; Jenkins, J. M.</w:t>
      </w:r>
      <w:r w:rsidRPr="004A0759">
        <w:rPr>
          <w:noProof w:val="0"/>
          <w:lang w:val="en-US"/>
        </w:rPr>
        <w:t xml:space="preserve"> (1976). </w:t>
      </w:r>
      <w:r w:rsidRPr="004A0759">
        <w:rPr>
          <w:i/>
          <w:noProof w:val="0"/>
          <w:lang w:val="en-US"/>
        </w:rPr>
        <w:t>Time Series Analysis: Forecasting and Control</w:t>
      </w:r>
      <w:r w:rsidRPr="004A0759">
        <w:rPr>
          <w:noProof w:val="0"/>
          <w:lang w:val="en-US"/>
        </w:rPr>
        <w:t>. San Francisco, CA.: Holden-Day.</w:t>
      </w:r>
      <w:commentRangeEnd w:id="256"/>
      <w:r w:rsidRPr="004A0759">
        <w:rPr>
          <w:rStyle w:val="CommentReference"/>
          <w:sz w:val="24"/>
          <w:szCs w:val="24"/>
        </w:rPr>
        <w:commentReference w:id="256"/>
      </w:r>
    </w:p>
    <w:p w14:paraId="5132163E" w14:textId="77777777" w:rsidR="0072690D" w:rsidRPr="004A0759" w:rsidRDefault="0072690D" w:rsidP="004A0759">
      <w:pPr>
        <w:autoSpaceDE w:val="0"/>
        <w:autoSpaceDN w:val="0"/>
        <w:adjustRightInd w:val="0"/>
        <w:spacing w:before="120" w:after="120"/>
        <w:ind w:left="1418" w:hanging="1418"/>
        <w:jc w:val="both"/>
        <w:rPr>
          <w:noProof w:val="0"/>
          <w:lang w:eastAsia="en-GB"/>
        </w:rPr>
      </w:pPr>
      <w:commentRangeStart w:id="257"/>
      <w:r w:rsidRPr="004A0759">
        <w:rPr>
          <w:b/>
          <w:noProof w:val="0"/>
          <w:lang w:eastAsia="en-GB"/>
        </w:rPr>
        <w:t>Burger, J., Gochfeld, M., Jeitner, C., Burke, S., Stamm, T., Snigaroff, R., ..... Weston, J.</w:t>
      </w:r>
      <w:r w:rsidRPr="004A0759">
        <w:rPr>
          <w:noProof w:val="0"/>
          <w:lang w:eastAsia="en-GB"/>
        </w:rPr>
        <w:t xml:space="preserve"> (2007). Mercury levels and potential risk from subsistence </w:t>
      </w:r>
      <w:r w:rsidRPr="004A0759">
        <w:rPr>
          <w:noProof w:val="0"/>
          <w:lang w:eastAsia="en-GB"/>
        </w:rPr>
        <w:lastRenderedPageBreak/>
        <w:t xml:space="preserve">foods from the Aleutians. </w:t>
      </w:r>
      <w:r w:rsidRPr="004A0759">
        <w:rPr>
          <w:i/>
          <w:iCs/>
          <w:noProof w:val="0"/>
          <w:lang w:eastAsia="en-GB"/>
        </w:rPr>
        <w:t xml:space="preserve">Science of The Total Environment, 384, </w:t>
      </w:r>
      <w:r w:rsidRPr="004A0759">
        <w:rPr>
          <w:noProof w:val="0"/>
          <w:lang w:eastAsia="en-GB"/>
        </w:rPr>
        <w:t>93-105. doi:10.10162007.05.004.</w:t>
      </w:r>
      <w:commentRangeEnd w:id="257"/>
      <w:r w:rsidRPr="004A0759">
        <w:rPr>
          <w:rStyle w:val="CommentReference"/>
          <w:sz w:val="24"/>
          <w:szCs w:val="24"/>
        </w:rPr>
        <w:commentReference w:id="257"/>
      </w:r>
    </w:p>
    <w:p w14:paraId="098C28E3" w14:textId="77777777" w:rsidR="0072690D" w:rsidRPr="004A0759" w:rsidRDefault="0072690D" w:rsidP="004A0759">
      <w:pPr>
        <w:spacing w:before="120" w:after="120"/>
        <w:ind w:left="1418" w:hanging="1418"/>
        <w:jc w:val="both"/>
        <w:rPr>
          <w:noProof w:val="0"/>
          <w:lang w:val="en-US"/>
        </w:rPr>
      </w:pPr>
      <w:commentRangeStart w:id="258"/>
      <w:r w:rsidRPr="004A0759">
        <w:rPr>
          <w:b/>
          <w:noProof w:val="0"/>
          <w:lang w:val="en-US"/>
        </w:rPr>
        <w:t>Burke, F. ve Uğurtaş, G</w:t>
      </w:r>
      <w:r w:rsidRPr="004A0759">
        <w:rPr>
          <w:noProof w:val="0"/>
          <w:lang w:val="en-US"/>
        </w:rPr>
        <w:t xml:space="preserve">. (1974). Trakya havzasının sismik incelemesi (Rapor No. 2047).  Ankara : TPAO Kurumsal Raporu. </w:t>
      </w:r>
      <w:commentRangeEnd w:id="258"/>
      <w:r w:rsidRPr="004A0759">
        <w:rPr>
          <w:rStyle w:val="CommentReference"/>
          <w:sz w:val="24"/>
          <w:szCs w:val="24"/>
        </w:rPr>
        <w:commentReference w:id="258"/>
      </w:r>
    </w:p>
    <w:p w14:paraId="61093034" w14:textId="77777777" w:rsidR="0072690D" w:rsidRPr="004A0759" w:rsidRDefault="0072690D" w:rsidP="004A0759">
      <w:pPr>
        <w:spacing w:before="120" w:after="120"/>
        <w:ind w:left="1418" w:hanging="1418"/>
        <w:jc w:val="both"/>
        <w:rPr>
          <w:noProof w:val="0"/>
          <w:lang w:val="en-US"/>
        </w:rPr>
      </w:pPr>
      <w:commentRangeStart w:id="259"/>
      <w:r w:rsidRPr="004A0759">
        <w:rPr>
          <w:b/>
          <w:noProof w:val="0"/>
          <w:lang w:val="en-US"/>
        </w:rPr>
        <w:t xml:space="preserve">Burçak, P., Rengin, R., Ceylan, L. A., ve Salas, J. D. </w:t>
      </w:r>
      <w:r w:rsidRPr="004A0759">
        <w:rPr>
          <w:noProof w:val="0"/>
          <w:lang w:val="en-US"/>
        </w:rPr>
        <w:t xml:space="preserve">(1993). Türkiye’de kıyı bölgelerinde uzaktan algılama uygulamaları. </w:t>
      </w:r>
      <w:r w:rsidRPr="004A0759">
        <w:rPr>
          <w:i/>
          <w:noProof w:val="0"/>
          <w:lang w:val="en-US"/>
        </w:rPr>
        <w:t xml:space="preserve">Yazılım Dergisi, 144 </w:t>
      </w:r>
      <w:r w:rsidRPr="004A0759">
        <w:rPr>
          <w:noProof w:val="0"/>
          <w:lang w:val="en-US"/>
        </w:rPr>
        <w:t>(4-5), 193-211.</w:t>
      </w:r>
      <w:commentRangeEnd w:id="259"/>
      <w:r w:rsidRPr="004A0759">
        <w:rPr>
          <w:rStyle w:val="CommentReference"/>
          <w:sz w:val="24"/>
          <w:szCs w:val="24"/>
        </w:rPr>
        <w:commentReference w:id="259"/>
      </w:r>
    </w:p>
    <w:p w14:paraId="388B2D62" w14:textId="77777777" w:rsidR="0072690D" w:rsidRPr="004A0759" w:rsidRDefault="0072690D" w:rsidP="002B7438">
      <w:pPr>
        <w:spacing w:before="120" w:after="120"/>
        <w:ind w:left="1418" w:hanging="1418"/>
        <w:jc w:val="both"/>
      </w:pPr>
      <w:commentRangeStart w:id="260"/>
      <w:r w:rsidRPr="004A0759">
        <w:rPr>
          <w:b/>
        </w:rPr>
        <w:t>Chester, R.</w:t>
      </w:r>
      <w:r w:rsidRPr="004A0759">
        <w:t xml:space="preserve"> (2002). Materials Selection and Engineering. In A.A. Baker, L.R.F. Rose, R. Jones (Eds.), </w:t>
      </w:r>
      <w:r w:rsidRPr="004A0759">
        <w:rPr>
          <w:i/>
        </w:rPr>
        <w:t>Advances in the Bonded Composite Repair of Metallic Aircraft Structure</w:t>
      </w:r>
      <w:r w:rsidR="004A0759" w:rsidRPr="004A0759">
        <w:rPr>
          <w:i/>
        </w:rPr>
        <w:t xml:space="preserve"> </w:t>
      </w:r>
      <w:r w:rsidRPr="004A0759">
        <w:t xml:space="preserve">(Vol. 1, pp.19-40). Retrieved from </w:t>
      </w:r>
      <w:hyperlink r:id="rId26" w:history="1">
        <w:r w:rsidRPr="004A0759">
          <w:rPr>
            <w:rStyle w:val="Hyperlink"/>
          </w:rPr>
          <w:t>http://www.sciencedirect.com/science/article/pii/B9780080426990500048</w:t>
        </w:r>
      </w:hyperlink>
      <w:commentRangeEnd w:id="260"/>
      <w:r w:rsidRPr="004A0759">
        <w:rPr>
          <w:rStyle w:val="CommentReference"/>
          <w:sz w:val="24"/>
          <w:szCs w:val="24"/>
        </w:rPr>
        <w:commentReference w:id="260"/>
      </w:r>
    </w:p>
    <w:p w14:paraId="4E58D10F" w14:textId="77777777" w:rsidR="0072690D" w:rsidRPr="004A0759" w:rsidRDefault="0072690D" w:rsidP="004A0759">
      <w:pPr>
        <w:spacing w:before="120" w:after="120"/>
        <w:ind w:left="1418" w:hanging="1418"/>
        <w:jc w:val="both"/>
      </w:pPr>
      <w:commentRangeStart w:id="261"/>
      <w:r w:rsidRPr="004A0759">
        <w:rPr>
          <w:b/>
        </w:rPr>
        <w:t>Chester, R.</w:t>
      </w:r>
      <w:r w:rsidRPr="004A0759">
        <w:t xml:space="preserve"> (2002). Materials Selection and Engineering. In A.A. Baker, L.R.F. Rose, R. Jones (Eds.), </w:t>
      </w:r>
      <w:r w:rsidRPr="004A0759">
        <w:rPr>
          <w:i/>
        </w:rPr>
        <w:t>Advances in the Bonded Composite Repair of Metallic Aircraft Structure</w:t>
      </w:r>
      <w:r w:rsidRPr="004A0759">
        <w:t xml:space="preserve"> (2nd ed., Vol. 1, pp.19-40) .</w:t>
      </w:r>
      <w:r w:rsidR="002B7438">
        <w:t xml:space="preserve"> New York : Wiley.</w:t>
      </w:r>
      <w:r w:rsidRPr="004A0759">
        <w:t xml:space="preserve"> </w:t>
      </w:r>
      <w:commentRangeEnd w:id="261"/>
      <w:r w:rsidRPr="004A0759">
        <w:rPr>
          <w:rStyle w:val="CommentReference"/>
          <w:sz w:val="24"/>
          <w:szCs w:val="24"/>
        </w:rPr>
        <w:commentReference w:id="261"/>
      </w:r>
    </w:p>
    <w:p w14:paraId="4058F8BA" w14:textId="77777777" w:rsidR="002B7438" w:rsidRDefault="0072690D" w:rsidP="002B7438">
      <w:pPr>
        <w:autoSpaceDE w:val="0"/>
        <w:autoSpaceDN w:val="0"/>
        <w:adjustRightInd w:val="0"/>
        <w:spacing w:before="120"/>
        <w:ind w:left="1418" w:hanging="1418"/>
        <w:jc w:val="both"/>
      </w:pPr>
      <w:commentRangeStart w:id="262"/>
      <w:r w:rsidRPr="004A0759">
        <w:rPr>
          <w:b/>
        </w:rPr>
        <w:t>Columbia University, Teachers College, Institute for Learning Technologies.</w:t>
      </w:r>
      <w:r w:rsidRPr="004A0759">
        <w:t xml:space="preserve"> (2000). </w:t>
      </w:r>
      <w:r w:rsidRPr="004A0759">
        <w:rPr>
          <w:i/>
        </w:rPr>
        <w:t>Smart cities:</w:t>
      </w:r>
      <w:r w:rsidR="004A0759" w:rsidRPr="004A0759">
        <w:rPr>
          <w:i/>
        </w:rPr>
        <w:t xml:space="preserve"> </w:t>
      </w:r>
      <w:r w:rsidRPr="004A0759">
        <w:rPr>
          <w:i/>
        </w:rPr>
        <w:t>New York: Electronic education for the new millennium</w:t>
      </w:r>
      <w:r w:rsidRPr="004A0759">
        <w:t xml:space="preserve"> [PowerPoint slides].</w:t>
      </w:r>
      <w:r w:rsidR="004A0759" w:rsidRPr="004A0759">
        <w:t xml:space="preserve"> </w:t>
      </w:r>
      <w:r w:rsidRPr="004A0759">
        <w:t>Retrieved from</w:t>
      </w:r>
    </w:p>
    <w:p w14:paraId="304ACDF7" w14:textId="77777777" w:rsidR="0072690D" w:rsidRPr="004A0759" w:rsidRDefault="0072690D" w:rsidP="002B7438">
      <w:pPr>
        <w:autoSpaceDE w:val="0"/>
        <w:autoSpaceDN w:val="0"/>
        <w:adjustRightInd w:val="0"/>
        <w:spacing w:after="120"/>
        <w:ind w:left="1418"/>
        <w:jc w:val="both"/>
      </w:pPr>
      <w:r w:rsidRPr="004A0759">
        <w:t>http://www.ilt.columbia.edu/publications/index.html</w:t>
      </w:r>
      <w:commentRangeEnd w:id="262"/>
      <w:r w:rsidRPr="004A0759">
        <w:rPr>
          <w:rStyle w:val="CommentReference"/>
          <w:sz w:val="24"/>
          <w:szCs w:val="24"/>
        </w:rPr>
        <w:commentReference w:id="262"/>
      </w:r>
    </w:p>
    <w:p w14:paraId="40CC40C4" w14:textId="77777777" w:rsidR="0072690D" w:rsidRPr="004A0759" w:rsidRDefault="0072690D" w:rsidP="004A0759">
      <w:pPr>
        <w:spacing w:before="120" w:after="120"/>
        <w:ind w:left="1418" w:hanging="1418"/>
        <w:jc w:val="both"/>
        <w:rPr>
          <w:noProof w:val="0"/>
          <w:lang w:val="en-US"/>
        </w:rPr>
      </w:pPr>
      <w:commentRangeStart w:id="263"/>
      <w:r w:rsidRPr="004A0759">
        <w:rPr>
          <w:b/>
          <w:noProof w:val="0"/>
          <w:lang w:val="en-US"/>
        </w:rPr>
        <w:t xml:space="preserve">Comprehensive Meta-Analysis </w:t>
      </w:r>
      <w:r w:rsidRPr="004A0759">
        <w:rPr>
          <w:noProof w:val="0"/>
          <w:lang w:val="en-US"/>
        </w:rPr>
        <w:t>(Version 2) [Computer software]. Englewood, NJ : Biostat.</w:t>
      </w:r>
      <w:commentRangeEnd w:id="263"/>
      <w:r w:rsidRPr="004A0759">
        <w:rPr>
          <w:rStyle w:val="CommentReference"/>
          <w:sz w:val="24"/>
          <w:szCs w:val="24"/>
        </w:rPr>
        <w:commentReference w:id="263"/>
      </w:r>
    </w:p>
    <w:p w14:paraId="76DD7657" w14:textId="77777777" w:rsidR="0072690D" w:rsidRPr="004A0759" w:rsidRDefault="0072690D" w:rsidP="004A0759">
      <w:pPr>
        <w:autoSpaceDE w:val="0"/>
        <w:autoSpaceDN w:val="0"/>
        <w:adjustRightInd w:val="0"/>
        <w:spacing w:before="120" w:after="120"/>
        <w:ind w:left="1418" w:hanging="1418"/>
        <w:jc w:val="both"/>
        <w:rPr>
          <w:noProof w:val="0"/>
          <w:lang w:eastAsia="en-GB"/>
        </w:rPr>
      </w:pPr>
      <w:commentRangeStart w:id="264"/>
      <w:r w:rsidRPr="004A0759">
        <w:rPr>
          <w:b/>
          <w:noProof w:val="0"/>
          <w:lang w:eastAsia="en-GB"/>
        </w:rPr>
        <w:t>Deliorman, E. L. ve Duru, O.</w:t>
      </w:r>
      <w:r w:rsidRPr="004A0759">
        <w:rPr>
          <w:noProof w:val="0"/>
          <w:lang w:eastAsia="en-GB"/>
        </w:rPr>
        <w:t xml:space="preserve"> (1991). Örgütsel davranış ve yönetim psikolojisi. İçinde R. Yılmaz (Editör), </w:t>
      </w:r>
      <w:r w:rsidRPr="004A0759">
        <w:rPr>
          <w:i/>
          <w:iCs/>
          <w:noProof w:val="0"/>
          <w:lang w:eastAsia="en-GB"/>
        </w:rPr>
        <w:t xml:space="preserve">Kamu ve İnsan Kaynakları Sempozyumu, </w:t>
      </w:r>
      <w:r w:rsidRPr="004A0759">
        <w:rPr>
          <w:iCs/>
          <w:noProof w:val="0"/>
          <w:lang w:eastAsia="en-GB"/>
        </w:rPr>
        <w:t>38</w:t>
      </w:r>
      <w:r w:rsidRPr="004A0759">
        <w:rPr>
          <w:i/>
          <w:iCs/>
          <w:noProof w:val="0"/>
          <w:lang w:eastAsia="en-GB"/>
        </w:rPr>
        <w:t xml:space="preserve">, </w:t>
      </w:r>
      <w:r w:rsidRPr="004A0759">
        <w:rPr>
          <w:noProof w:val="0"/>
          <w:lang w:eastAsia="en-GB"/>
        </w:rPr>
        <w:t>(s.237-288). İstanbul : Akademi Yayınları.</w:t>
      </w:r>
      <w:commentRangeEnd w:id="264"/>
      <w:r w:rsidRPr="004A0759">
        <w:rPr>
          <w:rStyle w:val="CommentReference"/>
          <w:sz w:val="24"/>
          <w:szCs w:val="24"/>
        </w:rPr>
        <w:commentReference w:id="264"/>
      </w:r>
    </w:p>
    <w:p w14:paraId="2911F153" w14:textId="77777777" w:rsidR="0072690D" w:rsidRPr="004A0759" w:rsidRDefault="0072690D" w:rsidP="004A0759">
      <w:pPr>
        <w:autoSpaceDE w:val="0"/>
        <w:autoSpaceDN w:val="0"/>
        <w:adjustRightInd w:val="0"/>
        <w:spacing w:before="120" w:after="120"/>
        <w:ind w:left="1418" w:hanging="1418"/>
        <w:jc w:val="both"/>
        <w:rPr>
          <w:noProof w:val="0"/>
          <w:lang w:eastAsia="en-GB"/>
        </w:rPr>
      </w:pPr>
      <w:commentRangeStart w:id="265"/>
      <w:r w:rsidRPr="004A0759">
        <w:rPr>
          <w:b/>
          <w:noProof w:val="0"/>
          <w:lang w:eastAsia="en-GB"/>
        </w:rPr>
        <w:t>Devlet Planlama Teşkilatı.</w:t>
      </w:r>
      <w:r w:rsidRPr="004A0759">
        <w:rPr>
          <w:noProof w:val="0"/>
          <w:lang w:eastAsia="en-GB"/>
        </w:rPr>
        <w:t xml:space="preserve"> (2004). </w:t>
      </w:r>
      <w:r w:rsidRPr="004A0759">
        <w:rPr>
          <w:i/>
          <w:noProof w:val="0"/>
          <w:lang w:eastAsia="en-GB"/>
        </w:rPr>
        <w:t xml:space="preserve">Devlet Yardımlarını Değerlendirme Özel İhtisas                        Komisyonu Raporu </w:t>
      </w:r>
      <w:r w:rsidRPr="004A0759">
        <w:rPr>
          <w:noProof w:val="0"/>
          <w:lang w:eastAsia="en-GB"/>
        </w:rPr>
        <w:t>(Rapor No: DPT: 2681). Ankara: Devlet Planlama                        Teşkilatı.</w:t>
      </w:r>
      <w:commentRangeEnd w:id="265"/>
      <w:r w:rsidRPr="004A0759">
        <w:rPr>
          <w:rStyle w:val="CommentReference"/>
          <w:sz w:val="24"/>
          <w:szCs w:val="24"/>
        </w:rPr>
        <w:commentReference w:id="265"/>
      </w:r>
    </w:p>
    <w:p w14:paraId="3063D199" w14:textId="77777777" w:rsidR="0072690D" w:rsidRPr="004A0759" w:rsidRDefault="0072690D" w:rsidP="004A0759">
      <w:pPr>
        <w:autoSpaceDE w:val="0"/>
        <w:autoSpaceDN w:val="0"/>
        <w:adjustRightInd w:val="0"/>
        <w:spacing w:before="120" w:after="120"/>
        <w:ind w:left="1418" w:hanging="1418"/>
        <w:jc w:val="both"/>
        <w:rPr>
          <w:noProof w:val="0"/>
          <w:lang w:eastAsia="en-GB"/>
        </w:rPr>
      </w:pPr>
      <w:commentRangeStart w:id="266"/>
      <w:r w:rsidRPr="004A0759">
        <w:rPr>
          <w:rFonts w:eastAsiaTheme="minorHAnsi"/>
          <w:b/>
          <w:noProof w:val="0"/>
          <w:lang w:eastAsia="en-US"/>
        </w:rPr>
        <w:t>Dvoretsky, D. P.</w:t>
      </w:r>
      <w:r w:rsidRPr="004A0759">
        <w:rPr>
          <w:rFonts w:eastAsiaTheme="minorHAnsi"/>
          <w:noProof w:val="0"/>
          <w:lang w:eastAsia="en-US"/>
        </w:rPr>
        <w:t xml:space="preserve"> (n.d.). </w:t>
      </w:r>
      <w:r w:rsidRPr="004A0759">
        <w:rPr>
          <w:rFonts w:eastAsiaTheme="minorHAnsi"/>
          <w:i/>
          <w:iCs/>
          <w:noProof w:val="0"/>
          <w:lang w:eastAsia="en-US"/>
        </w:rPr>
        <w:t xml:space="preserve">History: Pavlov Institute of Physiology of the Russian Academy of Sciences. </w:t>
      </w:r>
      <w:r w:rsidRPr="004A0759">
        <w:rPr>
          <w:rFonts w:eastAsiaTheme="minorHAnsi"/>
          <w:noProof w:val="0"/>
          <w:lang w:eastAsia="en-US"/>
        </w:rPr>
        <w:t>Retrieved January 27, 2007, from http://www.infran.ru/history_eng.htm</w:t>
      </w:r>
      <w:commentRangeEnd w:id="266"/>
      <w:r w:rsidRPr="004A0759">
        <w:rPr>
          <w:rStyle w:val="CommentReference"/>
          <w:sz w:val="24"/>
          <w:szCs w:val="24"/>
        </w:rPr>
        <w:commentReference w:id="266"/>
      </w:r>
    </w:p>
    <w:p w14:paraId="006CA943" w14:textId="77777777" w:rsidR="0072690D" w:rsidRPr="004A0759" w:rsidRDefault="0072690D" w:rsidP="004A0759">
      <w:pPr>
        <w:autoSpaceDE w:val="0"/>
        <w:autoSpaceDN w:val="0"/>
        <w:adjustRightInd w:val="0"/>
        <w:spacing w:before="120" w:after="120"/>
        <w:ind w:left="1418" w:hanging="1418"/>
        <w:jc w:val="both"/>
      </w:pPr>
      <w:commentRangeStart w:id="267"/>
      <w:r w:rsidRPr="004A0759">
        <w:rPr>
          <w:b/>
        </w:rPr>
        <w:t>Erkin, U. C.</w:t>
      </w:r>
      <w:r w:rsidRPr="004A0759">
        <w:t xml:space="preserve"> (1995). Altı Prelüd [V. Erman]. </w:t>
      </w:r>
      <w:r w:rsidRPr="004A0759">
        <w:rPr>
          <w:i/>
        </w:rPr>
        <w:t>Ulvi Cemal Erkin: Complete works for piano solo</w:t>
      </w:r>
      <w:r w:rsidRPr="004A0759">
        <w:t xml:space="preserve"> [CD]. Avusturya: Hungaroton Classic. (1994)</w:t>
      </w:r>
    </w:p>
    <w:commentRangeEnd w:id="267"/>
    <w:p w14:paraId="63A6182D" w14:textId="77777777" w:rsidR="0072690D" w:rsidRPr="004A0759" w:rsidRDefault="0072690D" w:rsidP="004A0759">
      <w:pPr>
        <w:autoSpaceDE w:val="0"/>
        <w:autoSpaceDN w:val="0"/>
        <w:adjustRightInd w:val="0"/>
        <w:spacing w:before="120" w:after="120"/>
        <w:ind w:left="1418" w:hanging="1418"/>
        <w:jc w:val="both"/>
      </w:pPr>
      <w:r w:rsidRPr="004A0759">
        <w:rPr>
          <w:rStyle w:val="CommentReference"/>
          <w:sz w:val="24"/>
          <w:szCs w:val="24"/>
        </w:rPr>
        <w:commentReference w:id="267"/>
      </w:r>
      <w:commentRangeStart w:id="268"/>
      <w:r w:rsidRPr="004A0759">
        <w:rPr>
          <w:b/>
        </w:rPr>
        <w:t>Friedlander, M. L., Escudero, V., &amp; Heatherington, L.</w:t>
      </w:r>
      <w:r w:rsidRPr="004A0759">
        <w:t xml:space="preserve"> (2002). E-SOFTA: System for Observing Family Therapy Alliances [Software and training videos]. Unpublished instrument. Retrieved May 5, 2005. Available from http://www.softa-soatif.com/</w:t>
      </w:r>
      <w:commentRangeEnd w:id="268"/>
      <w:r w:rsidRPr="004A0759">
        <w:rPr>
          <w:rStyle w:val="CommentReference"/>
          <w:sz w:val="24"/>
          <w:szCs w:val="24"/>
        </w:rPr>
        <w:commentReference w:id="268"/>
      </w:r>
    </w:p>
    <w:p w14:paraId="75FA4FF6" w14:textId="77777777" w:rsidR="0072690D" w:rsidRPr="004A0759" w:rsidRDefault="0072690D" w:rsidP="002B7438">
      <w:pPr>
        <w:autoSpaceDE w:val="0"/>
        <w:autoSpaceDN w:val="0"/>
        <w:adjustRightInd w:val="0"/>
        <w:spacing w:before="120" w:after="120"/>
        <w:ind w:left="1418" w:hanging="1418"/>
        <w:jc w:val="both"/>
      </w:pPr>
      <w:commentRangeStart w:id="269"/>
      <w:r w:rsidRPr="004A0759">
        <w:rPr>
          <w:b/>
        </w:rPr>
        <w:t>Graham, G.</w:t>
      </w:r>
      <w:r w:rsidRPr="004A0759">
        <w:t xml:space="preserve"> (2005). Behaviorism. In E. N. Zalta (Ed.), </w:t>
      </w:r>
      <w:r w:rsidRPr="004A0759">
        <w:rPr>
          <w:i/>
        </w:rPr>
        <w:t>The Stanford encyclopedia of</w:t>
      </w:r>
      <w:r w:rsidR="002B7438">
        <w:rPr>
          <w:i/>
        </w:rPr>
        <w:t xml:space="preserve"> </w:t>
      </w:r>
      <w:r w:rsidRPr="004A0759">
        <w:rPr>
          <w:i/>
        </w:rPr>
        <w:t>philosophy.</w:t>
      </w:r>
      <w:r w:rsidRPr="004A0759">
        <w:t xml:space="preserve"> Retrieved January 28, 2007, from </w:t>
      </w:r>
      <w:hyperlink r:id="rId27" w:history="1">
        <w:r w:rsidRPr="004A0759">
          <w:t>http://plato.stanford.edu</w:t>
        </w:r>
      </w:hyperlink>
      <w:commentRangeEnd w:id="269"/>
      <w:r w:rsidRPr="004A0759">
        <w:rPr>
          <w:rStyle w:val="CommentReference"/>
          <w:sz w:val="24"/>
          <w:szCs w:val="24"/>
        </w:rPr>
        <w:commentReference w:id="269"/>
      </w:r>
    </w:p>
    <w:p w14:paraId="1EDA7EF7" w14:textId="77777777" w:rsidR="0072690D" w:rsidRPr="004A0759" w:rsidRDefault="0072690D" w:rsidP="004A0759">
      <w:pPr>
        <w:autoSpaceDE w:val="0"/>
        <w:autoSpaceDN w:val="0"/>
        <w:adjustRightInd w:val="0"/>
        <w:spacing w:before="120" w:after="120"/>
        <w:ind w:left="1418" w:hanging="1418"/>
        <w:jc w:val="both"/>
        <w:rPr>
          <w:noProof w:val="0"/>
          <w:lang w:eastAsia="en-GB"/>
        </w:rPr>
      </w:pPr>
      <w:commentRangeStart w:id="270"/>
      <w:r w:rsidRPr="004A0759">
        <w:rPr>
          <w:b/>
          <w:noProof w:val="0"/>
          <w:lang w:eastAsia="en-GB"/>
        </w:rPr>
        <w:t xml:space="preserve">Harper, E. B. </w:t>
      </w:r>
      <w:r w:rsidRPr="004A0759">
        <w:rPr>
          <w:noProof w:val="0"/>
          <w:lang w:eastAsia="en-GB"/>
        </w:rPr>
        <w:t xml:space="preserve">(2007). </w:t>
      </w:r>
      <w:r w:rsidRPr="004A0759">
        <w:rPr>
          <w:i/>
          <w:iCs/>
          <w:noProof w:val="0"/>
          <w:lang w:eastAsia="en-GB"/>
        </w:rPr>
        <w:t xml:space="preserve">The role of terrestrial habitat in the population dynamics and conservation of pond-breeding amphibians </w:t>
      </w:r>
      <w:r w:rsidRPr="004A0759">
        <w:rPr>
          <w:noProof w:val="0"/>
          <w:lang w:eastAsia="en-GB"/>
        </w:rPr>
        <w:t>(Doctoral dissertation). Retrieved from  http://edt.missouri.edu/</w:t>
      </w:r>
      <w:commentRangeEnd w:id="270"/>
      <w:r w:rsidRPr="004A0759">
        <w:rPr>
          <w:rStyle w:val="CommentReference"/>
          <w:sz w:val="24"/>
          <w:szCs w:val="24"/>
        </w:rPr>
        <w:commentReference w:id="270"/>
      </w:r>
    </w:p>
    <w:p w14:paraId="3F45811A" w14:textId="77777777" w:rsidR="0072690D" w:rsidRPr="004A0759" w:rsidRDefault="0072690D" w:rsidP="004A0759">
      <w:pPr>
        <w:autoSpaceDE w:val="0"/>
        <w:autoSpaceDN w:val="0"/>
        <w:adjustRightInd w:val="0"/>
        <w:spacing w:before="120" w:after="120"/>
        <w:ind w:left="1418" w:hanging="1418"/>
        <w:jc w:val="both"/>
        <w:rPr>
          <w:noProof w:val="0"/>
          <w:lang w:eastAsia="en-GB"/>
        </w:rPr>
      </w:pPr>
      <w:commentRangeStart w:id="271"/>
      <w:r w:rsidRPr="004A0759">
        <w:rPr>
          <w:b/>
          <w:noProof w:val="0"/>
          <w:lang w:eastAsia="en-GB"/>
        </w:rPr>
        <w:t xml:space="preserve">Harper, E. B. </w:t>
      </w:r>
      <w:r w:rsidRPr="004A0759">
        <w:rPr>
          <w:noProof w:val="0"/>
          <w:lang w:eastAsia="en-GB"/>
        </w:rPr>
        <w:t xml:space="preserve">(2007). </w:t>
      </w:r>
      <w:r w:rsidRPr="004A0759">
        <w:rPr>
          <w:i/>
          <w:iCs/>
          <w:noProof w:val="0"/>
          <w:lang w:eastAsia="en-GB"/>
        </w:rPr>
        <w:t xml:space="preserve">The role of terrestrial habitat in the population dynamics and conservation of pond-breeding amphibians </w:t>
      </w:r>
      <w:r w:rsidRPr="004A0759">
        <w:rPr>
          <w:noProof w:val="0"/>
          <w:lang w:eastAsia="en-GB"/>
        </w:rPr>
        <w:t>(Master’s thesis). Available from ProQuest Dissertations and Theses database (UMI No. 1434728).</w:t>
      </w:r>
      <w:commentRangeEnd w:id="271"/>
      <w:r w:rsidRPr="004A0759">
        <w:rPr>
          <w:rStyle w:val="CommentReference"/>
          <w:sz w:val="24"/>
          <w:szCs w:val="24"/>
        </w:rPr>
        <w:commentReference w:id="271"/>
      </w:r>
    </w:p>
    <w:p w14:paraId="6876A533" w14:textId="77777777" w:rsidR="0072690D" w:rsidRPr="004A0759" w:rsidRDefault="0072690D" w:rsidP="004A0759">
      <w:pPr>
        <w:autoSpaceDE w:val="0"/>
        <w:autoSpaceDN w:val="0"/>
        <w:adjustRightInd w:val="0"/>
        <w:spacing w:before="120" w:after="120"/>
        <w:ind w:left="1418" w:hanging="1418"/>
        <w:jc w:val="both"/>
        <w:rPr>
          <w:b/>
          <w:noProof w:val="0"/>
          <w:lang w:eastAsia="en-GB"/>
        </w:rPr>
      </w:pPr>
      <w:commentRangeStart w:id="272"/>
      <w:r w:rsidRPr="004A0759">
        <w:rPr>
          <w:b/>
          <w:noProof w:val="0"/>
          <w:lang w:eastAsia="en-GB"/>
        </w:rPr>
        <w:lastRenderedPageBreak/>
        <w:t xml:space="preserve">Hartog, D., ve Pieter, J. </w:t>
      </w:r>
      <w:r w:rsidRPr="004A0759">
        <w:rPr>
          <w:noProof w:val="0"/>
          <w:lang w:eastAsia="en-GB"/>
        </w:rPr>
        <w:t xml:space="preserve">(1949). </w:t>
      </w:r>
      <w:r w:rsidRPr="004A0759">
        <w:rPr>
          <w:i/>
          <w:noProof w:val="0"/>
          <w:lang w:eastAsia="en-GB"/>
        </w:rPr>
        <w:t xml:space="preserve">Mekanik titreşimler </w:t>
      </w:r>
      <w:r w:rsidRPr="004A0759">
        <w:rPr>
          <w:noProof w:val="0"/>
          <w:lang w:eastAsia="en-GB"/>
        </w:rPr>
        <w:t>(S. Palavan ve Z.Demirgüç, Çev.). İstanbul : İstanbul Teknik Üniversitesi.</w:t>
      </w:r>
      <w:commentRangeEnd w:id="272"/>
      <w:r w:rsidRPr="004A0759">
        <w:rPr>
          <w:rStyle w:val="CommentReference"/>
          <w:sz w:val="24"/>
          <w:szCs w:val="24"/>
        </w:rPr>
        <w:commentReference w:id="272"/>
      </w:r>
    </w:p>
    <w:p w14:paraId="2AAC7ECE" w14:textId="77777777" w:rsidR="0072690D" w:rsidRPr="004A0759" w:rsidRDefault="0072690D" w:rsidP="004A0759">
      <w:pPr>
        <w:autoSpaceDE w:val="0"/>
        <w:autoSpaceDN w:val="0"/>
        <w:adjustRightInd w:val="0"/>
        <w:spacing w:before="120" w:after="120"/>
        <w:ind w:left="1418" w:hanging="1418"/>
        <w:jc w:val="both"/>
        <w:rPr>
          <w:noProof w:val="0"/>
          <w:lang w:eastAsia="en-GB"/>
        </w:rPr>
      </w:pPr>
      <w:commentRangeStart w:id="273"/>
      <w:r w:rsidRPr="004A0759">
        <w:rPr>
          <w:b/>
          <w:noProof w:val="0"/>
          <w:lang w:eastAsia="en-GB"/>
        </w:rPr>
        <w:t>Hazar, Ç.M.</w:t>
      </w:r>
      <w:r w:rsidRPr="004A0759">
        <w:rPr>
          <w:noProof w:val="0"/>
          <w:lang w:eastAsia="en-GB"/>
        </w:rPr>
        <w:t xml:space="preserve"> (2012). </w:t>
      </w:r>
      <w:r w:rsidRPr="004A0759">
        <w:rPr>
          <w:i/>
          <w:noProof w:val="0"/>
          <w:lang w:eastAsia="en-GB"/>
        </w:rPr>
        <w:t xml:space="preserve">Kurumsal iletişimin örgütsel bağlılığa etkisi </w:t>
      </w:r>
      <w:r w:rsidRPr="004A0759">
        <w:rPr>
          <w:noProof w:val="0"/>
          <w:lang w:eastAsia="en-GB"/>
        </w:rPr>
        <w:t>(Doktora tezi). Marmara Üniversitesi, Sosyal Bilimler Enstitüsü, İstanbul.</w:t>
      </w:r>
      <w:commentRangeEnd w:id="273"/>
      <w:r w:rsidRPr="004A0759">
        <w:rPr>
          <w:rStyle w:val="CommentReference"/>
          <w:sz w:val="24"/>
          <w:szCs w:val="24"/>
        </w:rPr>
        <w:commentReference w:id="273"/>
      </w:r>
    </w:p>
    <w:p w14:paraId="3689602E" w14:textId="77777777" w:rsidR="0072690D" w:rsidRPr="004A0759" w:rsidRDefault="0072690D" w:rsidP="004A0759">
      <w:pPr>
        <w:autoSpaceDE w:val="0"/>
        <w:autoSpaceDN w:val="0"/>
        <w:adjustRightInd w:val="0"/>
        <w:spacing w:before="120" w:after="120"/>
        <w:ind w:left="1418" w:hanging="1418"/>
        <w:jc w:val="both"/>
        <w:rPr>
          <w:noProof w:val="0"/>
          <w:lang w:eastAsia="en-GB"/>
        </w:rPr>
      </w:pPr>
      <w:commentRangeStart w:id="274"/>
      <w:r w:rsidRPr="004A0759">
        <w:rPr>
          <w:b/>
          <w:noProof w:val="0"/>
          <w:lang w:eastAsia="en-GB"/>
        </w:rPr>
        <w:t>Heuristic.</w:t>
      </w:r>
      <w:r w:rsidRPr="004A0759">
        <w:rPr>
          <w:noProof w:val="0"/>
          <w:lang w:eastAsia="en-GB"/>
        </w:rPr>
        <w:t xml:space="preserve"> (n.d.). In Merriam-Webster’s online dictionary. Retrieved October 20, 2005, from </w:t>
      </w:r>
      <w:hyperlink r:id="rId28" w:history="1">
        <w:r w:rsidRPr="004A0759">
          <w:rPr>
            <w:rStyle w:val="Hyperlink"/>
            <w:noProof w:val="0"/>
            <w:lang w:eastAsia="en-GB"/>
          </w:rPr>
          <w:t>http://www.m-w.com/dictionary/</w:t>
        </w:r>
      </w:hyperlink>
      <w:commentRangeEnd w:id="274"/>
      <w:r w:rsidRPr="004A0759">
        <w:rPr>
          <w:rStyle w:val="CommentReference"/>
          <w:sz w:val="24"/>
          <w:szCs w:val="24"/>
        </w:rPr>
        <w:commentReference w:id="274"/>
      </w:r>
    </w:p>
    <w:p w14:paraId="4F3B9928" w14:textId="77777777" w:rsidR="0072690D" w:rsidRPr="004A0759" w:rsidRDefault="0072690D" w:rsidP="004A0759">
      <w:pPr>
        <w:autoSpaceDE w:val="0"/>
        <w:autoSpaceDN w:val="0"/>
        <w:adjustRightInd w:val="0"/>
        <w:spacing w:before="120" w:after="120"/>
        <w:ind w:left="1418" w:hanging="1418"/>
        <w:jc w:val="both"/>
        <w:rPr>
          <w:lang w:eastAsia="en-GB"/>
        </w:rPr>
      </w:pPr>
      <w:commentRangeStart w:id="275"/>
      <w:r w:rsidRPr="004A0759">
        <w:rPr>
          <w:b/>
          <w:noProof w:val="0"/>
          <w:lang w:eastAsia="en-GB"/>
        </w:rPr>
        <w:t>Hızlan, D.</w:t>
      </w:r>
      <w:r w:rsidRPr="004A0759">
        <w:rPr>
          <w:noProof w:val="0"/>
          <w:lang w:eastAsia="en-GB"/>
        </w:rPr>
        <w:t xml:space="preserve"> (2013,  5 Şubat). Radyo günleri artık internette. </w:t>
      </w:r>
      <w:r w:rsidRPr="004A0759">
        <w:rPr>
          <w:i/>
          <w:noProof w:val="0"/>
          <w:lang w:eastAsia="en-GB"/>
        </w:rPr>
        <w:t>Hürriyet Gazetesi.</w:t>
      </w:r>
      <w:r w:rsidRPr="004A0759">
        <w:rPr>
          <w:noProof w:val="0"/>
          <w:lang w:eastAsia="en-GB"/>
        </w:rPr>
        <w:t xml:space="preserve"> Erişim adresi </w:t>
      </w:r>
      <w:hyperlink r:id="rId29" w:history="1">
        <w:r w:rsidRPr="004A0759">
          <w:rPr>
            <w:rStyle w:val="Hyperlink"/>
            <w:lang w:eastAsia="en-GB"/>
          </w:rPr>
          <w:t>http://www.hurriyet.com.tr/yazarlar/22523841.asp</w:t>
        </w:r>
      </w:hyperlink>
      <w:commentRangeEnd w:id="275"/>
      <w:r w:rsidRPr="004A0759">
        <w:rPr>
          <w:rStyle w:val="CommentReference"/>
          <w:sz w:val="24"/>
          <w:szCs w:val="24"/>
        </w:rPr>
        <w:commentReference w:id="275"/>
      </w:r>
    </w:p>
    <w:p w14:paraId="3C6F6235" w14:textId="77777777" w:rsidR="0072690D" w:rsidRPr="004A0759" w:rsidRDefault="0072690D" w:rsidP="004A0759">
      <w:pPr>
        <w:autoSpaceDE w:val="0"/>
        <w:autoSpaceDN w:val="0"/>
        <w:adjustRightInd w:val="0"/>
        <w:spacing w:before="120" w:after="120"/>
        <w:ind w:left="1418" w:hanging="1418"/>
        <w:jc w:val="both"/>
        <w:rPr>
          <w:noProof w:val="0"/>
          <w:lang w:eastAsia="en-GB"/>
        </w:rPr>
      </w:pPr>
      <w:commentRangeStart w:id="276"/>
      <w:r w:rsidRPr="004A0759">
        <w:rPr>
          <w:b/>
          <w:noProof w:val="0"/>
          <w:lang w:eastAsia="en-GB"/>
        </w:rPr>
        <w:t>Hilts, P. J.</w:t>
      </w:r>
      <w:r w:rsidRPr="004A0759">
        <w:rPr>
          <w:noProof w:val="0"/>
          <w:lang w:eastAsia="en-GB"/>
        </w:rPr>
        <w:t xml:space="preserve"> (1999, February 16). In forecasting their emotions, most people flunk out. </w:t>
      </w:r>
      <w:r w:rsidRPr="004A0759">
        <w:rPr>
          <w:i/>
          <w:noProof w:val="0"/>
          <w:lang w:eastAsia="en-GB"/>
        </w:rPr>
        <w:t>The New York Times.</w:t>
      </w:r>
      <w:r w:rsidRPr="004A0759">
        <w:rPr>
          <w:noProof w:val="0"/>
          <w:lang w:eastAsia="en-GB"/>
        </w:rPr>
        <w:t xml:space="preserve"> Retrieved from </w:t>
      </w:r>
      <w:hyperlink r:id="rId30" w:history="1">
        <w:r w:rsidRPr="004A0759">
          <w:rPr>
            <w:rStyle w:val="Hyperlink"/>
            <w:noProof w:val="0"/>
            <w:lang w:eastAsia="en-GB"/>
          </w:rPr>
          <w:t>http://www.nytimes.com</w:t>
        </w:r>
      </w:hyperlink>
    </w:p>
    <w:commentRangeEnd w:id="276"/>
    <w:p w14:paraId="18175A75" w14:textId="77777777" w:rsidR="0072690D" w:rsidRPr="004A0759" w:rsidRDefault="0072690D" w:rsidP="004A0759">
      <w:pPr>
        <w:spacing w:before="120" w:after="120"/>
        <w:ind w:left="1418" w:hanging="1418"/>
        <w:jc w:val="both"/>
        <w:rPr>
          <w:b/>
          <w:noProof w:val="0"/>
          <w:lang w:val="en-US"/>
        </w:rPr>
      </w:pPr>
      <w:r w:rsidRPr="004A0759">
        <w:rPr>
          <w:rStyle w:val="CommentReference"/>
          <w:sz w:val="24"/>
          <w:szCs w:val="24"/>
        </w:rPr>
        <w:commentReference w:id="276"/>
      </w:r>
      <w:commentRangeStart w:id="277"/>
      <w:r w:rsidRPr="004A0759">
        <w:rPr>
          <w:b/>
          <w:noProof w:val="0"/>
          <w:lang w:val="en-US"/>
        </w:rPr>
        <w:t>İlköğretim ve Eğitim Kanunu. (1961). T. C. Resmi Gazete, 10705, 12 Ocak 1961.</w:t>
      </w:r>
      <w:commentRangeEnd w:id="277"/>
      <w:r w:rsidRPr="004A0759">
        <w:rPr>
          <w:b/>
          <w:noProof w:val="0"/>
          <w:lang w:val="en-US"/>
        </w:rPr>
        <w:commentReference w:id="277"/>
      </w:r>
    </w:p>
    <w:p w14:paraId="52F5EDC1" w14:textId="77777777" w:rsidR="0072690D" w:rsidRPr="004A0759" w:rsidRDefault="0072690D" w:rsidP="004A0759">
      <w:pPr>
        <w:spacing w:before="120" w:after="120"/>
        <w:ind w:left="1418" w:hanging="1418"/>
        <w:jc w:val="both"/>
        <w:rPr>
          <w:noProof w:val="0"/>
          <w:lang w:val="en-US"/>
        </w:rPr>
      </w:pPr>
      <w:commentRangeStart w:id="278"/>
      <w:r w:rsidRPr="004A0759">
        <w:rPr>
          <w:b/>
          <w:noProof w:val="0"/>
          <w:lang w:val="en-US"/>
        </w:rPr>
        <w:t>LePichon, X</w:t>
      </w:r>
      <w:r w:rsidRPr="004A0759">
        <w:rPr>
          <w:noProof w:val="0"/>
          <w:lang w:val="en-US"/>
        </w:rPr>
        <w:t>. (1997). Kişisel görüşme. 15 Mayıs, İstanbul.</w:t>
      </w:r>
      <w:commentRangeEnd w:id="278"/>
      <w:r w:rsidRPr="004A0759">
        <w:rPr>
          <w:rStyle w:val="CommentReference"/>
          <w:sz w:val="24"/>
          <w:szCs w:val="24"/>
        </w:rPr>
        <w:commentReference w:id="278"/>
      </w:r>
    </w:p>
    <w:p w14:paraId="3FAEE83E" w14:textId="77777777" w:rsidR="0072690D" w:rsidRPr="004A0759" w:rsidRDefault="0072690D" w:rsidP="004A0759">
      <w:pPr>
        <w:pStyle w:val="NoSpacing"/>
        <w:spacing w:before="120" w:after="120"/>
        <w:ind w:left="1418" w:hanging="1418"/>
        <w:jc w:val="both"/>
        <w:rPr>
          <w:lang w:eastAsia="en-GB"/>
        </w:rPr>
      </w:pPr>
      <w:commentRangeStart w:id="279"/>
      <w:r w:rsidRPr="004A0759">
        <w:rPr>
          <w:b/>
          <w:lang w:eastAsia="en-GB"/>
        </w:rPr>
        <w:t>Leroux, G.</w:t>
      </w:r>
      <w:r w:rsidRPr="004A0759">
        <w:rPr>
          <w:lang w:eastAsia="en-GB"/>
        </w:rPr>
        <w:t xml:space="preserve"> (2008). The phantom of the opera. Retrieved from http://books.google.com/books (Original work published 1911)</w:t>
      </w:r>
      <w:commentRangeEnd w:id="279"/>
      <w:r w:rsidRPr="004A0759">
        <w:rPr>
          <w:rStyle w:val="CommentReference"/>
          <w:sz w:val="24"/>
          <w:szCs w:val="24"/>
        </w:rPr>
        <w:commentReference w:id="279"/>
      </w:r>
    </w:p>
    <w:p w14:paraId="34107847" w14:textId="77777777" w:rsidR="0072690D" w:rsidRPr="004A0759" w:rsidRDefault="0072690D" w:rsidP="004A0759">
      <w:pPr>
        <w:spacing w:before="120" w:after="120"/>
        <w:ind w:left="1418" w:hanging="1418"/>
        <w:jc w:val="both"/>
      </w:pPr>
      <w:commentRangeStart w:id="280"/>
      <w:r w:rsidRPr="004A0759">
        <w:rPr>
          <w:b/>
        </w:rPr>
        <w:t>Mynne, B. M.</w:t>
      </w:r>
      <w:r w:rsidRPr="004A0759">
        <w:t xml:space="preserve"> (2003). </w:t>
      </w:r>
      <w:r w:rsidRPr="004A0759">
        <w:rPr>
          <w:i/>
          <w:iCs/>
        </w:rPr>
        <w:t>U.S. Patent No. 6,606,963</w:t>
      </w:r>
      <w:r w:rsidRPr="004A0759">
        <w:rPr>
          <w:i/>
        </w:rPr>
        <w:t>.</w:t>
      </w:r>
      <w:r w:rsidRPr="004A0759">
        <w:t xml:space="preserve"> Washington, DC: U.S. Patent and  Trademark </w:t>
      </w:r>
      <w:r w:rsidR="002B7438">
        <w:t xml:space="preserve"> </w:t>
      </w:r>
      <w:r w:rsidRPr="004A0759">
        <w:t>Office.</w:t>
      </w:r>
      <w:commentRangeEnd w:id="280"/>
      <w:r w:rsidRPr="004A0759">
        <w:rPr>
          <w:rStyle w:val="CommentReference"/>
          <w:sz w:val="24"/>
          <w:szCs w:val="24"/>
        </w:rPr>
        <w:commentReference w:id="280"/>
      </w:r>
    </w:p>
    <w:p w14:paraId="76E308E4" w14:textId="77777777" w:rsidR="0072690D" w:rsidRPr="004A0759" w:rsidRDefault="0072690D" w:rsidP="004A0759">
      <w:pPr>
        <w:spacing w:before="120" w:after="120"/>
        <w:ind w:left="1418" w:hanging="1418"/>
        <w:jc w:val="both"/>
      </w:pPr>
      <w:commentRangeStart w:id="281"/>
      <w:r w:rsidRPr="004A0759">
        <w:rPr>
          <w:b/>
        </w:rPr>
        <w:t>Oldani, M. D.</w:t>
      </w:r>
      <w:r w:rsidRPr="004A0759">
        <w:t xml:space="preserve"> (2010)</w:t>
      </w:r>
      <w:r w:rsidRPr="004A0759">
        <w:rPr>
          <w:rStyle w:val="Emphasis"/>
        </w:rPr>
        <w:t>.</w:t>
      </w:r>
      <w:r w:rsidRPr="004A0759">
        <w:t xml:space="preserve"> </w:t>
      </w:r>
      <w:r w:rsidRPr="004A0759">
        <w:rPr>
          <w:rStyle w:val="Emphasis"/>
        </w:rPr>
        <w:t>European Patent No. EP 2178546 (A1)</w:t>
      </w:r>
      <w:r w:rsidRPr="004A0759">
        <w:t>. Retrieved from Scopus.</w:t>
      </w:r>
      <w:commentRangeEnd w:id="281"/>
      <w:r w:rsidRPr="004A0759">
        <w:rPr>
          <w:rStyle w:val="CommentReference"/>
          <w:sz w:val="24"/>
          <w:szCs w:val="24"/>
        </w:rPr>
        <w:commentReference w:id="281"/>
      </w:r>
    </w:p>
    <w:p w14:paraId="7ED90F81" w14:textId="77777777" w:rsidR="0072690D" w:rsidRPr="004A0759" w:rsidRDefault="0072690D" w:rsidP="004A0759">
      <w:pPr>
        <w:spacing w:before="120" w:after="120"/>
        <w:ind w:left="1418" w:hanging="1418"/>
        <w:jc w:val="both"/>
        <w:rPr>
          <w:noProof w:val="0"/>
          <w:lang w:eastAsia="en-GB"/>
        </w:rPr>
      </w:pPr>
      <w:commentRangeStart w:id="282"/>
      <w:r w:rsidRPr="004A0759">
        <w:rPr>
          <w:b/>
          <w:noProof w:val="0"/>
          <w:lang w:eastAsia="en-GB"/>
        </w:rPr>
        <w:t xml:space="preserve">Moore, C. </w:t>
      </w:r>
      <w:r w:rsidRPr="004A0759">
        <w:rPr>
          <w:noProof w:val="0"/>
          <w:lang w:eastAsia="en-GB"/>
        </w:rPr>
        <w:t xml:space="preserve">(1991). Mass Spectrometry. In </w:t>
      </w:r>
      <w:r w:rsidRPr="004A0759">
        <w:rPr>
          <w:i/>
          <w:iCs/>
          <w:noProof w:val="0"/>
          <w:lang w:eastAsia="en-GB"/>
        </w:rPr>
        <w:t xml:space="preserve">Encyclopedia of chemical technology </w:t>
      </w:r>
      <w:r w:rsidRPr="004A0759">
        <w:rPr>
          <w:noProof w:val="0"/>
          <w:lang w:eastAsia="en-GB"/>
        </w:rPr>
        <w:t>(4th ed.) (Vol 15, pp. 1071-1094). New York, NY: Wiley.</w:t>
      </w:r>
      <w:commentRangeEnd w:id="282"/>
      <w:r w:rsidRPr="004A0759">
        <w:rPr>
          <w:rStyle w:val="CommentReference"/>
          <w:sz w:val="24"/>
          <w:szCs w:val="24"/>
        </w:rPr>
        <w:commentReference w:id="282"/>
      </w:r>
    </w:p>
    <w:p w14:paraId="6834D1A7" w14:textId="77777777" w:rsidR="0072690D" w:rsidRPr="004A0759" w:rsidRDefault="0072690D" w:rsidP="004A0759">
      <w:pPr>
        <w:pStyle w:val="NoSpacing"/>
        <w:spacing w:before="120" w:after="120"/>
        <w:ind w:left="1418" w:hanging="1418"/>
        <w:jc w:val="both"/>
      </w:pPr>
      <w:commentRangeStart w:id="283"/>
      <w:r w:rsidRPr="004A0759">
        <w:rPr>
          <w:b/>
        </w:rPr>
        <w:t>Neurology.</w:t>
      </w:r>
      <w:r w:rsidRPr="004A0759">
        <w:t xml:space="preserve"> (1982). In Webster’s new world dictionary of the American language (2nd ed.). New York: Simon and Schuster.</w:t>
      </w:r>
      <w:commentRangeEnd w:id="283"/>
      <w:r w:rsidRPr="004A0759">
        <w:rPr>
          <w:rStyle w:val="CommentReference"/>
          <w:sz w:val="24"/>
          <w:szCs w:val="24"/>
        </w:rPr>
        <w:commentReference w:id="283"/>
      </w:r>
    </w:p>
    <w:p w14:paraId="4D5BF55E" w14:textId="77777777" w:rsidR="0072690D" w:rsidRPr="004A0759" w:rsidRDefault="0072690D" w:rsidP="004A0759">
      <w:pPr>
        <w:pStyle w:val="NoSpacing"/>
        <w:spacing w:before="120" w:after="120"/>
        <w:ind w:left="1418" w:hanging="1418"/>
        <w:jc w:val="both"/>
        <w:rPr>
          <w:rStyle w:val="Emphasis"/>
          <w:i w:val="0"/>
        </w:rPr>
      </w:pPr>
      <w:commentRangeStart w:id="284"/>
      <w:r w:rsidRPr="004A0759">
        <w:rPr>
          <w:rStyle w:val="Emphasis"/>
          <w:b/>
        </w:rPr>
        <w:t>New child vaccine gets funding boost.</w:t>
      </w:r>
      <w:r w:rsidRPr="004A0759">
        <w:rPr>
          <w:rStyle w:val="Emphasis"/>
        </w:rPr>
        <w:t xml:space="preserve"> (2001). Retrieved March 21, 2001, from http://news.ninemsn.com.au/health/story_13178.asp</w:t>
      </w:r>
      <w:commentRangeEnd w:id="284"/>
      <w:r w:rsidRPr="004A0759">
        <w:rPr>
          <w:rStyle w:val="CommentReference"/>
          <w:sz w:val="24"/>
          <w:szCs w:val="24"/>
        </w:rPr>
        <w:commentReference w:id="284"/>
      </w:r>
    </w:p>
    <w:p w14:paraId="5BE10118" w14:textId="77777777" w:rsidR="0072690D" w:rsidRPr="004A0759" w:rsidRDefault="0072690D" w:rsidP="004A0759">
      <w:pPr>
        <w:spacing w:before="120" w:after="120"/>
        <w:ind w:left="1418" w:hanging="1418"/>
        <w:jc w:val="both"/>
        <w:rPr>
          <w:noProof w:val="0"/>
          <w:lang w:eastAsia="en-GB"/>
        </w:rPr>
      </w:pPr>
      <w:commentRangeStart w:id="285"/>
      <w:r w:rsidRPr="004A0759">
        <w:rPr>
          <w:b/>
          <w:noProof w:val="0"/>
          <w:lang w:eastAsia="en-GB"/>
        </w:rPr>
        <w:t>Simpson, B.</w:t>
      </w:r>
      <w:r w:rsidRPr="004A0759">
        <w:rPr>
          <w:noProof w:val="0"/>
          <w:lang w:eastAsia="en-GB"/>
        </w:rPr>
        <w:t xml:space="preserve"> (Producer) &amp; Johnson, T. (Director). (2004). </w:t>
      </w:r>
      <w:r w:rsidRPr="004A0759">
        <w:rPr>
          <w:i/>
          <w:iCs/>
          <w:noProof w:val="0"/>
          <w:lang w:eastAsia="en-GB"/>
        </w:rPr>
        <w:t xml:space="preserve">The corporation </w:t>
      </w:r>
      <w:r w:rsidRPr="004A0759">
        <w:rPr>
          <w:noProof w:val="0"/>
          <w:lang w:eastAsia="en-GB"/>
        </w:rPr>
        <w:t>[DVD]. Canada: Big Picture Media Corporation.</w:t>
      </w:r>
      <w:commentRangeEnd w:id="285"/>
      <w:r w:rsidRPr="004A0759">
        <w:rPr>
          <w:rStyle w:val="CommentReference"/>
          <w:sz w:val="24"/>
          <w:szCs w:val="24"/>
        </w:rPr>
        <w:commentReference w:id="285"/>
      </w:r>
    </w:p>
    <w:p w14:paraId="61F3EFC6" w14:textId="77777777" w:rsidR="0072690D" w:rsidRPr="004A0759" w:rsidRDefault="0072690D" w:rsidP="004A0759">
      <w:pPr>
        <w:spacing w:before="120" w:after="120"/>
        <w:ind w:left="1418" w:hanging="1418"/>
        <w:jc w:val="both"/>
        <w:rPr>
          <w:noProof w:val="0"/>
          <w:lang w:eastAsia="en-GB"/>
        </w:rPr>
      </w:pPr>
      <w:commentRangeStart w:id="286"/>
      <w:r w:rsidRPr="004A0759">
        <w:rPr>
          <w:b/>
          <w:noProof w:val="0"/>
          <w:lang w:eastAsia="en-GB"/>
        </w:rPr>
        <w:t>Spielberg, S.</w:t>
      </w:r>
      <w:r w:rsidRPr="004A0759">
        <w:rPr>
          <w:noProof w:val="0"/>
          <w:lang w:eastAsia="en-GB"/>
        </w:rPr>
        <w:t xml:space="preserve"> (Producer) &amp; Spielberg, S. (Director). (1993). </w:t>
      </w:r>
      <w:r w:rsidRPr="004A0759">
        <w:rPr>
          <w:i/>
          <w:noProof w:val="0"/>
          <w:lang w:eastAsia="en-GB"/>
        </w:rPr>
        <w:t>Schindler’s list</w:t>
      </w:r>
      <w:r w:rsidRPr="004A0759">
        <w:rPr>
          <w:i/>
          <w:iCs/>
          <w:noProof w:val="0"/>
          <w:lang w:eastAsia="en-GB"/>
        </w:rPr>
        <w:t xml:space="preserve"> </w:t>
      </w:r>
      <w:r w:rsidRPr="004A0759">
        <w:rPr>
          <w:noProof w:val="0"/>
          <w:lang w:eastAsia="en-GB"/>
        </w:rPr>
        <w:t>[Motion picture]. California : Universal Picture.</w:t>
      </w:r>
      <w:commentRangeEnd w:id="286"/>
      <w:r w:rsidRPr="004A0759">
        <w:rPr>
          <w:rStyle w:val="CommentReference"/>
          <w:sz w:val="24"/>
          <w:szCs w:val="24"/>
        </w:rPr>
        <w:commentReference w:id="286"/>
      </w:r>
    </w:p>
    <w:p w14:paraId="66427B02" w14:textId="77777777" w:rsidR="0072690D" w:rsidRPr="004A0759" w:rsidRDefault="0072690D" w:rsidP="004A0759">
      <w:pPr>
        <w:spacing w:before="120" w:after="120"/>
        <w:ind w:left="1418" w:hanging="1418"/>
        <w:jc w:val="both"/>
        <w:rPr>
          <w:b/>
          <w:bCs/>
          <w:color w:val="000000"/>
        </w:rPr>
      </w:pPr>
      <w:commentRangeStart w:id="287"/>
      <w:r w:rsidRPr="004A0759">
        <w:rPr>
          <w:b/>
        </w:rPr>
        <w:t>Kempster, A.</w:t>
      </w:r>
      <w:r w:rsidRPr="004A0759">
        <w:t xml:space="preserve"> (1998). Recent Developments in Chemical Vapour Deposition. </w:t>
      </w:r>
      <w:r w:rsidRPr="004A0759">
        <w:rPr>
          <w:i/>
        </w:rPr>
        <w:t>WebSitenin Adı</w:t>
      </w:r>
      <w:r w:rsidRPr="004A0759">
        <w:t xml:space="preserve">. Retrieved </w:t>
      </w:r>
      <w:r w:rsidRPr="004A0759">
        <w:rPr>
          <w:color w:val="000000"/>
        </w:rPr>
        <w:t>March 11, 2004, from http://.......</w:t>
      </w:r>
      <w:r w:rsidRPr="004A0759">
        <w:rPr>
          <w:b/>
          <w:bCs/>
          <w:color w:val="000000"/>
        </w:rPr>
        <w:t xml:space="preserve"> </w:t>
      </w:r>
      <w:commentRangeEnd w:id="287"/>
      <w:r w:rsidRPr="004A0759">
        <w:rPr>
          <w:rStyle w:val="CommentReference"/>
          <w:sz w:val="24"/>
          <w:szCs w:val="24"/>
        </w:rPr>
        <w:commentReference w:id="287"/>
      </w:r>
    </w:p>
    <w:p w14:paraId="1F75F423" w14:textId="77777777" w:rsidR="0072690D" w:rsidRPr="004A0759" w:rsidRDefault="0072690D" w:rsidP="004A0759">
      <w:pPr>
        <w:spacing w:before="120" w:after="120"/>
        <w:ind w:left="1418" w:hanging="1418"/>
        <w:jc w:val="both"/>
        <w:rPr>
          <w:b/>
          <w:bCs/>
          <w:color w:val="000000"/>
        </w:rPr>
      </w:pPr>
      <w:commentRangeStart w:id="288"/>
      <w:r w:rsidRPr="004A0759">
        <w:rPr>
          <w:b/>
          <w:bCs/>
          <w:color w:val="000000"/>
        </w:rPr>
        <w:t xml:space="preserve">O’Keefe, E. </w:t>
      </w:r>
      <w:r w:rsidRPr="004A0759">
        <w:rPr>
          <w:bCs/>
          <w:color w:val="000000"/>
        </w:rPr>
        <w:t>(</w:t>
      </w:r>
      <w:commentRangeStart w:id="289"/>
      <w:r w:rsidR="002B7438">
        <w:rPr>
          <w:bCs/>
          <w:color w:val="000000"/>
        </w:rPr>
        <w:t>t.y.</w:t>
      </w:r>
      <w:r w:rsidRPr="004A0759">
        <w:rPr>
          <w:bCs/>
          <w:color w:val="000000"/>
        </w:rPr>
        <w:t xml:space="preserve">). </w:t>
      </w:r>
      <w:commentRangeEnd w:id="289"/>
      <w:r w:rsidR="002B7438">
        <w:rPr>
          <w:rStyle w:val="CommentReference"/>
        </w:rPr>
        <w:commentReference w:id="289"/>
      </w:r>
      <w:r w:rsidRPr="004A0759">
        <w:rPr>
          <w:bCs/>
          <w:i/>
          <w:color w:val="000000"/>
        </w:rPr>
        <w:t xml:space="preserve">Egoism &amp; the crisis in Western values. </w:t>
      </w:r>
      <w:r w:rsidRPr="004A0759">
        <w:rPr>
          <w:bCs/>
          <w:color w:val="000000"/>
        </w:rPr>
        <w:t>Retrieved January 7, 2013 from http://www.</w:t>
      </w:r>
      <w:commentRangeEnd w:id="288"/>
      <w:r w:rsidRPr="004A0759">
        <w:rPr>
          <w:rStyle w:val="CommentReference"/>
          <w:sz w:val="24"/>
          <w:szCs w:val="24"/>
        </w:rPr>
        <w:commentReference w:id="288"/>
      </w:r>
    </w:p>
    <w:p w14:paraId="0B23B896" w14:textId="77777777" w:rsidR="0072690D" w:rsidRPr="004A0759" w:rsidRDefault="0072690D" w:rsidP="004A0759">
      <w:pPr>
        <w:spacing w:before="120" w:after="120"/>
        <w:ind w:left="1418" w:hanging="1418"/>
        <w:jc w:val="both"/>
        <w:rPr>
          <w:noProof w:val="0"/>
          <w:lang w:eastAsia="en-GB"/>
        </w:rPr>
      </w:pPr>
      <w:commentRangeStart w:id="290"/>
      <w:r w:rsidRPr="004A0759">
        <w:rPr>
          <w:b/>
          <w:noProof w:val="0"/>
          <w:lang w:eastAsia="en-GB"/>
        </w:rPr>
        <w:t>Star trek planet classifications</w:t>
      </w:r>
      <w:r w:rsidRPr="004A0759">
        <w:rPr>
          <w:noProof w:val="0"/>
          <w:lang w:eastAsia="en-GB"/>
        </w:rPr>
        <w:t xml:space="preserve">. (n.d.). </w:t>
      </w:r>
      <w:r w:rsidRPr="004A0759">
        <w:rPr>
          <w:i/>
          <w:iCs/>
          <w:noProof w:val="0"/>
          <w:lang w:eastAsia="en-GB"/>
        </w:rPr>
        <w:t xml:space="preserve">Wikipedia. </w:t>
      </w:r>
      <w:r w:rsidRPr="004A0759">
        <w:rPr>
          <w:iCs/>
          <w:noProof w:val="0"/>
          <w:lang w:eastAsia="en-GB"/>
        </w:rPr>
        <w:t xml:space="preserve">Retrieved October 14, </w:t>
      </w:r>
      <w:r w:rsidRPr="004A0759">
        <w:rPr>
          <w:noProof w:val="0"/>
          <w:lang w:eastAsia="en-GB"/>
        </w:rPr>
        <w:t xml:space="preserve">2010, from </w:t>
      </w:r>
      <w:hyperlink r:id="rId31" w:history="1">
        <w:r w:rsidRPr="004A0759">
          <w:rPr>
            <w:rStyle w:val="Hyperlink"/>
            <w:noProof w:val="0"/>
            <w:lang w:eastAsia="en-GB"/>
          </w:rPr>
          <w:t>http://en.wikipedia.org</w:t>
        </w:r>
      </w:hyperlink>
      <w:r w:rsidRPr="004A0759">
        <w:rPr>
          <w:noProof w:val="0"/>
          <w:lang w:eastAsia="en-GB"/>
        </w:rPr>
        <w:t>........</w:t>
      </w:r>
      <w:commentRangeEnd w:id="290"/>
      <w:r w:rsidRPr="004A0759">
        <w:rPr>
          <w:rStyle w:val="CommentReference"/>
          <w:sz w:val="24"/>
          <w:szCs w:val="24"/>
        </w:rPr>
        <w:commentReference w:id="290"/>
      </w:r>
    </w:p>
    <w:p w14:paraId="746D0C1C" w14:textId="77777777" w:rsidR="0072690D" w:rsidRPr="004A0759" w:rsidRDefault="0072690D" w:rsidP="004A0759">
      <w:pPr>
        <w:spacing w:before="120" w:after="120"/>
        <w:ind w:left="1418" w:hanging="1418"/>
        <w:jc w:val="both"/>
        <w:rPr>
          <w:b/>
          <w:noProof w:val="0"/>
          <w:lang w:eastAsia="en-GB"/>
        </w:rPr>
      </w:pPr>
      <w:commentRangeStart w:id="291"/>
      <w:r w:rsidRPr="004A0759">
        <w:rPr>
          <w:b/>
          <w:noProof w:val="0"/>
          <w:lang w:eastAsia="en-GB"/>
        </w:rPr>
        <w:t>Şengör, haritalarını bağışladı</w:t>
      </w:r>
      <w:r w:rsidRPr="004A0759">
        <w:rPr>
          <w:noProof w:val="0"/>
          <w:lang w:eastAsia="en-GB"/>
        </w:rPr>
        <w:t xml:space="preserve">. (2013, 23 Ekim). </w:t>
      </w:r>
      <w:r w:rsidRPr="004A0759">
        <w:rPr>
          <w:i/>
          <w:noProof w:val="0"/>
          <w:lang w:eastAsia="en-GB"/>
        </w:rPr>
        <w:t xml:space="preserve">Cumhuriyet, </w:t>
      </w:r>
      <w:r w:rsidRPr="004A0759">
        <w:rPr>
          <w:noProof w:val="0"/>
          <w:lang w:eastAsia="en-GB"/>
        </w:rPr>
        <w:t>s.20.</w:t>
      </w:r>
      <w:commentRangeEnd w:id="291"/>
      <w:r w:rsidRPr="004A0759">
        <w:rPr>
          <w:rStyle w:val="CommentReference"/>
          <w:sz w:val="24"/>
          <w:szCs w:val="24"/>
        </w:rPr>
        <w:commentReference w:id="291"/>
      </w:r>
    </w:p>
    <w:p w14:paraId="1676822A" w14:textId="77777777" w:rsidR="0072690D" w:rsidRPr="004A0759" w:rsidRDefault="0072690D" w:rsidP="004A0759">
      <w:pPr>
        <w:spacing w:before="120" w:after="120"/>
        <w:ind w:left="1418" w:hanging="1418"/>
        <w:jc w:val="both"/>
        <w:rPr>
          <w:noProof w:val="0"/>
          <w:spacing w:val="-1"/>
          <w:lang w:val="en-US"/>
        </w:rPr>
      </w:pPr>
      <w:r w:rsidRPr="004A0759">
        <w:rPr>
          <w:b/>
          <w:noProof w:val="0"/>
          <w:lang w:val="en-US"/>
        </w:rPr>
        <w:t>Url-</w:t>
      </w:r>
      <w:commentRangeStart w:id="292"/>
      <w:r w:rsidRPr="004A0759">
        <w:rPr>
          <w:b/>
          <w:noProof w:val="0"/>
          <w:lang w:val="en-US"/>
        </w:rPr>
        <w:t>1</w:t>
      </w:r>
      <w:commentRangeEnd w:id="292"/>
      <w:r w:rsidR="002B7438">
        <w:rPr>
          <w:rStyle w:val="CommentReference"/>
        </w:rPr>
        <w:commentReference w:id="292"/>
      </w:r>
      <w:r w:rsidRPr="004A0759">
        <w:rPr>
          <w:b/>
          <w:noProof w:val="0"/>
          <w:lang w:val="en-US"/>
        </w:rPr>
        <w:t xml:space="preserve"> </w:t>
      </w:r>
      <w:r w:rsidRPr="004A0759">
        <w:rPr>
          <w:i/>
          <w:iCs/>
          <w:noProof w:val="0"/>
          <w:lang w:val="en-US"/>
        </w:rPr>
        <w:t>&lt;http://www.mohid.com&gt;</w:t>
      </w:r>
      <w:r w:rsidRPr="004A0759">
        <w:rPr>
          <w:noProof w:val="0"/>
          <w:spacing w:val="-1"/>
          <w:lang w:val="en-US"/>
        </w:rPr>
        <w:t>, erişim tarihi 29.06.2012.</w:t>
      </w:r>
    </w:p>
    <w:p w14:paraId="5B6C3FA0" w14:textId="77777777" w:rsidR="0072690D" w:rsidRPr="004A0759" w:rsidRDefault="0072690D" w:rsidP="004A0759">
      <w:pPr>
        <w:spacing w:before="120" w:after="120"/>
        <w:ind w:left="1418" w:hanging="1418"/>
        <w:jc w:val="both"/>
        <w:rPr>
          <w:noProof w:val="0"/>
          <w:lang w:val="en-US"/>
        </w:rPr>
      </w:pPr>
      <w:r w:rsidRPr="004A0759">
        <w:rPr>
          <w:b/>
          <w:noProof w:val="0"/>
          <w:lang w:val="en-US"/>
        </w:rPr>
        <w:t xml:space="preserve">Url-2 </w:t>
      </w:r>
      <w:r w:rsidRPr="004A0759">
        <w:rPr>
          <w:noProof w:val="0"/>
          <w:lang w:val="en-US"/>
        </w:rPr>
        <w:t>&lt;</w:t>
      </w:r>
      <w:r w:rsidRPr="004A0759">
        <w:rPr>
          <w:i/>
          <w:noProof w:val="0"/>
          <w:lang w:val="en-US"/>
        </w:rPr>
        <w:t>http://www.elet.polimi.it/</w:t>
      </w:r>
      <w:r w:rsidRPr="004A0759">
        <w:rPr>
          <w:noProof w:val="0"/>
          <w:lang w:val="en-US"/>
        </w:rPr>
        <w:t>&gt;, erişim</w:t>
      </w:r>
      <w:r w:rsidRPr="004A0759">
        <w:rPr>
          <w:noProof w:val="0"/>
          <w:spacing w:val="-1"/>
          <w:lang w:val="en-US"/>
        </w:rPr>
        <w:t xml:space="preserve"> tarihi</w:t>
      </w:r>
      <w:r w:rsidRPr="004A0759">
        <w:rPr>
          <w:noProof w:val="0"/>
          <w:lang w:val="en-US"/>
        </w:rPr>
        <w:t xml:space="preserve"> </w:t>
      </w:r>
      <w:commentRangeStart w:id="293"/>
      <w:r w:rsidRPr="004A0759">
        <w:rPr>
          <w:noProof w:val="0"/>
          <w:lang w:val="en-US"/>
        </w:rPr>
        <w:t>10.01.2013.</w:t>
      </w:r>
      <w:commentRangeEnd w:id="293"/>
      <w:r w:rsidR="002B7438">
        <w:rPr>
          <w:rStyle w:val="CommentReference"/>
        </w:rPr>
        <w:commentReference w:id="293"/>
      </w:r>
    </w:p>
    <w:p w14:paraId="62D1CA12" w14:textId="77777777" w:rsidR="0072690D" w:rsidRPr="004A0759" w:rsidRDefault="0072690D" w:rsidP="004A0759">
      <w:pPr>
        <w:spacing w:before="120" w:after="120"/>
        <w:ind w:left="1418" w:hanging="1418"/>
        <w:jc w:val="both"/>
        <w:rPr>
          <w:noProof w:val="0"/>
          <w:spacing w:val="-1"/>
          <w:lang w:val="en-US"/>
        </w:rPr>
      </w:pPr>
      <w:commentRangeStart w:id="294"/>
      <w:r w:rsidRPr="004A0759">
        <w:rPr>
          <w:b/>
          <w:noProof w:val="0"/>
          <w:lang w:val="en-US"/>
        </w:rPr>
        <w:t xml:space="preserve">Url-3 </w:t>
      </w:r>
      <w:r w:rsidRPr="004A0759">
        <w:rPr>
          <w:i/>
          <w:iCs/>
          <w:noProof w:val="0"/>
          <w:lang w:val="en-US"/>
        </w:rPr>
        <w:t>&lt;http://www.mohid.com&gt;</w:t>
      </w:r>
      <w:r w:rsidRPr="004A0759">
        <w:rPr>
          <w:noProof w:val="0"/>
          <w:spacing w:val="-1"/>
          <w:lang w:val="en-US"/>
        </w:rPr>
        <w:t xml:space="preserve">, </w:t>
      </w:r>
      <w:r w:rsidRPr="004A0759">
        <w:rPr>
          <w:noProof w:val="0"/>
        </w:rPr>
        <w:t>date retrieved</w:t>
      </w:r>
      <w:r w:rsidRPr="004A0759">
        <w:rPr>
          <w:noProof w:val="0"/>
          <w:spacing w:val="-1"/>
          <w:lang w:val="en-US"/>
        </w:rPr>
        <w:t xml:space="preserve"> 29.06.2006.</w:t>
      </w:r>
      <w:commentRangeEnd w:id="294"/>
      <w:r w:rsidR="00CE696E">
        <w:rPr>
          <w:rStyle w:val="CommentReference"/>
        </w:rPr>
        <w:commentReference w:id="294"/>
      </w:r>
    </w:p>
    <w:p w14:paraId="2541F26D" w14:textId="77777777" w:rsidR="0072690D" w:rsidRDefault="0072690D" w:rsidP="004A0759">
      <w:pPr>
        <w:spacing w:before="120" w:after="120"/>
        <w:ind w:left="1418" w:hanging="1418"/>
        <w:jc w:val="both"/>
        <w:rPr>
          <w:noProof w:val="0"/>
          <w:lang w:val="en-US"/>
        </w:rPr>
      </w:pPr>
      <w:commentRangeStart w:id="295"/>
      <w:r w:rsidRPr="004A0759">
        <w:rPr>
          <w:b/>
          <w:noProof w:val="0"/>
          <w:lang w:val="en-US"/>
        </w:rPr>
        <w:t xml:space="preserve">3458 Sayılı Mühendislik ve Mimarlık Hakkında Kanun. </w:t>
      </w:r>
      <w:r w:rsidRPr="004A0759">
        <w:rPr>
          <w:noProof w:val="0"/>
          <w:lang w:val="en-US"/>
        </w:rPr>
        <w:t xml:space="preserve">(1938). </w:t>
      </w:r>
      <w:r w:rsidRPr="004A0759">
        <w:rPr>
          <w:i/>
          <w:noProof w:val="0"/>
          <w:lang w:val="en-US"/>
        </w:rPr>
        <w:t xml:space="preserve">T. C. Resmi Gazete, 3945, </w:t>
      </w:r>
      <w:r w:rsidRPr="004A0759">
        <w:rPr>
          <w:noProof w:val="0"/>
          <w:lang w:val="en-US"/>
        </w:rPr>
        <w:t>28 Haziran 1938.</w:t>
      </w:r>
      <w:commentRangeEnd w:id="295"/>
      <w:r w:rsidRPr="004A0759">
        <w:rPr>
          <w:rStyle w:val="CommentReference"/>
          <w:sz w:val="24"/>
          <w:szCs w:val="24"/>
        </w:rPr>
        <w:commentReference w:id="295"/>
      </w:r>
    </w:p>
    <w:p w14:paraId="6DFE09ED" w14:textId="77777777" w:rsidR="004E6AAA" w:rsidRPr="00E9219D" w:rsidRDefault="004E6AAA" w:rsidP="004E6AAA">
      <w:pPr>
        <w:spacing w:before="120" w:after="120"/>
        <w:ind w:left="1418" w:hanging="1418"/>
        <w:jc w:val="both"/>
        <w:rPr>
          <w:noProof w:val="0"/>
          <w:lang w:val="en-US"/>
        </w:rPr>
      </w:pPr>
      <w:r w:rsidRPr="00E9219D">
        <w:rPr>
          <w:noProof w:val="0"/>
          <w:lang w:val="en-US"/>
        </w:rPr>
        <w:lastRenderedPageBreak/>
        <w:t>[</w:t>
      </w:r>
      <w:commentRangeStart w:id="296"/>
      <w:r w:rsidRPr="00E9219D">
        <w:rPr>
          <w:noProof w:val="0"/>
          <w:lang w:val="en-US"/>
        </w:rPr>
        <w:t>1</w:t>
      </w:r>
      <w:commentRangeEnd w:id="296"/>
      <w:r>
        <w:rPr>
          <w:rStyle w:val="CommentReference"/>
        </w:rPr>
        <w:commentReference w:id="296"/>
      </w:r>
      <w:r w:rsidRPr="00E9219D">
        <w:rPr>
          <w:noProof w:val="0"/>
          <w:lang w:val="en-US"/>
        </w:rPr>
        <w:t>]</w:t>
      </w:r>
      <w:r>
        <w:rPr>
          <w:b/>
          <w:noProof w:val="0"/>
          <w:lang w:val="en-US"/>
        </w:rPr>
        <w:t xml:space="preserve"> Abrahart, R. J. ve</w:t>
      </w:r>
      <w:r w:rsidRPr="00E9219D">
        <w:rPr>
          <w:b/>
          <w:noProof w:val="0"/>
          <w:lang w:val="en-US"/>
        </w:rPr>
        <w:t xml:space="preserve"> See, L.</w:t>
      </w:r>
      <w:r w:rsidRPr="00E9219D">
        <w:rPr>
          <w:rFonts w:ascii="ConcordeBQ-Regular" w:hAnsi="ConcordeBQ-Regular" w:cs="ConcordeBQ-Regular"/>
          <w:noProof w:val="0"/>
          <w:sz w:val="15"/>
          <w:szCs w:val="15"/>
          <w:lang w:val="en-US" w:eastAsia="en-GB"/>
        </w:rPr>
        <w:t xml:space="preserve"> </w:t>
      </w:r>
      <w:r w:rsidRPr="00E86069">
        <w:rPr>
          <w:noProof w:val="0"/>
          <w:lang w:val="en-US" w:eastAsia="en-GB"/>
        </w:rPr>
        <w:t>(</w:t>
      </w:r>
      <w:r w:rsidRPr="00E9219D">
        <w:rPr>
          <w:noProof w:val="0"/>
          <w:lang w:val="en-US"/>
        </w:rPr>
        <w:t>1998</w:t>
      </w:r>
      <w:r>
        <w:rPr>
          <w:noProof w:val="0"/>
          <w:lang w:val="en-US"/>
        </w:rPr>
        <w:t>).</w:t>
      </w:r>
      <w:r w:rsidRPr="00E9219D">
        <w:rPr>
          <w:noProof w:val="0"/>
          <w:lang w:val="en-US"/>
        </w:rPr>
        <w:t xml:space="preserve"> Neural Network vs. ARMA Modelling: Constructing Benchmark Case Studies of River Flow Prediction. In GeoComputation ’98. Proceedings of the Third International Conference on GeoComputation, University of Bristol, United Kingdom, 17–19 </w:t>
      </w:r>
      <w:r>
        <w:rPr>
          <w:noProof w:val="0"/>
          <w:lang w:val="en-US"/>
        </w:rPr>
        <w:t>Eylül</w:t>
      </w:r>
      <w:r w:rsidRPr="00E9219D">
        <w:rPr>
          <w:noProof w:val="0"/>
          <w:lang w:val="en-US"/>
        </w:rPr>
        <w:t xml:space="preserve"> (CD-ROM).</w:t>
      </w:r>
    </w:p>
    <w:p w14:paraId="45CFAA21" w14:textId="77777777" w:rsidR="004E6AAA" w:rsidRDefault="004E6AAA" w:rsidP="004E6AAA">
      <w:pPr>
        <w:autoSpaceDE w:val="0"/>
        <w:autoSpaceDN w:val="0"/>
        <w:adjustRightInd w:val="0"/>
        <w:spacing w:before="120" w:after="120"/>
        <w:ind w:left="1418" w:hanging="1418"/>
        <w:jc w:val="both"/>
        <w:rPr>
          <w:noProof w:val="0"/>
          <w:lang w:val="en-US"/>
        </w:rPr>
      </w:pPr>
      <w:r w:rsidRPr="00E9219D">
        <w:rPr>
          <w:noProof w:val="0"/>
          <w:lang w:val="en-US"/>
        </w:rPr>
        <w:t>[2]</w:t>
      </w:r>
      <w:r w:rsidRPr="00E9219D">
        <w:rPr>
          <w:b/>
          <w:noProof w:val="0"/>
          <w:lang w:val="en-US"/>
        </w:rPr>
        <w:t xml:space="preserve"> </w:t>
      </w:r>
      <w:r>
        <w:rPr>
          <w:b/>
          <w:noProof w:val="0"/>
          <w:lang w:val="en-US"/>
        </w:rPr>
        <w:t>Abrahart, R. J. ve</w:t>
      </w:r>
      <w:r w:rsidRPr="00E9219D">
        <w:rPr>
          <w:b/>
          <w:noProof w:val="0"/>
          <w:lang w:val="en-US"/>
        </w:rPr>
        <w:t xml:space="preserve"> See, L.</w:t>
      </w:r>
      <w:r>
        <w:rPr>
          <w:b/>
          <w:noProof w:val="0"/>
          <w:lang w:val="en-US"/>
        </w:rPr>
        <w:t xml:space="preserve"> </w:t>
      </w:r>
      <w:r w:rsidRPr="00323271">
        <w:rPr>
          <w:noProof w:val="0"/>
          <w:lang w:val="en-US"/>
        </w:rPr>
        <w:t>(</w:t>
      </w:r>
      <w:r w:rsidRPr="00E9219D">
        <w:rPr>
          <w:noProof w:val="0"/>
          <w:lang w:val="en-US"/>
        </w:rPr>
        <w:t>2000</w:t>
      </w:r>
      <w:r>
        <w:rPr>
          <w:noProof w:val="0"/>
          <w:lang w:val="en-US"/>
        </w:rPr>
        <w:t>).</w:t>
      </w:r>
      <w:r w:rsidRPr="00E9219D">
        <w:rPr>
          <w:noProof w:val="0"/>
          <w:lang w:val="en-US"/>
        </w:rPr>
        <w:t xml:space="preserve"> Comparing neural network and autoregressive moving average techniques for the provision of continuous river flow forecasts in two contrasting catchments, </w:t>
      </w:r>
      <w:r w:rsidRPr="00E9219D">
        <w:rPr>
          <w:i/>
          <w:noProof w:val="0"/>
          <w:lang w:val="en-US"/>
        </w:rPr>
        <w:t>Hydrolog. Process.,</w:t>
      </w:r>
      <w:r w:rsidRPr="00E9219D">
        <w:rPr>
          <w:noProof w:val="0"/>
          <w:lang w:val="en-US"/>
        </w:rPr>
        <w:t xml:space="preserve"> </w:t>
      </w:r>
      <w:r w:rsidRPr="00323271">
        <w:rPr>
          <w:b/>
          <w:i/>
          <w:noProof w:val="0"/>
          <w:lang w:val="en-US"/>
        </w:rPr>
        <w:t>14</w:t>
      </w:r>
      <w:r w:rsidRPr="00E9219D">
        <w:rPr>
          <w:noProof w:val="0"/>
          <w:lang w:val="en-US"/>
        </w:rPr>
        <w:t>, 2157–2172.</w:t>
      </w:r>
    </w:p>
    <w:p w14:paraId="4ABE9685" w14:textId="77777777" w:rsidR="004E6AAA" w:rsidRDefault="004E6AAA" w:rsidP="004E6AAA">
      <w:pPr>
        <w:spacing w:before="120" w:after="120"/>
        <w:ind w:left="1418" w:hanging="1418"/>
        <w:jc w:val="both"/>
        <w:rPr>
          <w:noProof w:val="0"/>
          <w:spacing w:val="-1"/>
          <w:lang w:val="en-US"/>
        </w:rPr>
      </w:pPr>
      <w:r>
        <w:rPr>
          <w:noProof w:val="0"/>
          <w:lang w:val="en-US"/>
        </w:rPr>
        <w:t xml:space="preserve">[3] </w:t>
      </w:r>
      <w:commentRangeStart w:id="297"/>
      <w:r w:rsidRPr="004A0759">
        <w:rPr>
          <w:b/>
          <w:noProof w:val="0"/>
          <w:lang w:val="en-US"/>
        </w:rPr>
        <w:t xml:space="preserve">Url-3 </w:t>
      </w:r>
      <w:r w:rsidRPr="004A0759">
        <w:rPr>
          <w:i/>
          <w:iCs/>
          <w:noProof w:val="0"/>
          <w:lang w:val="en-US"/>
        </w:rPr>
        <w:t>&lt;http://www.mohid.com&gt;</w:t>
      </w:r>
      <w:r w:rsidRPr="004A0759">
        <w:rPr>
          <w:noProof w:val="0"/>
          <w:spacing w:val="-1"/>
          <w:lang w:val="en-US"/>
        </w:rPr>
        <w:t xml:space="preserve">, </w:t>
      </w:r>
      <w:r w:rsidRPr="004A0759">
        <w:rPr>
          <w:noProof w:val="0"/>
        </w:rPr>
        <w:t>date retrieved</w:t>
      </w:r>
      <w:r w:rsidRPr="004A0759">
        <w:rPr>
          <w:noProof w:val="0"/>
          <w:spacing w:val="-1"/>
          <w:lang w:val="en-US"/>
        </w:rPr>
        <w:t xml:space="preserve"> 29.06.2006.</w:t>
      </w:r>
      <w:commentRangeEnd w:id="297"/>
      <w:r>
        <w:rPr>
          <w:rStyle w:val="CommentReference"/>
        </w:rPr>
        <w:commentReference w:id="297"/>
      </w:r>
    </w:p>
    <w:p w14:paraId="0CA140B0" w14:textId="77777777" w:rsidR="004E6AAA" w:rsidRPr="004A0759" w:rsidRDefault="004E6AAA" w:rsidP="004E6AAA">
      <w:pPr>
        <w:spacing w:before="120" w:after="120"/>
        <w:ind w:left="1418" w:hanging="1418"/>
        <w:jc w:val="both"/>
        <w:rPr>
          <w:noProof w:val="0"/>
          <w:lang w:eastAsia="en-GB"/>
        </w:rPr>
      </w:pPr>
      <w:r>
        <w:rPr>
          <w:noProof w:val="0"/>
          <w:spacing w:val="-1"/>
          <w:lang w:val="en-US"/>
        </w:rPr>
        <w:t xml:space="preserve">[4] </w:t>
      </w:r>
      <w:r w:rsidRPr="004A0759">
        <w:rPr>
          <w:b/>
          <w:noProof w:val="0"/>
          <w:lang w:eastAsia="en-GB"/>
        </w:rPr>
        <w:t>Spielberg, S.</w:t>
      </w:r>
      <w:r w:rsidRPr="004A0759">
        <w:rPr>
          <w:noProof w:val="0"/>
          <w:lang w:eastAsia="en-GB"/>
        </w:rPr>
        <w:t xml:space="preserve"> (Producer) &amp; Spielberg, S. (Director). (1993). </w:t>
      </w:r>
      <w:r w:rsidRPr="004A0759">
        <w:rPr>
          <w:i/>
          <w:noProof w:val="0"/>
          <w:lang w:eastAsia="en-GB"/>
        </w:rPr>
        <w:t>Schindler’s list</w:t>
      </w:r>
      <w:r w:rsidRPr="004A0759">
        <w:rPr>
          <w:i/>
          <w:iCs/>
          <w:noProof w:val="0"/>
          <w:lang w:eastAsia="en-GB"/>
        </w:rPr>
        <w:t xml:space="preserve"> </w:t>
      </w:r>
      <w:r w:rsidRPr="004A0759">
        <w:rPr>
          <w:noProof w:val="0"/>
          <w:lang w:eastAsia="en-GB"/>
        </w:rPr>
        <w:t>[Motion picture]. California : Universal Picture.</w:t>
      </w:r>
    </w:p>
    <w:p w14:paraId="213B67A5" w14:textId="77777777" w:rsidR="004E6AAA" w:rsidRPr="004A0759" w:rsidRDefault="004E6AAA" w:rsidP="004E6AAA">
      <w:pPr>
        <w:spacing w:before="120" w:after="120"/>
        <w:ind w:left="1418" w:hanging="1418"/>
        <w:jc w:val="both"/>
        <w:rPr>
          <w:noProof w:val="0"/>
          <w:spacing w:val="-1"/>
          <w:lang w:val="en-US"/>
        </w:rPr>
      </w:pPr>
    </w:p>
    <w:p w14:paraId="7F03F842" w14:textId="77777777" w:rsidR="004E6AAA" w:rsidRPr="00E9219D" w:rsidRDefault="004E6AAA" w:rsidP="004E6AAA">
      <w:pPr>
        <w:autoSpaceDE w:val="0"/>
        <w:autoSpaceDN w:val="0"/>
        <w:adjustRightInd w:val="0"/>
        <w:spacing w:before="120" w:after="120"/>
        <w:ind w:left="1418" w:hanging="1418"/>
        <w:jc w:val="both"/>
        <w:rPr>
          <w:noProof w:val="0"/>
          <w:lang w:val="en-US"/>
        </w:rPr>
      </w:pPr>
    </w:p>
    <w:p w14:paraId="5657FB94" w14:textId="77777777" w:rsidR="004E6AAA" w:rsidRPr="004A0759" w:rsidRDefault="004E6AAA" w:rsidP="004A0759">
      <w:pPr>
        <w:spacing w:before="120" w:after="120"/>
        <w:ind w:left="1418" w:hanging="1418"/>
        <w:jc w:val="both"/>
        <w:rPr>
          <w:noProof w:val="0"/>
          <w:spacing w:val="-1"/>
          <w:lang w:val="en-US"/>
        </w:rPr>
      </w:pPr>
    </w:p>
    <w:p w14:paraId="085B437F" w14:textId="77777777" w:rsidR="0072690D" w:rsidRDefault="0072690D" w:rsidP="0072690D">
      <w:pPr>
        <w:spacing w:before="120" w:after="120"/>
        <w:ind w:left="1418" w:hanging="1418"/>
        <w:jc w:val="both"/>
        <w:rPr>
          <w:b/>
          <w:noProof w:val="0"/>
          <w:lang w:val="en-US"/>
        </w:rPr>
      </w:pPr>
    </w:p>
    <w:p w14:paraId="303913BD" w14:textId="77777777" w:rsidR="0072690D" w:rsidRDefault="0072690D" w:rsidP="0072690D"/>
    <w:p w14:paraId="18B700C5" w14:textId="7D09A01F" w:rsidR="00D94813" w:rsidRPr="00592D09" w:rsidRDefault="00262828" w:rsidP="00592D09">
      <w:pPr>
        <w:pStyle w:val="BASLIK1"/>
        <w:numPr>
          <w:ilvl w:val="0"/>
          <w:numId w:val="0"/>
        </w:numPr>
      </w:pPr>
      <w:r w:rsidRPr="00592D09">
        <w:br w:type="page"/>
      </w:r>
      <w:bookmarkStart w:id="298" w:name="_Toc190755336"/>
      <w:bookmarkStart w:id="299" w:name="_Toc190755914"/>
      <w:bookmarkStart w:id="300" w:name="_Toc224357628"/>
      <w:bookmarkStart w:id="301" w:name="_Toc443401190"/>
      <w:r w:rsidR="00D94813" w:rsidRPr="00592D09">
        <w:lastRenderedPageBreak/>
        <w:t>EKLER</w:t>
      </w:r>
      <w:bookmarkEnd w:id="298"/>
      <w:bookmarkEnd w:id="299"/>
      <w:bookmarkEnd w:id="300"/>
      <w:bookmarkEnd w:id="301"/>
    </w:p>
    <w:p w14:paraId="3FA54781" w14:textId="77777777" w:rsidR="00D94813" w:rsidRPr="00A573C8" w:rsidRDefault="00A573C8" w:rsidP="00D94813">
      <w:pPr>
        <w:rPr>
          <w:b/>
          <w:noProof w:val="0"/>
          <w:lang w:val="en-US"/>
        </w:rPr>
      </w:pPr>
      <w:r w:rsidRPr="00A573C8">
        <w:rPr>
          <w:b/>
          <w:noProof w:val="0"/>
          <w:lang w:val="en-US"/>
        </w:rPr>
        <w:t xml:space="preserve">EK </w:t>
      </w:r>
      <w:commentRangeStart w:id="302"/>
      <w:r w:rsidRPr="00A573C8">
        <w:rPr>
          <w:b/>
          <w:noProof w:val="0"/>
          <w:lang w:val="en-US"/>
        </w:rPr>
        <w:t>A</w:t>
      </w:r>
      <w:commentRangeEnd w:id="302"/>
      <w:r w:rsidR="00556CC5">
        <w:rPr>
          <w:rStyle w:val="CommentReference"/>
        </w:rPr>
        <w:commentReference w:id="302"/>
      </w:r>
      <w:r w:rsidRPr="00A573C8">
        <w:rPr>
          <w:b/>
          <w:noProof w:val="0"/>
          <w:lang w:val="en-US"/>
        </w:rPr>
        <w:t xml:space="preserve">: </w:t>
      </w:r>
      <w:r w:rsidRPr="00A573C8">
        <w:rPr>
          <w:noProof w:val="0"/>
          <w:lang w:val="en-US"/>
        </w:rPr>
        <w:t>Haritalar</w:t>
      </w:r>
    </w:p>
    <w:p w14:paraId="42B4F3B5" w14:textId="77777777" w:rsidR="00D94813" w:rsidRPr="00E9219D" w:rsidRDefault="00D94813" w:rsidP="00D94813">
      <w:pPr>
        <w:rPr>
          <w:noProof w:val="0"/>
          <w:lang w:val="en-US"/>
        </w:rPr>
      </w:pPr>
    </w:p>
    <w:p w14:paraId="32F64A69" w14:textId="77777777" w:rsidR="00D94813" w:rsidRPr="00E9219D" w:rsidRDefault="00D94813" w:rsidP="00D94813">
      <w:pPr>
        <w:rPr>
          <w:noProof w:val="0"/>
          <w:lang w:val="en-US"/>
        </w:rPr>
      </w:pPr>
    </w:p>
    <w:p w14:paraId="2D9167F3" w14:textId="77777777" w:rsidR="00D94813" w:rsidRPr="00E9219D" w:rsidRDefault="00D94813" w:rsidP="00D94813">
      <w:pPr>
        <w:rPr>
          <w:noProof w:val="0"/>
          <w:lang w:val="en-US"/>
        </w:rPr>
      </w:pPr>
    </w:p>
    <w:p w14:paraId="3E4DABE5" w14:textId="77777777" w:rsidR="00D94813" w:rsidRPr="00E9219D" w:rsidRDefault="00D94813" w:rsidP="00D94813">
      <w:pPr>
        <w:rPr>
          <w:noProof w:val="0"/>
          <w:lang w:val="en-US"/>
        </w:rPr>
      </w:pPr>
    </w:p>
    <w:p w14:paraId="44C84922" w14:textId="77777777" w:rsidR="00D94813" w:rsidRPr="00E9219D" w:rsidRDefault="00D94813" w:rsidP="00D94813">
      <w:pPr>
        <w:rPr>
          <w:noProof w:val="0"/>
          <w:lang w:val="en-US"/>
        </w:rPr>
      </w:pPr>
    </w:p>
    <w:p w14:paraId="52AA6821" w14:textId="77777777" w:rsidR="00D94813" w:rsidRPr="00E9219D" w:rsidRDefault="00D94813" w:rsidP="00D94813">
      <w:pPr>
        <w:rPr>
          <w:noProof w:val="0"/>
          <w:lang w:val="en-US"/>
        </w:rPr>
      </w:pPr>
    </w:p>
    <w:p w14:paraId="6E699E77" w14:textId="77777777" w:rsidR="00D94813" w:rsidRPr="00E9219D" w:rsidRDefault="00D94813" w:rsidP="00D94813">
      <w:pPr>
        <w:rPr>
          <w:noProof w:val="0"/>
          <w:lang w:val="en-US"/>
        </w:rPr>
      </w:pPr>
    </w:p>
    <w:p w14:paraId="64F12B52" w14:textId="77777777" w:rsidR="00D94813" w:rsidRPr="00E9219D" w:rsidRDefault="00D94813" w:rsidP="00D94813">
      <w:pPr>
        <w:rPr>
          <w:noProof w:val="0"/>
          <w:lang w:val="en-US"/>
        </w:rPr>
      </w:pPr>
    </w:p>
    <w:p w14:paraId="1317DECE" w14:textId="77777777" w:rsidR="00D94813" w:rsidRPr="00E9219D" w:rsidRDefault="00D94813" w:rsidP="00D94813">
      <w:pPr>
        <w:rPr>
          <w:noProof w:val="0"/>
          <w:lang w:val="en-US"/>
        </w:rPr>
      </w:pPr>
    </w:p>
    <w:p w14:paraId="15CB3B89" w14:textId="77777777" w:rsidR="00D94813" w:rsidRPr="00E9219D" w:rsidRDefault="00D94813" w:rsidP="00D94813">
      <w:pPr>
        <w:rPr>
          <w:noProof w:val="0"/>
          <w:lang w:val="en-US"/>
        </w:rPr>
      </w:pPr>
    </w:p>
    <w:p w14:paraId="30B7C12D" w14:textId="77777777" w:rsidR="00D94813" w:rsidRPr="00E9219D" w:rsidRDefault="00D94813" w:rsidP="00D94813">
      <w:pPr>
        <w:rPr>
          <w:noProof w:val="0"/>
          <w:lang w:val="en-US"/>
        </w:rPr>
      </w:pPr>
    </w:p>
    <w:p w14:paraId="147A9CFD" w14:textId="77777777" w:rsidR="00D94813" w:rsidRPr="00E9219D" w:rsidRDefault="00D94813" w:rsidP="00D94813">
      <w:pPr>
        <w:rPr>
          <w:noProof w:val="0"/>
          <w:lang w:val="en-US"/>
        </w:rPr>
      </w:pPr>
    </w:p>
    <w:p w14:paraId="3EE54DE2" w14:textId="77777777" w:rsidR="00D94813" w:rsidRPr="00E9219D" w:rsidRDefault="00D94813" w:rsidP="00D94813">
      <w:pPr>
        <w:rPr>
          <w:noProof w:val="0"/>
          <w:lang w:val="en-US"/>
        </w:rPr>
      </w:pPr>
    </w:p>
    <w:p w14:paraId="7DE9A4E0" w14:textId="77777777" w:rsidR="00D94813" w:rsidRPr="00E9219D" w:rsidRDefault="00D94813" w:rsidP="00D94813">
      <w:pPr>
        <w:rPr>
          <w:noProof w:val="0"/>
          <w:lang w:val="en-US"/>
        </w:rPr>
      </w:pPr>
    </w:p>
    <w:p w14:paraId="0767140C" w14:textId="77777777" w:rsidR="00D94813" w:rsidRPr="00E9219D" w:rsidRDefault="00D94813" w:rsidP="00D94813">
      <w:pPr>
        <w:rPr>
          <w:noProof w:val="0"/>
          <w:lang w:val="en-US"/>
        </w:rPr>
      </w:pPr>
    </w:p>
    <w:p w14:paraId="1878CEC7" w14:textId="77777777" w:rsidR="00D94813" w:rsidRPr="00E9219D" w:rsidRDefault="00D94813" w:rsidP="00D94813">
      <w:pPr>
        <w:rPr>
          <w:noProof w:val="0"/>
          <w:lang w:val="en-US"/>
        </w:rPr>
      </w:pPr>
    </w:p>
    <w:p w14:paraId="6DA16788" w14:textId="77777777" w:rsidR="00D94813" w:rsidRPr="00E9219D" w:rsidRDefault="00D94813" w:rsidP="00D94813">
      <w:pPr>
        <w:rPr>
          <w:noProof w:val="0"/>
          <w:lang w:val="en-US"/>
        </w:rPr>
      </w:pPr>
    </w:p>
    <w:p w14:paraId="640DB1EF" w14:textId="77777777" w:rsidR="00D94813" w:rsidRPr="00E9219D" w:rsidRDefault="00D94813" w:rsidP="00D94813">
      <w:pPr>
        <w:rPr>
          <w:noProof w:val="0"/>
          <w:lang w:val="en-US"/>
        </w:rPr>
      </w:pPr>
    </w:p>
    <w:p w14:paraId="7C6FFC75" w14:textId="77777777" w:rsidR="00D94813" w:rsidRPr="00E9219D" w:rsidRDefault="00D94813" w:rsidP="00D94813">
      <w:pPr>
        <w:rPr>
          <w:noProof w:val="0"/>
          <w:lang w:val="en-US"/>
        </w:rPr>
      </w:pPr>
    </w:p>
    <w:p w14:paraId="6F34FE26" w14:textId="77777777" w:rsidR="00D94813" w:rsidRPr="00E9219D" w:rsidRDefault="00D94813" w:rsidP="00D94813">
      <w:pPr>
        <w:rPr>
          <w:noProof w:val="0"/>
          <w:lang w:val="en-US"/>
        </w:rPr>
      </w:pPr>
    </w:p>
    <w:p w14:paraId="5F06FC80" w14:textId="77777777" w:rsidR="00D94813" w:rsidRPr="00E9219D" w:rsidRDefault="00D94813" w:rsidP="00D94813">
      <w:pPr>
        <w:rPr>
          <w:noProof w:val="0"/>
          <w:lang w:val="en-US"/>
        </w:rPr>
      </w:pPr>
    </w:p>
    <w:p w14:paraId="2A11AEB7" w14:textId="77777777" w:rsidR="00D94813" w:rsidRPr="00E9219D" w:rsidRDefault="00D94813" w:rsidP="00D94813">
      <w:pPr>
        <w:rPr>
          <w:noProof w:val="0"/>
          <w:lang w:val="en-US"/>
        </w:rPr>
      </w:pPr>
    </w:p>
    <w:p w14:paraId="036871C2" w14:textId="77777777" w:rsidR="00D94813" w:rsidRPr="00E9219D" w:rsidRDefault="00262828" w:rsidP="00D94813">
      <w:pPr>
        <w:rPr>
          <w:noProof w:val="0"/>
          <w:lang w:val="en-US"/>
        </w:rPr>
      </w:pPr>
      <w:r>
        <w:rPr>
          <w:noProof w:val="0"/>
          <w:lang w:val="en-US"/>
        </w:rPr>
        <w:br w:type="page"/>
      </w:r>
    </w:p>
    <w:p w14:paraId="58E0D9B2" w14:textId="426503FE" w:rsidR="00D94813" w:rsidRPr="00B2477D" w:rsidRDefault="00EA196B" w:rsidP="00B2477D">
      <w:pPr>
        <w:rPr>
          <w:b/>
          <w:lang w:val="en-US"/>
        </w:rPr>
      </w:pPr>
      <w:r>
        <w:rPr>
          <w:b/>
        </w:rPr>
        <w:lastRenderedPageBreak/>
        <mc:AlternateContent>
          <mc:Choice Requires="wps">
            <w:drawing>
              <wp:anchor distT="0" distB="0" distL="114300" distR="114300" simplePos="0" relativeHeight="251666944" behindDoc="0" locked="0" layoutInCell="1" allowOverlap="1" wp14:anchorId="55F6CB03" wp14:editId="6067A58E">
                <wp:simplePos x="0" y="0"/>
                <wp:positionH relativeFrom="column">
                  <wp:posOffset>2514600</wp:posOffset>
                </wp:positionH>
                <wp:positionV relativeFrom="paragraph">
                  <wp:posOffset>800100</wp:posOffset>
                </wp:positionV>
                <wp:extent cx="2971800" cy="914400"/>
                <wp:effectExtent l="5080" t="5080" r="33020" b="42545"/>
                <wp:wrapNone/>
                <wp:docPr id="3" name="WordArt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71800" cy="9144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B6E82A" w14:textId="77777777" w:rsidR="0033589F" w:rsidRDefault="0033589F" w:rsidP="00EA196B">
                            <w:pPr>
                              <w:pStyle w:val="NormalWeb"/>
                              <w:spacing w:before="0" w:beforeAutospacing="0" w:after="0" w:afterAutospacing="0"/>
                              <w:jc w:val="center"/>
                            </w:pPr>
                            <w:r w:rsidRPr="00773A37">
                              <w:rPr>
                                <w:rFonts w:ascii="Arial Black" w:hAnsi="Arial Black"/>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ÖRNEK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5F6CB03" id="WordArt 581" o:spid="_x0000_s1059" type="#_x0000_t202" style="position:absolute;margin-left:198pt;margin-top:63pt;width:234pt;height:1in;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" filled="f" stroked="f">
                <v:stroke joinstyle="round"/>
                <o:lock v:ext="edit" shapetype="t"/>
                <v:textbox style="mso-fit-shape-to-text:t">
                  <w:txbxContent>
                    <w:p w14:paraId="3AB6E82A" w14:textId="77777777" w:rsidR="0033589F" w:rsidRDefault="0033589F" w:rsidP="00EA196B">
                      <w:pPr>
                        <w:pStyle w:val="NormalWeb"/>
                        <w:spacing w:before="0" w:beforeAutospacing="0" w:after="0" w:afterAutospacing="0"/>
                        <w:jc w:val="center"/>
                      </w:pPr>
                      <w:r w:rsidRPr="00773A37">
                        <w:rPr>
                          <w:rFonts w:ascii="Arial Black" w:hAnsi="Arial Black"/>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ÖRNEK</w:t>
                      </w:r>
                    </w:p>
                  </w:txbxContent>
                </v:textbox>
              </v:shape>
            </w:pict>
          </mc:Fallback>
        </mc:AlternateContent>
      </w:r>
      <w:r w:rsidR="00A573C8">
        <w:rPr>
          <w:b/>
          <w:lang w:val="en-US"/>
        </w:rPr>
        <w:t>EK A</w:t>
      </w:r>
      <w:r w:rsidR="00D94813" w:rsidRPr="00B2477D">
        <w:rPr>
          <w:b/>
          <w:lang w:val="en-US"/>
        </w:rPr>
        <w:t xml:space="preserve"> </w:t>
      </w:r>
    </w:p>
    <w:tbl>
      <w:tblPr>
        <w:tblW w:w="9444" w:type="dxa"/>
        <w:jc w:val="center"/>
        <w:tblBorders>
          <w:insideH w:val="dotted" w:sz="4" w:space="0" w:color="auto"/>
          <w:insideV w:val="dotted" w:sz="4" w:space="0" w:color="auto"/>
        </w:tblBorders>
        <w:tblLayout w:type="fixed"/>
        <w:tblLook w:val="01E0" w:firstRow="1" w:lastRow="1" w:firstColumn="1" w:lastColumn="1" w:noHBand="0" w:noVBand="0"/>
      </w:tblPr>
      <w:tblGrid>
        <w:gridCol w:w="4932"/>
        <w:gridCol w:w="4512"/>
      </w:tblGrid>
      <w:tr w:rsidR="00D94813" w:rsidRPr="00F40E05" w14:paraId="2F502C9E" w14:textId="77777777" w:rsidTr="00D94813">
        <w:trPr>
          <w:jc w:val="center"/>
        </w:trPr>
        <w:tc>
          <w:tcPr>
            <w:tcW w:w="4932" w:type="dxa"/>
          </w:tcPr>
          <w:p w14:paraId="450C60AC" w14:textId="77777777" w:rsidR="00D94813" w:rsidRPr="00F40E05" w:rsidRDefault="007F084B" w:rsidP="00D94813">
            <w:pPr>
              <w:spacing w:before="360" w:after="120"/>
              <w:jc w:val="right"/>
              <w:rPr>
                <w:b/>
                <w:noProof w:val="0"/>
                <w:lang w:val="en-US"/>
              </w:rPr>
            </w:pPr>
            <w:r>
              <w:rPr>
                <w:b/>
              </w:rPr>
              <w:drawing>
                <wp:inline distT="0" distB="0" distL="0" distR="0" wp14:anchorId="77D708EE" wp14:editId="034714D4">
                  <wp:extent cx="2524760" cy="2033270"/>
                  <wp:effectExtent l="19050" t="0" r="8890" b="0"/>
                  <wp:docPr id="12" name="Picture 12" descr="a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a8"/>
                          <pic:cNvPicPr>
                            <a:picLocks noChangeAspect="1" noChangeArrowheads="1"/>
                          </pic:cNvPicPr>
                        </pic:nvPicPr>
                        <pic:blipFill>
                          <a:blip r:embed="rId32"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noProof w:val="0"/>
                <w:lang w:val="en-US"/>
              </w:rPr>
              <w:t>(a)</w:t>
            </w:r>
          </w:p>
        </w:tc>
        <w:tc>
          <w:tcPr>
            <w:tcW w:w="4512" w:type="dxa"/>
          </w:tcPr>
          <w:p w14:paraId="06E58C9E" w14:textId="77777777" w:rsidR="00D94813" w:rsidRPr="00F40E05" w:rsidRDefault="007F084B" w:rsidP="00D94813">
            <w:pPr>
              <w:spacing w:before="360" w:after="120"/>
              <w:jc w:val="right"/>
              <w:rPr>
                <w:noProof w:val="0"/>
                <w:lang w:val="en-US"/>
              </w:rPr>
            </w:pPr>
            <w:r>
              <w:rPr>
                <w:b/>
              </w:rPr>
              <w:drawing>
                <wp:inline distT="0" distB="0" distL="0" distR="0" wp14:anchorId="030D1545" wp14:editId="58F6B898">
                  <wp:extent cx="2524760" cy="2087880"/>
                  <wp:effectExtent l="19050" t="0" r="8890" b="0"/>
                  <wp:docPr id="13" name="Picture 13" descr="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2"/>
                          <pic:cNvPicPr>
                            <a:picLocks noChangeAspect="1" noChangeArrowheads="1"/>
                          </pic:cNvPicPr>
                        </pic:nvPicPr>
                        <pic:blipFill>
                          <a:blip r:embed="rId33" cstate="print"/>
                          <a:srcRect b="22699"/>
                          <a:stretch>
                            <a:fillRect/>
                          </a:stretch>
                        </pic:blipFill>
                        <pic:spPr bwMode="auto">
                          <a:xfrm>
                            <a:off x="0" y="0"/>
                            <a:ext cx="2524760" cy="2087880"/>
                          </a:xfrm>
                          <a:prstGeom prst="rect">
                            <a:avLst/>
                          </a:prstGeom>
                          <a:noFill/>
                          <a:ln w="9525">
                            <a:noFill/>
                            <a:miter lim="800000"/>
                            <a:headEnd/>
                            <a:tailEnd/>
                          </a:ln>
                        </pic:spPr>
                      </pic:pic>
                    </a:graphicData>
                  </a:graphic>
                </wp:inline>
              </w:drawing>
            </w:r>
            <w:r w:rsidR="00D94813" w:rsidRPr="00F40E05">
              <w:rPr>
                <w:b/>
                <w:noProof w:val="0"/>
                <w:lang w:val="en-US"/>
              </w:rPr>
              <w:t>(b)</w:t>
            </w:r>
          </w:p>
        </w:tc>
      </w:tr>
      <w:tr w:rsidR="00D94813" w:rsidRPr="00F40E05" w14:paraId="533D6FF9" w14:textId="77777777" w:rsidTr="00D94813">
        <w:trPr>
          <w:jc w:val="center"/>
        </w:trPr>
        <w:tc>
          <w:tcPr>
            <w:tcW w:w="4932" w:type="dxa"/>
          </w:tcPr>
          <w:p w14:paraId="31CC6B1D" w14:textId="77777777" w:rsidR="00D94813" w:rsidRPr="00F40E05" w:rsidRDefault="007F084B" w:rsidP="00D94813">
            <w:pPr>
              <w:spacing w:before="360" w:after="120"/>
              <w:jc w:val="right"/>
              <w:rPr>
                <w:noProof w:val="0"/>
                <w:lang w:val="en-US"/>
              </w:rPr>
            </w:pPr>
            <w:r>
              <w:rPr>
                <w:b/>
              </w:rPr>
              <w:drawing>
                <wp:inline distT="0" distB="0" distL="0" distR="0" wp14:anchorId="14DCFB08" wp14:editId="0C14862D">
                  <wp:extent cx="2524760" cy="2033270"/>
                  <wp:effectExtent l="19050" t="0" r="8890" b="0"/>
                  <wp:docPr id="14" name="Picture 14" descr="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a3"/>
                          <pic:cNvPicPr>
                            <a:picLocks noChangeAspect="1" noChangeArrowheads="1"/>
                          </pic:cNvPicPr>
                        </pic:nvPicPr>
                        <pic:blipFill>
                          <a:blip r:embed="rId34"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noProof w:val="0"/>
                <w:lang w:val="en-US"/>
              </w:rPr>
              <w:t>(c)</w:t>
            </w:r>
          </w:p>
        </w:tc>
        <w:tc>
          <w:tcPr>
            <w:tcW w:w="4512" w:type="dxa"/>
          </w:tcPr>
          <w:p w14:paraId="0A35F67B" w14:textId="77777777" w:rsidR="00D94813" w:rsidRPr="00F40E05" w:rsidRDefault="007F084B" w:rsidP="00D94813">
            <w:pPr>
              <w:spacing w:before="360" w:after="120"/>
              <w:jc w:val="right"/>
              <w:rPr>
                <w:noProof w:val="0"/>
                <w:lang w:val="en-US"/>
              </w:rPr>
            </w:pPr>
            <w:r>
              <w:rPr>
                <w:b/>
              </w:rPr>
              <w:drawing>
                <wp:inline distT="0" distB="0" distL="0" distR="0" wp14:anchorId="49A0B358" wp14:editId="0A6C267F">
                  <wp:extent cx="2511425" cy="2033270"/>
                  <wp:effectExtent l="19050" t="0" r="3175" b="0"/>
                  <wp:docPr id="15" name="Picture 15" descr="a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a20"/>
                          <pic:cNvPicPr>
                            <a:picLocks noChangeAspect="1" noChangeArrowheads="1"/>
                          </pic:cNvPicPr>
                        </pic:nvPicPr>
                        <pic:blipFill>
                          <a:blip r:embed="rId35"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noProof w:val="0"/>
                <w:lang w:val="en-US"/>
              </w:rPr>
              <w:t>(d)</w:t>
            </w:r>
          </w:p>
        </w:tc>
      </w:tr>
      <w:tr w:rsidR="00D94813" w:rsidRPr="00F40E05" w14:paraId="2E07976A" w14:textId="77777777" w:rsidTr="00D94813">
        <w:trPr>
          <w:jc w:val="center"/>
        </w:trPr>
        <w:tc>
          <w:tcPr>
            <w:tcW w:w="4932" w:type="dxa"/>
          </w:tcPr>
          <w:p w14:paraId="76FD927F" w14:textId="77777777" w:rsidR="00D94813" w:rsidRPr="00F40E05" w:rsidRDefault="007F084B" w:rsidP="00D94813">
            <w:pPr>
              <w:spacing w:before="360" w:after="120"/>
              <w:jc w:val="center"/>
              <w:rPr>
                <w:b/>
                <w:noProof w:val="0"/>
                <w:lang w:val="en-US"/>
              </w:rPr>
            </w:pPr>
            <w:r>
              <w:rPr>
                <w:b/>
              </w:rPr>
              <w:drawing>
                <wp:inline distT="0" distB="0" distL="0" distR="0" wp14:anchorId="52479B7D" wp14:editId="720D87D0">
                  <wp:extent cx="2511425" cy="2033270"/>
                  <wp:effectExtent l="19050" t="0" r="3175" b="0"/>
                  <wp:docPr id="16" name="Picture 16" descr="a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a5"/>
                          <pic:cNvPicPr>
                            <a:picLocks noChangeAspect="1" noChangeArrowheads="1"/>
                          </pic:cNvPicPr>
                        </pic:nvPicPr>
                        <pic:blipFill>
                          <a:blip r:embed="rId36"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noProof w:val="0"/>
                <w:lang w:val="en-US"/>
              </w:rPr>
              <w:t>(e)</w:t>
            </w:r>
          </w:p>
        </w:tc>
        <w:tc>
          <w:tcPr>
            <w:tcW w:w="4512" w:type="dxa"/>
          </w:tcPr>
          <w:p w14:paraId="78EA19AE" w14:textId="77777777" w:rsidR="00D94813" w:rsidRPr="00F40E05" w:rsidRDefault="007F084B" w:rsidP="00D94813">
            <w:pPr>
              <w:spacing w:before="360" w:after="120"/>
              <w:jc w:val="center"/>
              <w:rPr>
                <w:b/>
                <w:noProof w:val="0"/>
                <w:lang w:val="en-US"/>
              </w:rPr>
            </w:pPr>
            <w:r>
              <w:rPr>
                <w:b/>
              </w:rPr>
              <w:drawing>
                <wp:inline distT="0" distB="0" distL="0" distR="0" wp14:anchorId="4568D97D" wp14:editId="0C2020D0">
                  <wp:extent cx="2511425" cy="1637665"/>
                  <wp:effectExtent l="19050" t="0" r="3175" b="0"/>
                  <wp:docPr id="17" name="Picture 17" descr="a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19"/>
                          <pic:cNvPicPr>
                            <a:picLocks noChangeAspect="1" noChangeArrowheads="1"/>
                          </pic:cNvPicPr>
                        </pic:nvPicPr>
                        <pic:blipFill>
                          <a:blip r:embed="rId37" cstate="print"/>
                          <a:srcRect b="63358"/>
                          <a:stretch>
                            <a:fillRect/>
                          </a:stretch>
                        </pic:blipFill>
                        <pic:spPr bwMode="auto">
                          <a:xfrm>
                            <a:off x="0" y="0"/>
                            <a:ext cx="2511425" cy="1637665"/>
                          </a:xfrm>
                          <a:prstGeom prst="rect">
                            <a:avLst/>
                          </a:prstGeom>
                          <a:noFill/>
                          <a:ln w="9525">
                            <a:noFill/>
                            <a:miter lim="800000"/>
                            <a:headEnd/>
                            <a:tailEnd/>
                          </a:ln>
                        </pic:spPr>
                      </pic:pic>
                    </a:graphicData>
                  </a:graphic>
                </wp:inline>
              </w:drawing>
            </w:r>
          </w:p>
          <w:p w14:paraId="47E818AE" w14:textId="77777777" w:rsidR="00D94813" w:rsidRPr="00F40E05" w:rsidRDefault="00D94813" w:rsidP="00D94813">
            <w:pPr>
              <w:spacing w:before="360" w:after="120"/>
              <w:jc w:val="right"/>
              <w:rPr>
                <w:b/>
                <w:noProof w:val="0"/>
                <w:lang w:val="en-US"/>
              </w:rPr>
            </w:pPr>
            <w:r w:rsidRPr="00F40E05">
              <w:rPr>
                <w:b/>
                <w:noProof w:val="0"/>
                <w:lang w:val="en-US"/>
              </w:rPr>
              <w:t>(f)</w:t>
            </w:r>
          </w:p>
        </w:tc>
      </w:tr>
    </w:tbl>
    <w:p w14:paraId="74488CEE" w14:textId="77777777" w:rsidR="00D94813" w:rsidRPr="00E9219D" w:rsidRDefault="00D94813" w:rsidP="00D94813">
      <w:pPr>
        <w:pStyle w:val="SekilFBESablonEKLER"/>
        <w:ind w:left="0"/>
        <w:rPr>
          <w:noProof w:val="0"/>
          <w:lang w:val="en-US"/>
        </w:rPr>
      </w:pPr>
      <w:bookmarkStart w:id="303" w:name="_Toc279660591"/>
      <w:bookmarkStart w:id="304" w:name="_Toc445133378"/>
      <w:r w:rsidRPr="00E9219D">
        <w:rPr>
          <w:noProof w:val="0"/>
          <w:lang w:val="en-US"/>
        </w:rPr>
        <w:t>Bölgesel haritalar: (a)Yağış. (b)Akım. (c)</w:t>
      </w:r>
      <w:commentRangeStart w:id="305"/>
      <w:r w:rsidRPr="00E9219D">
        <w:rPr>
          <w:noProof w:val="0"/>
          <w:lang w:val="en-US"/>
        </w:rPr>
        <w:t>Evapotranspirasyon</w:t>
      </w:r>
      <w:commentRangeEnd w:id="305"/>
      <w:r w:rsidR="00556CC5">
        <w:rPr>
          <w:rStyle w:val="CommentReference"/>
          <w:lang w:val="tr-TR"/>
        </w:rPr>
        <w:commentReference w:id="305"/>
      </w:r>
      <w:r w:rsidRPr="00E9219D">
        <w:rPr>
          <w:noProof w:val="0"/>
          <w:lang w:val="en-US"/>
        </w:rPr>
        <w:t xml:space="preserve"> …</w:t>
      </w:r>
      <w:bookmarkEnd w:id="303"/>
      <w:bookmarkEnd w:id="304"/>
    </w:p>
    <w:p w14:paraId="1E5374FC" w14:textId="77777777" w:rsidR="00D94813" w:rsidRPr="00E9219D" w:rsidRDefault="00D94813" w:rsidP="00D94813">
      <w:pPr>
        <w:rPr>
          <w:noProof w:val="0"/>
          <w:lang w:val="en-US"/>
        </w:rPr>
      </w:pPr>
      <w:r w:rsidRPr="00E9219D">
        <w:rPr>
          <w:noProof w:val="0"/>
          <w:lang w:val="en-US"/>
        </w:rPr>
        <w:br w:type="page"/>
      </w:r>
    </w:p>
    <w:p w14:paraId="02BB9808" w14:textId="77777777" w:rsidR="00D94813" w:rsidRPr="00E9219D" w:rsidRDefault="00D94813" w:rsidP="00D94813">
      <w:pPr>
        <w:pStyle w:val="CizelgeFBESablonBolumEKLER"/>
        <w:rPr>
          <w:lang w:val="en-US"/>
        </w:rPr>
      </w:pPr>
      <w:bookmarkStart w:id="306" w:name="_Toc202259488"/>
      <w:bookmarkStart w:id="307" w:name="_Toc445130540"/>
      <w:r w:rsidRPr="00E9219D">
        <w:rPr>
          <w:lang w:val="en-US"/>
        </w:rPr>
        <w:lastRenderedPageBreak/>
        <w:t xml:space="preserve">Ekler bölümünde </w:t>
      </w:r>
      <w:r>
        <w:rPr>
          <w:lang w:val="en-US"/>
        </w:rPr>
        <w:t>çizelge</w:t>
      </w:r>
      <w:r w:rsidRPr="00E9219D">
        <w:rPr>
          <w:lang w:val="en-US"/>
        </w:rPr>
        <w:t xml:space="preserve"> örneği.</w:t>
      </w:r>
      <w:bookmarkEnd w:id="306"/>
      <w:bookmarkEnd w:id="307"/>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7D6D69E2" w14:textId="77777777" w:rsidTr="00D94813">
        <w:trPr>
          <w:jc w:val="center"/>
        </w:trPr>
        <w:tc>
          <w:tcPr>
            <w:tcW w:w="1510" w:type="pct"/>
            <w:tcBorders>
              <w:top w:val="double" w:sz="6" w:space="0" w:color="auto"/>
              <w:bottom w:val="single" w:sz="8" w:space="0" w:color="auto"/>
            </w:tcBorders>
          </w:tcPr>
          <w:p w14:paraId="71C40C06" w14:textId="77777777" w:rsidR="00D94813" w:rsidRPr="00E9219D" w:rsidRDefault="00D94813" w:rsidP="00D94813">
            <w:pPr>
              <w:jc w:val="center"/>
              <w:rPr>
                <w:noProof w:val="0"/>
                <w:lang w:val="en-US"/>
              </w:rPr>
            </w:pPr>
            <w:r w:rsidRPr="00E9219D">
              <w:rPr>
                <w:noProof w:val="0"/>
                <w:lang w:val="en-US"/>
              </w:rPr>
              <w:t>Kolon A</w:t>
            </w:r>
          </w:p>
        </w:tc>
        <w:tc>
          <w:tcPr>
            <w:tcW w:w="1093" w:type="pct"/>
            <w:tcBorders>
              <w:top w:val="double" w:sz="6" w:space="0" w:color="auto"/>
              <w:bottom w:val="single" w:sz="8" w:space="0" w:color="auto"/>
            </w:tcBorders>
          </w:tcPr>
          <w:p w14:paraId="090E26F7" w14:textId="77777777" w:rsidR="00D94813" w:rsidRPr="00E9219D" w:rsidRDefault="00D94813" w:rsidP="00D94813">
            <w:pPr>
              <w:jc w:val="center"/>
              <w:rPr>
                <w:noProof w:val="0"/>
                <w:lang w:val="en-US"/>
              </w:rPr>
            </w:pPr>
            <w:r w:rsidRPr="00E9219D">
              <w:rPr>
                <w:noProof w:val="0"/>
                <w:lang w:val="en-US"/>
              </w:rPr>
              <w:t>Kolon B</w:t>
            </w:r>
          </w:p>
        </w:tc>
        <w:tc>
          <w:tcPr>
            <w:tcW w:w="1118" w:type="pct"/>
            <w:tcBorders>
              <w:top w:val="double" w:sz="6" w:space="0" w:color="auto"/>
              <w:bottom w:val="single" w:sz="8" w:space="0" w:color="auto"/>
            </w:tcBorders>
          </w:tcPr>
          <w:p w14:paraId="7EF9819B" w14:textId="77777777" w:rsidR="00D94813" w:rsidRPr="00E9219D" w:rsidRDefault="00D94813" w:rsidP="00D94813">
            <w:pPr>
              <w:jc w:val="center"/>
              <w:rPr>
                <w:noProof w:val="0"/>
                <w:lang w:val="en-US"/>
              </w:rPr>
            </w:pPr>
            <w:r w:rsidRPr="00E9219D">
              <w:rPr>
                <w:noProof w:val="0"/>
                <w:lang w:val="en-US"/>
              </w:rPr>
              <w:t>Kolon C</w:t>
            </w:r>
          </w:p>
        </w:tc>
        <w:tc>
          <w:tcPr>
            <w:tcW w:w="1278" w:type="pct"/>
            <w:tcBorders>
              <w:top w:val="double" w:sz="6" w:space="0" w:color="auto"/>
              <w:bottom w:val="single" w:sz="8" w:space="0" w:color="auto"/>
            </w:tcBorders>
          </w:tcPr>
          <w:p w14:paraId="44EE1A22" w14:textId="77777777" w:rsidR="00D94813" w:rsidRPr="00E9219D" w:rsidRDefault="00D94813" w:rsidP="00D94813">
            <w:pPr>
              <w:jc w:val="center"/>
              <w:rPr>
                <w:noProof w:val="0"/>
                <w:lang w:val="en-US"/>
              </w:rPr>
            </w:pPr>
            <w:r w:rsidRPr="00E9219D">
              <w:rPr>
                <w:noProof w:val="0"/>
                <w:lang w:val="en-US"/>
              </w:rPr>
              <w:t>Kolon D</w:t>
            </w:r>
          </w:p>
        </w:tc>
      </w:tr>
      <w:tr w:rsidR="00D94813" w:rsidRPr="00E9219D" w14:paraId="60782FA9" w14:textId="77777777" w:rsidTr="00D94813">
        <w:trPr>
          <w:jc w:val="center"/>
        </w:trPr>
        <w:tc>
          <w:tcPr>
            <w:tcW w:w="1510" w:type="pct"/>
            <w:tcBorders>
              <w:top w:val="single" w:sz="8" w:space="0" w:color="auto"/>
            </w:tcBorders>
            <w:vAlign w:val="center"/>
          </w:tcPr>
          <w:p w14:paraId="6983F3A4" w14:textId="77777777" w:rsidR="00D94813" w:rsidRPr="00E9219D" w:rsidRDefault="00D94813" w:rsidP="00D94813">
            <w:pPr>
              <w:jc w:val="center"/>
              <w:rPr>
                <w:noProof w:val="0"/>
                <w:lang w:val="en-US"/>
              </w:rPr>
            </w:pPr>
            <w:r w:rsidRPr="00E9219D">
              <w:rPr>
                <w:noProof w:val="0"/>
                <w:lang w:val="en-US"/>
              </w:rPr>
              <w:t>Satır A</w:t>
            </w:r>
          </w:p>
        </w:tc>
        <w:tc>
          <w:tcPr>
            <w:tcW w:w="1093" w:type="pct"/>
            <w:tcBorders>
              <w:top w:val="single" w:sz="8" w:space="0" w:color="auto"/>
            </w:tcBorders>
            <w:vAlign w:val="center"/>
          </w:tcPr>
          <w:p w14:paraId="0626D431" w14:textId="77777777" w:rsidR="00D94813" w:rsidRPr="00E9219D" w:rsidRDefault="00D94813" w:rsidP="00D94813">
            <w:pPr>
              <w:jc w:val="center"/>
              <w:rPr>
                <w:noProof w:val="0"/>
                <w:lang w:val="en-US"/>
              </w:rPr>
            </w:pPr>
            <w:r w:rsidRPr="00E9219D">
              <w:rPr>
                <w:noProof w:val="0"/>
                <w:lang w:val="en-US"/>
              </w:rPr>
              <w:t>Satır A</w:t>
            </w:r>
          </w:p>
        </w:tc>
        <w:tc>
          <w:tcPr>
            <w:tcW w:w="1118" w:type="pct"/>
            <w:tcBorders>
              <w:top w:val="single" w:sz="8" w:space="0" w:color="auto"/>
            </w:tcBorders>
            <w:vAlign w:val="center"/>
          </w:tcPr>
          <w:p w14:paraId="1AA707B6" w14:textId="77777777" w:rsidR="00D94813" w:rsidRPr="00E9219D" w:rsidRDefault="00D94813" w:rsidP="00D94813">
            <w:pPr>
              <w:jc w:val="center"/>
              <w:rPr>
                <w:noProof w:val="0"/>
                <w:lang w:val="en-US"/>
              </w:rPr>
            </w:pPr>
            <w:r w:rsidRPr="00E9219D">
              <w:rPr>
                <w:noProof w:val="0"/>
                <w:lang w:val="en-US"/>
              </w:rPr>
              <w:t>Satır A</w:t>
            </w:r>
          </w:p>
        </w:tc>
        <w:tc>
          <w:tcPr>
            <w:tcW w:w="1278" w:type="pct"/>
            <w:tcBorders>
              <w:top w:val="single" w:sz="8" w:space="0" w:color="auto"/>
            </w:tcBorders>
          </w:tcPr>
          <w:p w14:paraId="14DF9588" w14:textId="77777777" w:rsidR="00D94813" w:rsidRPr="00E9219D" w:rsidRDefault="00D94813" w:rsidP="00D94813">
            <w:pPr>
              <w:jc w:val="center"/>
              <w:rPr>
                <w:noProof w:val="0"/>
                <w:lang w:val="en-US"/>
              </w:rPr>
            </w:pPr>
            <w:r w:rsidRPr="00E9219D">
              <w:rPr>
                <w:noProof w:val="0"/>
                <w:lang w:val="en-US"/>
              </w:rPr>
              <w:t>Satır A</w:t>
            </w:r>
          </w:p>
        </w:tc>
      </w:tr>
      <w:tr w:rsidR="00D94813" w:rsidRPr="00E9219D" w14:paraId="5938F1C7" w14:textId="77777777" w:rsidTr="00D94813">
        <w:trPr>
          <w:jc w:val="center"/>
        </w:trPr>
        <w:tc>
          <w:tcPr>
            <w:tcW w:w="1510" w:type="pct"/>
            <w:vAlign w:val="center"/>
          </w:tcPr>
          <w:p w14:paraId="7DC95B81" w14:textId="77777777" w:rsidR="00D94813" w:rsidRPr="00E9219D" w:rsidRDefault="00D94813" w:rsidP="00D94813">
            <w:pPr>
              <w:jc w:val="center"/>
              <w:rPr>
                <w:noProof w:val="0"/>
                <w:lang w:val="en-US"/>
              </w:rPr>
            </w:pPr>
            <w:r w:rsidRPr="00E9219D">
              <w:rPr>
                <w:noProof w:val="0"/>
                <w:lang w:val="en-US"/>
              </w:rPr>
              <w:t>Satır B</w:t>
            </w:r>
          </w:p>
        </w:tc>
        <w:tc>
          <w:tcPr>
            <w:tcW w:w="1093" w:type="pct"/>
            <w:vAlign w:val="center"/>
          </w:tcPr>
          <w:p w14:paraId="30C86065" w14:textId="77777777" w:rsidR="00D94813" w:rsidRPr="00E9219D" w:rsidRDefault="00D94813" w:rsidP="00D94813">
            <w:pPr>
              <w:jc w:val="center"/>
              <w:rPr>
                <w:noProof w:val="0"/>
                <w:lang w:val="en-US"/>
              </w:rPr>
            </w:pPr>
            <w:r w:rsidRPr="00E9219D">
              <w:rPr>
                <w:noProof w:val="0"/>
                <w:lang w:val="en-US"/>
              </w:rPr>
              <w:t>Satır B</w:t>
            </w:r>
          </w:p>
        </w:tc>
        <w:tc>
          <w:tcPr>
            <w:tcW w:w="1118" w:type="pct"/>
            <w:vAlign w:val="center"/>
          </w:tcPr>
          <w:p w14:paraId="1226D856" w14:textId="77777777" w:rsidR="00D94813" w:rsidRPr="00E9219D" w:rsidRDefault="00D94813" w:rsidP="00D94813">
            <w:pPr>
              <w:jc w:val="center"/>
              <w:rPr>
                <w:noProof w:val="0"/>
                <w:lang w:val="en-US"/>
              </w:rPr>
            </w:pPr>
            <w:r w:rsidRPr="00E9219D">
              <w:rPr>
                <w:noProof w:val="0"/>
                <w:lang w:val="en-US"/>
              </w:rPr>
              <w:t>Satır B</w:t>
            </w:r>
          </w:p>
        </w:tc>
        <w:tc>
          <w:tcPr>
            <w:tcW w:w="1278" w:type="pct"/>
          </w:tcPr>
          <w:p w14:paraId="77462651" w14:textId="77777777" w:rsidR="00D94813" w:rsidRPr="00E9219D" w:rsidRDefault="00D94813" w:rsidP="00D94813">
            <w:pPr>
              <w:jc w:val="center"/>
              <w:rPr>
                <w:noProof w:val="0"/>
                <w:lang w:val="en-US"/>
              </w:rPr>
            </w:pPr>
            <w:r w:rsidRPr="00E9219D">
              <w:rPr>
                <w:noProof w:val="0"/>
                <w:lang w:val="en-US"/>
              </w:rPr>
              <w:t>Satır B</w:t>
            </w:r>
          </w:p>
        </w:tc>
      </w:tr>
      <w:tr w:rsidR="00D94813" w:rsidRPr="00E9219D" w14:paraId="7C61403C" w14:textId="77777777" w:rsidTr="00D94813">
        <w:trPr>
          <w:jc w:val="center"/>
        </w:trPr>
        <w:tc>
          <w:tcPr>
            <w:tcW w:w="1510" w:type="pct"/>
            <w:vAlign w:val="center"/>
          </w:tcPr>
          <w:p w14:paraId="78A03EF9" w14:textId="77777777" w:rsidR="00D94813" w:rsidRPr="00E9219D" w:rsidRDefault="00D94813" w:rsidP="00D94813">
            <w:pPr>
              <w:jc w:val="center"/>
              <w:rPr>
                <w:noProof w:val="0"/>
                <w:lang w:val="en-US"/>
              </w:rPr>
            </w:pPr>
            <w:r w:rsidRPr="00E9219D">
              <w:rPr>
                <w:noProof w:val="0"/>
                <w:lang w:val="en-US"/>
              </w:rPr>
              <w:t>Satır C</w:t>
            </w:r>
          </w:p>
        </w:tc>
        <w:tc>
          <w:tcPr>
            <w:tcW w:w="1093" w:type="pct"/>
            <w:vAlign w:val="center"/>
          </w:tcPr>
          <w:p w14:paraId="369CD4F0" w14:textId="77777777" w:rsidR="00D94813" w:rsidRPr="00E9219D" w:rsidRDefault="00D94813" w:rsidP="00D94813">
            <w:pPr>
              <w:jc w:val="center"/>
              <w:rPr>
                <w:noProof w:val="0"/>
                <w:lang w:val="en-US"/>
              </w:rPr>
            </w:pPr>
            <w:r w:rsidRPr="00E9219D">
              <w:rPr>
                <w:noProof w:val="0"/>
                <w:lang w:val="en-US"/>
              </w:rPr>
              <w:t>Satır C</w:t>
            </w:r>
          </w:p>
        </w:tc>
        <w:tc>
          <w:tcPr>
            <w:tcW w:w="1118" w:type="pct"/>
            <w:vAlign w:val="center"/>
          </w:tcPr>
          <w:p w14:paraId="39A1C60B" w14:textId="77777777" w:rsidR="00D94813" w:rsidRPr="00E9219D" w:rsidRDefault="00D94813" w:rsidP="00D94813">
            <w:pPr>
              <w:jc w:val="center"/>
              <w:rPr>
                <w:noProof w:val="0"/>
                <w:lang w:val="en-US"/>
              </w:rPr>
            </w:pPr>
            <w:r w:rsidRPr="00E9219D">
              <w:rPr>
                <w:noProof w:val="0"/>
                <w:lang w:val="en-US"/>
              </w:rPr>
              <w:t>Satır C</w:t>
            </w:r>
          </w:p>
        </w:tc>
        <w:tc>
          <w:tcPr>
            <w:tcW w:w="1278" w:type="pct"/>
          </w:tcPr>
          <w:p w14:paraId="0E375915" w14:textId="77777777" w:rsidR="00D94813" w:rsidRPr="00E9219D" w:rsidRDefault="00D94813" w:rsidP="00D94813">
            <w:pPr>
              <w:jc w:val="center"/>
              <w:rPr>
                <w:noProof w:val="0"/>
                <w:lang w:val="en-US"/>
              </w:rPr>
            </w:pPr>
            <w:r w:rsidRPr="00E9219D">
              <w:rPr>
                <w:noProof w:val="0"/>
                <w:lang w:val="en-US"/>
              </w:rPr>
              <w:t>Satır C</w:t>
            </w:r>
          </w:p>
        </w:tc>
      </w:tr>
    </w:tbl>
    <w:p w14:paraId="39EA342F" w14:textId="77777777" w:rsidR="00D94813" w:rsidRDefault="00D94813" w:rsidP="00D94813"/>
    <w:p w14:paraId="68E0C89D" w14:textId="77777777" w:rsidR="004D2F13" w:rsidRDefault="00D94813">
      <w:r>
        <w:br w:type="page"/>
      </w:r>
      <w:bookmarkStart w:id="308" w:name="_Toc190755337"/>
      <w:bookmarkStart w:id="309" w:name="_Toc190755915"/>
      <w:r w:rsidR="004D2F13">
        <w:lastRenderedPageBreak/>
        <w:br w:type="page"/>
      </w:r>
    </w:p>
    <w:bookmarkEnd w:id="308"/>
    <w:bookmarkEnd w:id="309"/>
    <w:p w14:paraId="127D0B33" w14:textId="77777777" w:rsidR="00724B00" w:rsidRDefault="00724B00" w:rsidP="00724B00">
      <w:pPr>
        <w:pStyle w:val="BASLIK1"/>
        <w:sectPr w:rsidR="00724B00" w:rsidSect="00CE58CE">
          <w:pgSz w:w="11906" w:h="16838"/>
          <w:pgMar w:top="1418" w:right="1418" w:bottom="1418" w:left="2268" w:header="709" w:footer="709" w:gutter="0"/>
          <w:cols w:space="708"/>
          <w:docGrid w:linePitch="360"/>
        </w:sectPr>
      </w:pPr>
    </w:p>
    <w:p w14:paraId="62236709" w14:textId="77777777" w:rsidR="004E6AAA" w:rsidRDefault="00724B00" w:rsidP="00724B00">
      <w:pPr>
        <w:pStyle w:val="BASLIK1"/>
        <w:numPr>
          <w:ilvl w:val="0"/>
          <w:numId w:val="0"/>
        </w:numPr>
      </w:pPr>
      <w:bookmarkStart w:id="310" w:name="_Toc443401191"/>
      <w:commentRangeStart w:id="311"/>
      <w:r>
        <w:lastRenderedPageBreak/>
        <mc:AlternateContent>
          <mc:Choice Requires="wps">
            <w:drawing>
              <wp:anchor distT="0" distB="0" distL="114300" distR="114300" simplePos="0" relativeHeight="251671040" behindDoc="0" locked="0" layoutInCell="1" allowOverlap="1" wp14:anchorId="71A58868" wp14:editId="479794EB">
                <wp:simplePos x="0" y="0"/>
                <wp:positionH relativeFrom="margin">
                  <wp:posOffset>3662680</wp:posOffset>
                </wp:positionH>
                <wp:positionV relativeFrom="margin">
                  <wp:posOffset>683895</wp:posOffset>
                </wp:positionV>
                <wp:extent cx="1483360" cy="1552575"/>
                <wp:effectExtent l="0" t="0" r="21590" b="28575"/>
                <wp:wrapSquare wrapText="bothSides"/>
                <wp:docPr id="6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552575"/>
                        </a:xfrm>
                        <a:prstGeom prst="rect">
                          <a:avLst/>
                        </a:prstGeom>
                        <a:solidFill>
                          <a:srgbClr val="FFFFFF"/>
                        </a:solidFill>
                        <a:ln w="9525">
                          <a:solidFill>
                            <a:srgbClr val="000000"/>
                          </a:solidFill>
                          <a:miter lim="800000"/>
                          <a:headEnd/>
                          <a:tailEnd/>
                        </a:ln>
                      </wps:spPr>
                      <wps:txbx>
                        <w:txbxContent>
                          <w:p w14:paraId="3292917D" w14:textId="77777777" w:rsidR="0033589F" w:rsidRDefault="0033589F">
                            <w:r>
                              <w:drawing>
                                <wp:inline distT="0" distB="0" distL="0" distR="0" wp14:anchorId="22948583" wp14:editId="36D2C397">
                                  <wp:extent cx="1285240" cy="966470"/>
                                  <wp:effectExtent l="0" t="0" r="0" b="5080"/>
                                  <wp:docPr id="4"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85240" cy="9664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58868" id="_x0000_s1060" type="#_x0000_t202" style="position:absolute;margin-left:288.4pt;margin-top:53.85pt;width:116.8pt;height:122.2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">
                <v:textbox>
                  <w:txbxContent>
                    <w:p w14:paraId="3292917D" w14:textId="77777777" w:rsidR="0033589F" w:rsidRDefault="0033589F">
                      <w:r>
                        <w:drawing>
                          <wp:inline distT="0" distB="0" distL="0" distR="0" wp14:anchorId="22948583" wp14:editId="36D2C397">
                            <wp:extent cx="1285240" cy="966470"/>
                            <wp:effectExtent l="0" t="0" r="0" b="5080"/>
                            <wp:docPr id="4"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85240" cy="966470"/>
                                    </a:xfrm>
                                    <a:prstGeom prst="rect">
                                      <a:avLst/>
                                    </a:prstGeom>
                                    <a:noFill/>
                                    <a:ln>
                                      <a:noFill/>
                                    </a:ln>
                                  </pic:spPr>
                                </pic:pic>
                              </a:graphicData>
                            </a:graphic>
                          </wp:inline>
                        </w:drawing>
                      </w:r>
                    </w:p>
                  </w:txbxContent>
                </v:textbox>
                <w10:wrap type="square" anchorx="margin" anchory="margin"/>
              </v:shape>
            </w:pict>
          </mc:Fallback>
        </mc:AlternateContent>
      </w:r>
      <w:r>
        <w:t>ÖZGEÇMİŞ</w:t>
      </w:r>
      <w:bookmarkEnd w:id="310"/>
      <w:commentRangeEnd w:id="311"/>
      <w:r w:rsidR="00DD030E">
        <w:rPr>
          <w:rStyle w:val="CommentReference"/>
          <w:rFonts w:eastAsia="Times New Roman"/>
          <w:b w:val="0"/>
        </w:rPr>
        <w:commentReference w:id="311"/>
      </w:r>
    </w:p>
    <w:p w14:paraId="0334B75D" w14:textId="77777777" w:rsidR="00724B00" w:rsidRDefault="00724B00" w:rsidP="004E6AAA">
      <w:pPr>
        <w:pStyle w:val="Subtitle"/>
        <w:spacing w:line="360" w:lineRule="auto"/>
      </w:pPr>
    </w:p>
    <w:p w14:paraId="186B1E43" w14:textId="77777777" w:rsidR="00724B00" w:rsidRDefault="00724B00" w:rsidP="004E6AAA">
      <w:pPr>
        <w:pStyle w:val="Subtitle"/>
        <w:spacing w:line="360" w:lineRule="auto"/>
      </w:pPr>
    </w:p>
    <w:p w14:paraId="6074C203" w14:textId="77777777" w:rsidR="00724B00" w:rsidRDefault="00724B00" w:rsidP="004E6AAA">
      <w:pPr>
        <w:pStyle w:val="Subtitle"/>
        <w:spacing w:line="360" w:lineRule="auto"/>
      </w:pPr>
    </w:p>
    <w:p w14:paraId="7A43DD7B" w14:textId="77777777" w:rsidR="00724B00" w:rsidRDefault="00724B00" w:rsidP="004E6AAA">
      <w:pPr>
        <w:pStyle w:val="Subtitle"/>
        <w:spacing w:line="360" w:lineRule="auto"/>
      </w:pPr>
    </w:p>
    <w:p w14:paraId="1894A335" w14:textId="77777777" w:rsidR="004E6AAA" w:rsidRDefault="004E6AAA" w:rsidP="004E6AAA">
      <w:pPr>
        <w:pStyle w:val="Subtitle"/>
        <w:spacing w:line="360" w:lineRule="auto"/>
      </w:pPr>
    </w:p>
    <w:p w14:paraId="1945F4E9" w14:textId="77777777" w:rsidR="004E6AAA" w:rsidRPr="00BC2F39" w:rsidRDefault="004E6AAA" w:rsidP="004E6AAA">
      <w:pPr>
        <w:pStyle w:val="Subtitle"/>
        <w:spacing w:line="360" w:lineRule="auto"/>
      </w:pPr>
      <w:r w:rsidRPr="00BC2F39">
        <w:t>Ad-Soyad</w:t>
      </w:r>
      <w:r>
        <w:tab/>
      </w:r>
      <w:r>
        <w:tab/>
      </w:r>
      <w:r>
        <w:tab/>
      </w:r>
      <w:r w:rsidRPr="00BC2F39">
        <w:t>:</w:t>
      </w:r>
    </w:p>
    <w:p w14:paraId="2BD13B27" w14:textId="77777777" w:rsidR="004E6AAA" w:rsidRPr="00BC2F39" w:rsidRDefault="004E6AAA" w:rsidP="004E6AAA">
      <w:pPr>
        <w:pStyle w:val="Subtitle"/>
        <w:spacing w:line="360" w:lineRule="auto"/>
        <w:rPr>
          <w:b w:val="0"/>
          <w:bCs w:val="0"/>
        </w:rPr>
      </w:pPr>
      <w:r w:rsidRPr="00BC2F39">
        <w:t>Doğum Tarihi ve Yeri</w:t>
      </w:r>
      <w:r>
        <w:tab/>
      </w:r>
      <w:r w:rsidRPr="00BC2F39">
        <w:t xml:space="preserve">: </w:t>
      </w:r>
    </w:p>
    <w:p w14:paraId="14D71CF7" w14:textId="77777777" w:rsidR="004E6AAA" w:rsidRPr="00BC2F39" w:rsidRDefault="004E6AAA" w:rsidP="004E6AAA">
      <w:pPr>
        <w:pStyle w:val="Subtitle"/>
        <w:spacing w:line="360" w:lineRule="auto"/>
        <w:rPr>
          <w:b w:val="0"/>
          <w:bCs w:val="0"/>
        </w:rPr>
      </w:pPr>
      <w:r w:rsidRPr="00BC2F39">
        <w:rPr>
          <w:bCs w:val="0"/>
        </w:rPr>
        <w:t>E-posta</w:t>
      </w:r>
      <w:r w:rsidRPr="00BC2F39">
        <w:rPr>
          <w:b w:val="0"/>
          <w:bCs w:val="0"/>
        </w:rPr>
        <w:tab/>
      </w:r>
      <w:r w:rsidRPr="00BC2F39">
        <w:rPr>
          <w:b w:val="0"/>
          <w:bCs w:val="0"/>
        </w:rPr>
        <w:tab/>
        <w:t xml:space="preserve">  </w:t>
      </w:r>
      <w:r>
        <w:rPr>
          <w:b w:val="0"/>
          <w:bCs w:val="0"/>
        </w:rPr>
        <w:tab/>
      </w:r>
      <w:r w:rsidRPr="00BC2F39">
        <w:rPr>
          <w:bCs w:val="0"/>
        </w:rPr>
        <w:t>:</w:t>
      </w:r>
      <w:r w:rsidRPr="00BC2F39">
        <w:rPr>
          <w:b w:val="0"/>
          <w:bCs w:val="0"/>
        </w:rPr>
        <w:t xml:space="preserve"> </w:t>
      </w:r>
    </w:p>
    <w:p w14:paraId="1B7EE262" w14:textId="77777777" w:rsidR="004E6AAA" w:rsidRPr="00BC2F39" w:rsidRDefault="004E6AAA" w:rsidP="004E6AAA">
      <w:pPr>
        <w:spacing w:line="360" w:lineRule="auto"/>
        <w:rPr>
          <w:b/>
          <w:bCs/>
        </w:rPr>
      </w:pPr>
    </w:p>
    <w:p w14:paraId="6DBF9B59" w14:textId="77777777" w:rsidR="004E6AAA" w:rsidRPr="00BC2F39" w:rsidRDefault="004E6AAA" w:rsidP="004E6AAA">
      <w:pPr>
        <w:spacing w:line="360" w:lineRule="auto"/>
        <w:rPr>
          <w:b/>
          <w:bCs/>
        </w:rPr>
      </w:pPr>
      <w:r w:rsidRPr="00BC2F39">
        <w:rPr>
          <w:b/>
          <w:bCs/>
        </w:rPr>
        <w:t>ÖĞRENİM DURUMU:</w:t>
      </w:r>
    </w:p>
    <w:p w14:paraId="6AB785B0" w14:textId="77777777" w:rsidR="004E6AAA" w:rsidRPr="00BC2F39" w:rsidRDefault="004E6AAA" w:rsidP="004E6AAA">
      <w:pPr>
        <w:numPr>
          <w:ilvl w:val="0"/>
          <w:numId w:val="28"/>
        </w:numPr>
        <w:tabs>
          <w:tab w:val="clear" w:pos="864"/>
          <w:tab w:val="num" w:pos="360"/>
        </w:tabs>
        <w:spacing w:line="360" w:lineRule="auto"/>
        <w:ind w:left="360"/>
        <w:jc w:val="both"/>
        <w:rPr>
          <w:i/>
        </w:rPr>
      </w:pPr>
      <w:r w:rsidRPr="00BC2F39">
        <w:rPr>
          <w:b/>
        </w:rPr>
        <w:t>Lisans</w:t>
      </w:r>
      <w:r w:rsidRPr="00BC2F39">
        <w:rPr>
          <w:b/>
        </w:rPr>
        <w:tab/>
        <w:t xml:space="preserve">            :</w:t>
      </w:r>
      <w:r w:rsidRPr="00BC2F39">
        <w:t xml:space="preserve"> Mezuniyet yılı, Üniversite, Fakülte, Bölüm</w:t>
      </w:r>
    </w:p>
    <w:p w14:paraId="1D90A18F" w14:textId="77777777" w:rsidR="004E6AAA" w:rsidRPr="00BC2F39" w:rsidRDefault="004E6AAA" w:rsidP="004E6AAA">
      <w:pPr>
        <w:numPr>
          <w:ilvl w:val="0"/>
          <w:numId w:val="28"/>
        </w:numPr>
        <w:tabs>
          <w:tab w:val="clear" w:pos="864"/>
          <w:tab w:val="num" w:pos="360"/>
        </w:tabs>
        <w:spacing w:line="360" w:lineRule="auto"/>
        <w:ind w:left="360"/>
        <w:jc w:val="both"/>
      </w:pPr>
      <w:r w:rsidRPr="00BC2F39">
        <w:rPr>
          <w:b/>
        </w:rPr>
        <w:t>Yükseklisans       :</w:t>
      </w:r>
      <w:r w:rsidRPr="00BC2F39">
        <w:t xml:space="preserve"> Mezuniyet yılı, Üniversite, Anabilim Dalı, Program</w:t>
      </w:r>
    </w:p>
    <w:p w14:paraId="50929EA6" w14:textId="77777777" w:rsidR="004E6AAA" w:rsidRPr="00BC2F39" w:rsidRDefault="004E6AAA" w:rsidP="004E6AAA">
      <w:pPr>
        <w:spacing w:line="360" w:lineRule="auto"/>
        <w:rPr>
          <w:b/>
        </w:rPr>
      </w:pPr>
    </w:p>
    <w:p w14:paraId="11AD6296" w14:textId="43ABD0F6" w:rsidR="00BC7B33" w:rsidRPr="00BC2F39" w:rsidRDefault="004E6AAA" w:rsidP="004E6AAA">
      <w:pPr>
        <w:spacing w:line="360" w:lineRule="auto"/>
        <w:rPr>
          <w:b/>
        </w:rPr>
      </w:pPr>
      <w:r w:rsidRPr="00BC2F39">
        <w:rPr>
          <w:b/>
        </w:rPr>
        <w:t>MESLEKİ DENEYİM VE ÖDÜLLER:</w:t>
      </w:r>
    </w:p>
    <w:p w14:paraId="739677BF" w14:textId="32AD717E" w:rsidR="005E1FDC" w:rsidRDefault="00BC7B33" w:rsidP="005E1FDC">
      <w:pPr>
        <w:pStyle w:val="ListParagraph"/>
        <w:numPr>
          <w:ilvl w:val="0"/>
          <w:numId w:val="32"/>
        </w:numPr>
      </w:pPr>
      <w:r>
        <w:t>19</w:t>
      </w:r>
      <w:r w:rsidR="005E1FDC">
        <w:t>50</w:t>
      </w:r>
      <w:r>
        <w:t>-</w:t>
      </w:r>
      <w:r w:rsidR="005E1FDC">
        <w:t>1956</w:t>
      </w:r>
      <w:r>
        <w:t xml:space="preserve"> yılları arasında </w:t>
      </w:r>
      <w:r w:rsidR="005E1FDC">
        <w:t xml:space="preserve">İstanbul Teknik </w:t>
      </w:r>
      <w:r>
        <w:t>Üniversitesi</w:t>
      </w:r>
      <w:r w:rsidR="005E1FDC">
        <w:t xml:space="preserve"> Merkez </w:t>
      </w:r>
      <w:r w:rsidR="005E1FDC" w:rsidRPr="005E1FDC">
        <w:t>Laboratuvarları</w:t>
      </w:r>
      <w:r w:rsidR="005E1FDC">
        <w:t>’</w:t>
      </w:r>
      <w:r w:rsidR="005E1FDC" w:rsidRPr="005E1FDC">
        <w:t>nda</w:t>
      </w:r>
      <w:r w:rsidR="005E1FDC">
        <w:t xml:space="preserve"> teorik fizik üzerine çalıştı. </w:t>
      </w:r>
    </w:p>
    <w:p w14:paraId="6687BF33" w14:textId="77777777" w:rsidR="005E1FDC" w:rsidRDefault="005E1FDC" w:rsidP="005E1FDC">
      <w:pPr>
        <w:pStyle w:val="ListParagraph"/>
        <w:numPr>
          <w:ilvl w:val="0"/>
          <w:numId w:val="32"/>
        </w:numPr>
      </w:pPr>
      <w:r>
        <w:t>1953 yılında Nobel Fizik Ödülü’nü kazandı.</w:t>
      </w:r>
    </w:p>
    <w:p w14:paraId="66F8815D" w14:textId="278673FE" w:rsidR="005E1FDC" w:rsidRDefault="005E1FDC" w:rsidP="005E1FDC">
      <w:pPr>
        <w:pStyle w:val="ListParagraph"/>
        <w:numPr>
          <w:ilvl w:val="0"/>
          <w:numId w:val="32"/>
        </w:numPr>
      </w:pPr>
      <w:r>
        <w:t>195</w:t>
      </w:r>
      <w:r w:rsidR="00856F14">
        <w:t>6</w:t>
      </w:r>
      <w:r>
        <w:t xml:space="preserve"> yılında İstanbul Teknik Üniversitesi’nde doktorasını tamamladı. </w:t>
      </w:r>
    </w:p>
    <w:p w14:paraId="46594A7F" w14:textId="77777777" w:rsidR="005E1FDC" w:rsidRDefault="005E1FDC" w:rsidP="004E6AAA"/>
    <w:p w14:paraId="2E8B6C57" w14:textId="6E7CD737" w:rsidR="004E6AAA" w:rsidRPr="00BC2F39" w:rsidRDefault="004E6AAA" w:rsidP="004E6AAA">
      <w:pPr>
        <w:rPr>
          <w:b/>
          <w:bCs/>
        </w:rPr>
      </w:pPr>
      <w:r w:rsidRPr="00BC2F39">
        <w:rPr>
          <w:b/>
          <w:bCs/>
        </w:rPr>
        <w:t>DOKTORA TEZİNDEN TÜRETİLEN YAYINLAR, SUNUMLAR VE PATENTLER:</w:t>
      </w:r>
    </w:p>
    <w:p w14:paraId="35C806DE" w14:textId="77777777" w:rsidR="004E6AAA" w:rsidRPr="00BC2F39" w:rsidRDefault="004E6AAA" w:rsidP="004E6AAA">
      <w:pPr>
        <w:rPr>
          <w:b/>
          <w:bCs/>
        </w:rPr>
      </w:pPr>
    </w:p>
    <w:p w14:paraId="55BC5481" w14:textId="3AE0CADC" w:rsidR="004E6AAA" w:rsidRPr="00BC2F39" w:rsidRDefault="004E6AAA" w:rsidP="004E6AAA">
      <w:pPr>
        <w:pStyle w:val="ListParagraph"/>
        <w:numPr>
          <w:ilvl w:val="0"/>
          <w:numId w:val="29"/>
        </w:numPr>
        <w:jc w:val="both"/>
        <w:rPr>
          <w:b/>
          <w:bCs/>
        </w:rPr>
      </w:pPr>
      <w:r w:rsidRPr="00D8581B">
        <w:rPr>
          <w:b/>
        </w:rPr>
        <w:t xml:space="preserve">Ganapuram S., Hamidov A., Demirel, M. C., Bozkurt E., Kındap U., </w:t>
      </w:r>
      <w:r w:rsidR="00D8581B" w:rsidRPr="00D8581B">
        <w:rPr>
          <w:b/>
        </w:rPr>
        <w:t>Newton A.</w:t>
      </w:r>
      <w:r w:rsidRPr="00D8581B">
        <w:rPr>
          <w:b/>
        </w:rPr>
        <w:t xml:space="preserve"> </w:t>
      </w:r>
      <w:r w:rsidRPr="00BC2F39">
        <w:t xml:space="preserve">2007. Erasmus Mundus Scholar's Perspective On Water And Coastal Management Education In Europe. </w:t>
      </w:r>
      <w:r w:rsidRPr="00BC2F39">
        <w:rPr>
          <w:i/>
        </w:rPr>
        <w:t>International Congress - River Basin Management</w:t>
      </w:r>
      <w:r w:rsidRPr="00BC2F39">
        <w:t>, March 22-24, 2007 Antalya, Turkey</w:t>
      </w:r>
      <w:r w:rsidR="008C7C25">
        <w:t xml:space="preserve">. </w:t>
      </w:r>
      <w:r w:rsidRPr="00BC2F39">
        <w:t>(</w:t>
      </w:r>
      <w:r w:rsidRPr="00BC2F39">
        <w:rPr>
          <w:color w:val="FF0000"/>
        </w:rPr>
        <w:t>Sunum örneği)</w:t>
      </w:r>
    </w:p>
    <w:p w14:paraId="3502BB3F" w14:textId="5CD3235A" w:rsidR="004E6AAA" w:rsidRPr="00BC2F39" w:rsidRDefault="004E6AAA" w:rsidP="004E6AAA">
      <w:pPr>
        <w:pStyle w:val="BodyText"/>
        <w:numPr>
          <w:ilvl w:val="0"/>
          <w:numId w:val="29"/>
        </w:numPr>
        <w:spacing w:before="120" w:after="120"/>
        <w:rPr>
          <w:bCs/>
        </w:rPr>
      </w:pPr>
      <w:r w:rsidRPr="00D8581B">
        <w:rPr>
          <w:b/>
        </w:rPr>
        <w:t xml:space="preserve">Satoğlu, Ş.I., </w:t>
      </w:r>
      <w:r w:rsidRPr="00D8581B">
        <w:rPr>
          <w:b/>
          <w:bCs/>
        </w:rPr>
        <w:t>Durmuşoğlu, M. B., Ertay, T. A.</w:t>
      </w:r>
      <w:r w:rsidRPr="00BC2F39">
        <w:rPr>
          <w:bCs/>
        </w:rPr>
        <w:t xml:space="preserve"> 2010. A Mathematical Model And A Heuristic Approach For Design Of The Hybrid Manufacturing Systems To Facilitate One-Piece Flow, </w:t>
      </w:r>
      <w:r w:rsidRPr="00BC2F39">
        <w:rPr>
          <w:bCs/>
          <w:i/>
        </w:rPr>
        <w:t>International Journal of Production Research</w:t>
      </w:r>
      <w:r w:rsidRPr="00BC2F39">
        <w:rPr>
          <w:bCs/>
        </w:rPr>
        <w:t>, 48(17), 5195-5220</w:t>
      </w:r>
      <w:r w:rsidRPr="00BC2F39">
        <w:rPr>
          <w:bCs/>
          <w:color w:val="FF0000"/>
        </w:rPr>
        <w:t>.  (Makale örneği</w:t>
      </w:r>
      <w:r w:rsidRPr="00BC2F39">
        <w:rPr>
          <w:bCs/>
        </w:rPr>
        <w:t>)</w:t>
      </w:r>
    </w:p>
    <w:p w14:paraId="44D62652" w14:textId="2B000DD6" w:rsidR="004E6AAA" w:rsidRPr="00BC2F39" w:rsidRDefault="004E6AAA" w:rsidP="004E6AAA">
      <w:pPr>
        <w:pStyle w:val="BodyText"/>
        <w:numPr>
          <w:ilvl w:val="0"/>
          <w:numId w:val="29"/>
        </w:numPr>
        <w:spacing w:before="120" w:after="120"/>
        <w:rPr>
          <w:bCs/>
        </w:rPr>
      </w:pPr>
      <w:r w:rsidRPr="00D8581B">
        <w:rPr>
          <w:b/>
          <w:bCs/>
        </w:rPr>
        <w:t>Chen, Z.</w:t>
      </w:r>
      <w:r w:rsidRPr="00BC2F39">
        <w:rPr>
          <w:bCs/>
        </w:rPr>
        <w:t xml:space="preserve"> 2013. Intelligent Digital Teaching And Learning All-In-One Machine, Has Projection Mechanism Whose Front End Is Connected With Supporting Arm, And Base Shell Provided With Panoramic Camera That Is Connected With Projector. Patent numarası: CN203102627-U  (</w:t>
      </w:r>
      <w:r w:rsidRPr="00BC2F39">
        <w:rPr>
          <w:bCs/>
          <w:color w:val="FF0000"/>
        </w:rPr>
        <w:t>Patent örneği</w:t>
      </w:r>
      <w:r w:rsidRPr="00BC2F39">
        <w:rPr>
          <w:bCs/>
        </w:rPr>
        <w:t>)</w:t>
      </w:r>
    </w:p>
    <w:p w14:paraId="6688E7BC" w14:textId="77777777" w:rsidR="004E6AAA" w:rsidRPr="00BC2F39" w:rsidRDefault="004E6AAA" w:rsidP="004E6AAA">
      <w:pPr>
        <w:rPr>
          <w:b/>
          <w:bCs/>
        </w:rPr>
      </w:pPr>
    </w:p>
    <w:p w14:paraId="53F960FB" w14:textId="6AE152C6" w:rsidR="004E6AAA" w:rsidRDefault="004E6AAA" w:rsidP="004E6AAA">
      <w:pPr>
        <w:rPr>
          <w:lang w:val="en-US"/>
        </w:rPr>
      </w:pPr>
      <w:r w:rsidRPr="00BC2F39">
        <w:rPr>
          <w:b/>
          <w:bCs/>
        </w:rPr>
        <w:lastRenderedPageBreak/>
        <w:t>DİĞER YAYINLAR, SUNUMLAR VE PATENTLER:</w:t>
      </w:r>
    </w:p>
    <w:p w14:paraId="210A4D6F" w14:textId="77777777" w:rsidR="004E6AAA" w:rsidRPr="004E6AAA" w:rsidRDefault="004E6AAA" w:rsidP="004E6AAA">
      <w:pPr>
        <w:rPr>
          <w:lang w:val="en-US"/>
        </w:rPr>
      </w:pPr>
    </w:p>
    <w:sectPr w:rsidR="004E6AAA" w:rsidRPr="004E6AAA" w:rsidSect="00CE58CE">
      <w:pgSz w:w="11906" w:h="16838"/>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TÜ" w:date="2015-10-27T15:48:00Z" w:initials="z">
    <w:p w14:paraId="7195C9C2" w14:textId="77777777" w:rsidR="0033589F" w:rsidRDefault="0033589F" w:rsidP="0042780B">
      <w:pPr>
        <w:pStyle w:val="CommentText"/>
      </w:pPr>
      <w:r>
        <w:rPr>
          <w:rStyle w:val="CommentReference"/>
        </w:rPr>
        <w:annotationRef/>
      </w:r>
      <w:r>
        <w:t>Lütfen tez yazımına başlamadan önce kılavuzu dikkatlice okuyun. Yazım  ile ilgili ayrıntılar kılavuzda mevcuttur. Bu şablon, tez yazımınızı kolaylaştımak ve örnek olması amacıyla hazırlanmıştır. Şablonda tüm ayrıntılar mevcut değildir.</w:t>
      </w:r>
    </w:p>
  </w:comment>
  <w:comment w:id="1" w:author="İTÜ" w:date="2015-10-27T15:48:00Z" w:initials="z">
    <w:p w14:paraId="1A6A070C" w14:textId="77777777" w:rsidR="0033589F" w:rsidRDefault="0033589F" w:rsidP="0042780B">
      <w:pPr>
        <w:pStyle w:val="CommentText"/>
        <w:spacing w:line="276" w:lineRule="auto"/>
        <w:jc w:val="both"/>
      </w:pPr>
      <w:r>
        <w:rPr>
          <w:rStyle w:val="CommentReference"/>
        </w:rPr>
        <w:annotationRef/>
      </w:r>
      <w:r>
        <w:t>Aşağıdaki açıklamalarda beyaz cilt ile savunmadan önce teslim edilen tezler kastedilmektedir.</w:t>
      </w:r>
    </w:p>
    <w:p w14:paraId="709D1CAA" w14:textId="77777777" w:rsidR="0033589F" w:rsidRDefault="0033589F" w:rsidP="0042780B">
      <w:pPr>
        <w:pStyle w:val="CommentText"/>
        <w:spacing w:line="276" w:lineRule="auto"/>
        <w:jc w:val="both"/>
      </w:pPr>
      <w:r w:rsidRPr="00F26571">
        <w:rPr>
          <w:b/>
        </w:rPr>
        <w:t>Mavi cilt</w:t>
      </w:r>
      <w:r>
        <w:t xml:space="preserve"> yüksek lisans savunmasından başarılı olanların teslim ettiği tezin kapak rengidir.</w:t>
      </w:r>
    </w:p>
    <w:p w14:paraId="5661A6A2" w14:textId="77777777" w:rsidR="0033589F" w:rsidRDefault="0033589F" w:rsidP="0042780B">
      <w:pPr>
        <w:pStyle w:val="CommentText"/>
        <w:spacing w:line="276" w:lineRule="auto"/>
        <w:jc w:val="both"/>
      </w:pPr>
      <w:r w:rsidRPr="00F26571">
        <w:rPr>
          <w:b/>
        </w:rPr>
        <w:t>Siyah cilt</w:t>
      </w:r>
      <w:r>
        <w:t xml:space="preserve"> ise doktora savunmasından başarılı olanların teslim ettiği tezin kapak rengidir.</w:t>
      </w:r>
    </w:p>
  </w:comment>
  <w:comment w:id="2" w:author="İTÜ" w:date="2015-10-27T15:48:00Z" w:initials="z">
    <w:p w14:paraId="7B427EDF" w14:textId="77777777" w:rsidR="0033589F" w:rsidRPr="00522813" w:rsidRDefault="0033589F" w:rsidP="00E15F06">
      <w:pPr>
        <w:rPr>
          <w:b/>
        </w:rPr>
      </w:pPr>
      <w:r>
        <w:rPr>
          <w:rStyle w:val="CommentReference"/>
        </w:rPr>
        <w:annotationRef/>
      </w:r>
      <w:r w:rsidRPr="00522813">
        <w:rPr>
          <w:b/>
        </w:rPr>
        <w:t>DIŞ KAPAKTIR.</w:t>
      </w:r>
    </w:p>
    <w:p w14:paraId="410A320A" w14:textId="77777777" w:rsidR="0033589F" w:rsidRDefault="0033589F" w:rsidP="00E15F06">
      <w:r>
        <w:t>Beyaz ve mavi(YL)-siyah(DR) ciltte bulunur.</w:t>
      </w:r>
    </w:p>
    <w:p w14:paraId="3F2E7B61" w14:textId="77777777" w:rsidR="0033589F" w:rsidRDefault="0033589F">
      <w:pPr>
        <w:pStyle w:val="CommentText"/>
      </w:pPr>
    </w:p>
  </w:comment>
  <w:comment w:id="3" w:author="İTÜ" w:date="2015-10-27T15:48:00Z" w:initials="z">
    <w:p w14:paraId="75401898" w14:textId="77777777" w:rsidR="0033589F" w:rsidRDefault="0033589F">
      <w:pPr>
        <w:pStyle w:val="CommentText"/>
      </w:pPr>
      <w:r>
        <w:rPr>
          <w:rStyle w:val="CommentReference"/>
        </w:rPr>
        <w:annotationRef/>
      </w:r>
      <w:r>
        <w:t>3 satırdan fazla tez başlıkları kabul edilmez. Özel bir durum mevcut ise enstitünüz ile iletişime geçiniz.</w:t>
      </w:r>
    </w:p>
  </w:comment>
  <w:comment w:id="4" w:author="İTÜ" w:date="2015-10-27T15:48:00Z" w:initials="z">
    <w:p w14:paraId="36FC6FB0" w14:textId="77777777" w:rsidR="0033589F" w:rsidRDefault="0033589F" w:rsidP="00E15F06">
      <w:r>
        <w:rPr>
          <w:rStyle w:val="CommentReference"/>
        </w:rPr>
        <w:annotationRef/>
      </w:r>
      <w:r w:rsidRPr="007C133B">
        <w:t xml:space="preserve">Sadece Ad </w:t>
      </w:r>
      <w:r>
        <w:t>SOYAD yazılmalıdır. Unvan yazılmamalıdır.</w:t>
      </w:r>
    </w:p>
    <w:p w14:paraId="0D557F25" w14:textId="77777777" w:rsidR="0033589F" w:rsidRDefault="0033589F">
      <w:pPr>
        <w:pStyle w:val="CommentText"/>
      </w:pPr>
    </w:p>
  </w:comment>
  <w:comment w:id="5" w:author="İTÜ" w:date="2015-10-27T15:48:00Z" w:initials="z">
    <w:p w14:paraId="23FB5781" w14:textId="77777777" w:rsidR="0033589F" w:rsidRDefault="0033589F">
      <w:pPr>
        <w:pStyle w:val="CommentText"/>
      </w:pPr>
      <w:r>
        <w:rPr>
          <w:rStyle w:val="CommentReference"/>
        </w:rPr>
        <w:annotationRef/>
      </w:r>
      <w:r>
        <w:t>Sözcüklerin ilk harfleri büyük, diğer harfler küçük yazılır.</w:t>
      </w:r>
    </w:p>
  </w:comment>
  <w:comment w:id="6" w:author="İTÜ" w:date="2015-10-27T15:48:00Z" w:initials="z">
    <w:p w14:paraId="7C58B804" w14:textId="77777777" w:rsidR="0033589F" w:rsidRDefault="0033589F" w:rsidP="00E15F06">
      <w:r>
        <w:rPr>
          <w:rStyle w:val="CommentReference"/>
        </w:rPr>
        <w:annotationRef/>
      </w:r>
      <w:r>
        <w:t xml:space="preserve">Danışman bilgisi, beyaz kapaklı tezde ilk sayfada var. </w:t>
      </w:r>
      <w:r w:rsidRPr="00E15F06">
        <w:rPr>
          <w:b/>
          <w:u w:val="single"/>
        </w:rPr>
        <w:t>Mavi(YL) ve siyah(DR</w:t>
      </w:r>
      <w:r>
        <w:rPr>
          <w:b/>
          <w:u w:val="single"/>
        </w:rPr>
        <w:t>)</w:t>
      </w:r>
      <w:r w:rsidRPr="00E15F06">
        <w:rPr>
          <w:b/>
          <w:u w:val="single"/>
        </w:rPr>
        <w:t xml:space="preserve"> ciltte yok.</w:t>
      </w:r>
    </w:p>
  </w:comment>
  <w:comment w:id="7" w:author="İTÜ" w:date="2015-10-27T15:48:00Z" w:initials="z">
    <w:p w14:paraId="72986E95" w14:textId="77777777" w:rsidR="0033589F" w:rsidRDefault="0033589F">
      <w:pPr>
        <w:pStyle w:val="CommentText"/>
      </w:pPr>
      <w:r>
        <w:rPr>
          <w:rStyle w:val="CommentReference"/>
        </w:rPr>
        <w:annotationRef/>
      </w:r>
      <w:r>
        <w:t>Beyaz ciltte savunma tarihi belli olmadığı için boş bırakılır.</w:t>
      </w:r>
    </w:p>
    <w:p w14:paraId="5CD73127" w14:textId="77777777" w:rsidR="0033589F" w:rsidRDefault="0033589F">
      <w:pPr>
        <w:pStyle w:val="CommentText"/>
      </w:pPr>
      <w:r>
        <w:t xml:space="preserve">Mavi ve siyah ciltte ise tezin </w:t>
      </w:r>
      <w:r w:rsidRPr="00911912">
        <w:rPr>
          <w:b/>
          <w:u w:val="single"/>
        </w:rPr>
        <w:t>savunulduğu</w:t>
      </w:r>
      <w:r>
        <w:t xml:space="preserve"> ay, yıl yazılır.</w:t>
      </w:r>
    </w:p>
    <w:p w14:paraId="46859C14" w14:textId="77777777" w:rsidR="0033589F" w:rsidRDefault="0033589F">
      <w:pPr>
        <w:pStyle w:val="CommentText"/>
      </w:pPr>
    </w:p>
  </w:comment>
  <w:comment w:id="8" w:author="İTÜ" w:date="2015-10-27T15:48:00Z" w:initials="z">
    <w:p w14:paraId="0EC18F39" w14:textId="77777777" w:rsidR="0033589F" w:rsidRDefault="0033589F">
      <w:pPr>
        <w:pStyle w:val="CommentText"/>
      </w:pPr>
      <w:r>
        <w:rPr>
          <w:rStyle w:val="CommentReference"/>
        </w:rPr>
        <w:annotationRef/>
      </w:r>
      <w:r>
        <w:t>Savunmadan düzeltme alan tezlerde, düzeltilmiş tezlerini savundukları ay, yıl yazılır.</w:t>
      </w:r>
    </w:p>
  </w:comment>
  <w:comment w:id="9" w:author="İTÜ" w:date="2015-10-27T15:48:00Z" w:initials="z">
    <w:p w14:paraId="32A03D06" w14:textId="2721C4FE" w:rsidR="0033589F" w:rsidRPr="00BB52EE" w:rsidRDefault="0033589F">
      <w:pPr>
        <w:pStyle w:val="CommentText"/>
        <w:rPr>
          <w:b/>
        </w:rPr>
      </w:pPr>
      <w:r>
        <w:rPr>
          <w:rStyle w:val="CommentReference"/>
        </w:rPr>
        <w:annotationRef/>
      </w:r>
      <w:r>
        <w:t xml:space="preserve">Bu sayfa </w:t>
      </w:r>
      <w:r w:rsidRPr="00BB52EE">
        <w:rPr>
          <w:b/>
        </w:rPr>
        <w:t>İÇ KAPAKTIR.</w:t>
      </w:r>
      <w:r>
        <w:rPr>
          <w:b/>
        </w:rPr>
        <w:t xml:space="preserve"> </w:t>
      </w:r>
      <w:r>
        <w:t>Beyaz, mavi ve siyah ciltte bulunur.</w:t>
      </w:r>
    </w:p>
  </w:comment>
  <w:comment w:id="10" w:author="İTÜ" w:date="2015-10-27T15:48:00Z" w:initials="z">
    <w:p w14:paraId="4851D550" w14:textId="77777777" w:rsidR="0033589F" w:rsidRDefault="0033589F">
      <w:pPr>
        <w:pStyle w:val="CommentText"/>
      </w:pPr>
      <w:r>
        <w:rPr>
          <w:rStyle w:val="CommentReference"/>
        </w:rPr>
        <w:annotationRef/>
      </w:r>
      <w:r w:rsidRPr="007C133B">
        <w:t xml:space="preserve">Sadece Ad </w:t>
      </w:r>
      <w:r>
        <w:t xml:space="preserve">SOYAD yazılmalıdır. Unvan yazılmamalıdır. </w:t>
      </w:r>
    </w:p>
  </w:comment>
  <w:comment w:id="11" w:author="İTÜ" w:date="2015-10-27T15:48:00Z" w:initials="z">
    <w:p w14:paraId="06713881" w14:textId="77777777" w:rsidR="0033589F" w:rsidRDefault="0033589F">
      <w:pPr>
        <w:pStyle w:val="CommentText"/>
      </w:pPr>
      <w:r>
        <w:rPr>
          <w:rStyle w:val="CommentReference"/>
        </w:rPr>
        <w:annotationRef/>
      </w:r>
      <w:r>
        <w:t>Eş danışman yok ise eş danışman  satırı silinir.</w:t>
      </w:r>
    </w:p>
  </w:comment>
  <w:comment w:id="12" w:author="İTÜ" w:date="2015-10-27T15:48:00Z" w:initials="z">
    <w:p w14:paraId="4091698E" w14:textId="77777777" w:rsidR="0033589F" w:rsidRDefault="0033589F" w:rsidP="00911912">
      <w:pPr>
        <w:pStyle w:val="CommentText"/>
      </w:pPr>
      <w:r>
        <w:rPr>
          <w:rStyle w:val="CommentReference"/>
        </w:rPr>
        <w:annotationRef/>
      </w:r>
      <w:r>
        <w:t>Beyaz ciltte savunma tarihi belli olmadığı için boş bırakılır.</w:t>
      </w:r>
    </w:p>
    <w:p w14:paraId="258B4B5F" w14:textId="77777777" w:rsidR="0033589F" w:rsidRDefault="0033589F" w:rsidP="00911912">
      <w:pPr>
        <w:pStyle w:val="CommentText"/>
      </w:pPr>
      <w:r>
        <w:t xml:space="preserve">Mavi ve siyah ciltte ise tezin </w:t>
      </w:r>
      <w:r w:rsidRPr="00911912">
        <w:rPr>
          <w:b/>
          <w:u w:val="single"/>
        </w:rPr>
        <w:t>savunulduğu</w:t>
      </w:r>
      <w:r w:rsidRPr="00911912">
        <w:rPr>
          <w:b/>
        </w:rPr>
        <w:t xml:space="preserve"> </w:t>
      </w:r>
      <w:r>
        <w:t>ay, yıl yazılır.</w:t>
      </w:r>
    </w:p>
  </w:comment>
  <w:comment w:id="13" w:author="İTÜ" w:date="2015-10-27T15:48:00Z" w:initials="z">
    <w:p w14:paraId="6BD74CBB" w14:textId="77777777" w:rsidR="0033589F" w:rsidRDefault="0033589F">
      <w:pPr>
        <w:pStyle w:val="CommentText"/>
      </w:pPr>
      <w:r>
        <w:rPr>
          <w:rStyle w:val="CommentReference"/>
        </w:rPr>
        <w:annotationRef/>
      </w:r>
      <w:r>
        <w:t>Savunmadan düzeltme alan tezlerde, düzeltilmiş tezlerini savundukları ay, yıl yazılır.</w:t>
      </w:r>
    </w:p>
  </w:comment>
  <w:comment w:id="14" w:author="İTÜ" w:date="2015-10-27T15:48:00Z" w:initials="z">
    <w:p w14:paraId="3DA79E3D" w14:textId="77777777" w:rsidR="0033589F" w:rsidRDefault="0033589F" w:rsidP="00EC3F89">
      <w:pPr>
        <w:pStyle w:val="CommentText"/>
      </w:pPr>
      <w:r>
        <w:rPr>
          <w:rStyle w:val="CommentReference"/>
        </w:rPr>
        <w:annotationRef/>
      </w:r>
      <w:r>
        <w:t>Yüksek Lisans veya Doktora sözcüklerinden uygun olan bırakılır diğeri silinir.</w:t>
      </w:r>
    </w:p>
    <w:p w14:paraId="626E712F" w14:textId="77777777" w:rsidR="0033589F" w:rsidRDefault="0033589F" w:rsidP="00EC3F89">
      <w:pPr>
        <w:pStyle w:val="CommentText"/>
      </w:pPr>
      <w:r w:rsidRPr="00EC3F89">
        <w:t>Adı SOYADI</w:t>
      </w:r>
      <w:r>
        <w:t xml:space="preserve"> yerine öğrenci adı soyadı yazılır.</w:t>
      </w:r>
    </w:p>
    <w:p w14:paraId="41F90EE9" w14:textId="77777777" w:rsidR="0033589F" w:rsidRDefault="0033589F" w:rsidP="00EC3F89">
      <w:pPr>
        <w:pStyle w:val="CommentText"/>
      </w:pPr>
      <w:r w:rsidRPr="00EC3F89">
        <w:t>“TEZ BAŞLIĞI”</w:t>
      </w:r>
      <w:r>
        <w:t xml:space="preserve"> kısmına tırnak içinde tezin başlığı yazılır. </w:t>
      </w:r>
    </w:p>
    <w:p w14:paraId="0ABDDDA2" w14:textId="77777777" w:rsidR="0033589F" w:rsidRDefault="0033589F" w:rsidP="00EC3F89">
      <w:pPr>
        <w:pStyle w:val="CommentText"/>
      </w:pPr>
      <w:r>
        <w:t>Yazılar koyu yazılmaz.</w:t>
      </w:r>
    </w:p>
  </w:comment>
  <w:comment w:id="16" w:author="İTÜ" w:date="2015-10-27T15:48:00Z" w:initials="itü">
    <w:p w14:paraId="7F9F7076" w14:textId="27DCC373" w:rsidR="0033589F" w:rsidRDefault="0033589F">
      <w:pPr>
        <w:pStyle w:val="CommentText"/>
      </w:pPr>
      <w:r>
        <w:rPr>
          <w:rStyle w:val="CommentReference"/>
        </w:rPr>
        <w:annotationRef/>
      </w:r>
      <w:r>
        <w:t>Tez danışmanı İTÜ içerisinden olmalıdır. Eğer danışman daha sonra İTÜ den ayrıldıysa da danışman adresi İTÜ yazılmalıdır.</w:t>
      </w:r>
    </w:p>
  </w:comment>
  <w:comment w:id="18" w:author="İTÜ" w:date="2015-10-27T15:48:00Z" w:initials="z">
    <w:p w14:paraId="30EC534A" w14:textId="77777777" w:rsidR="0033589F" w:rsidRDefault="0033589F">
      <w:pPr>
        <w:pStyle w:val="CommentText"/>
      </w:pPr>
      <w:r>
        <w:rPr>
          <w:rStyle w:val="CommentReference"/>
        </w:rPr>
        <w:annotationRef/>
      </w:r>
      <w:r>
        <w:t>Danışman ad(lar)ı jüri üyeleri kısmına tekrar yazılmaz.</w:t>
      </w:r>
    </w:p>
  </w:comment>
  <w:comment w:id="19" w:author="İTÜ" w:date="2015-10-27T15:48:00Z" w:initials="z">
    <w:p w14:paraId="754403A3" w14:textId="77777777" w:rsidR="0033589F" w:rsidRDefault="0033589F">
      <w:pPr>
        <w:pStyle w:val="CommentText"/>
      </w:pPr>
      <w:r>
        <w:rPr>
          <w:rStyle w:val="CommentReference"/>
        </w:rPr>
        <w:annotationRef/>
      </w:r>
      <w:r>
        <w:t>Savunma jüri üyeleri beyaz cilt teslimin henüz belli olmadığı için beyaz ciltte yazılmaz..</w:t>
      </w:r>
    </w:p>
  </w:comment>
  <w:comment w:id="20" w:author="İTÜ" w:date="2015-10-27T15:48:00Z" w:initials="z">
    <w:p w14:paraId="4D4C888A" w14:textId="77777777" w:rsidR="0033589F" w:rsidRDefault="0033589F">
      <w:pPr>
        <w:pStyle w:val="CommentText"/>
      </w:pPr>
      <w:r>
        <w:rPr>
          <w:rStyle w:val="CommentReference"/>
        </w:rPr>
        <w:annotationRef/>
      </w:r>
      <w:r>
        <w:t xml:space="preserve">“Teslim Tarihi” beyaz cildin bölüme ya da ilgili birime verildiği tarihtir. </w:t>
      </w:r>
    </w:p>
    <w:p w14:paraId="0C1EE795" w14:textId="77777777" w:rsidR="0033589F" w:rsidRDefault="0033589F">
      <w:pPr>
        <w:pStyle w:val="CommentText"/>
      </w:pPr>
      <w:r>
        <w:t>Düzeltme alan  tezler için bu tarih düzeltilmiş beyaz cildin  bölüme ya da ilgili birime verildiği tarihtir.</w:t>
      </w:r>
    </w:p>
  </w:comment>
  <w:comment w:id="21" w:author="İTÜ" w:date="2015-10-27T15:48:00Z" w:initials="z">
    <w:p w14:paraId="18A7039E" w14:textId="5B42D0E4" w:rsidR="0033589F" w:rsidRDefault="0033589F">
      <w:pPr>
        <w:pStyle w:val="CommentText"/>
      </w:pPr>
      <w:r>
        <w:rPr>
          <w:rStyle w:val="CommentReference"/>
        </w:rPr>
        <w:annotationRef/>
      </w:r>
      <w:r>
        <w:t>Savunma Tarihi: Tezin savunulduğu tarihtir.</w:t>
      </w:r>
    </w:p>
  </w:comment>
  <w:comment w:id="22" w:author="İTÜ" w:date="2015-10-27T15:48:00Z" w:initials="z">
    <w:p w14:paraId="5A42789F" w14:textId="77777777" w:rsidR="0033589F" w:rsidRDefault="0033589F">
      <w:pPr>
        <w:pStyle w:val="CommentText"/>
      </w:pPr>
      <w:r>
        <w:rPr>
          <w:rStyle w:val="CommentReference"/>
        </w:rPr>
        <w:annotationRef/>
      </w:r>
      <w:r>
        <w:t>Düzeltme alan  tezler için bu tarih düzeltilmiş tezin savunulduğu  tarihtir.</w:t>
      </w:r>
    </w:p>
  </w:comment>
  <w:comment w:id="23" w:author="İTÜ" w:date="2015-10-27T15:48:00Z" w:initials="z">
    <w:p w14:paraId="431A5CC1" w14:textId="77777777" w:rsidR="0033589F" w:rsidRPr="002712A0" w:rsidRDefault="0033589F" w:rsidP="002712A0">
      <w:pPr>
        <w:rPr>
          <w:lang w:val="en-US"/>
        </w:rPr>
      </w:pPr>
      <w:r>
        <w:rPr>
          <w:rStyle w:val="CommentReference"/>
        </w:rPr>
        <w:annotationRef/>
      </w:r>
      <w:r>
        <w:rPr>
          <w:lang w:val="en-US"/>
        </w:rPr>
        <w:t>Sayfa numarası iç kapaktan  itibaren saymaya başladığı için Onay Sayfası Türkçe tezlerde “iii” numaralı sayfaya, İngilizce tezlerde ise “v” numaralı sayfaya denk gelir.</w:t>
      </w:r>
    </w:p>
  </w:comment>
  <w:comment w:id="24" w:author="İTÜ" w:date="2015-10-27T15:48:00Z" w:initials="z">
    <w:p w14:paraId="65652EA7" w14:textId="77777777" w:rsidR="0033589F" w:rsidRPr="007029D6" w:rsidRDefault="0033589F" w:rsidP="002712A0">
      <w:pPr>
        <w:rPr>
          <w:b/>
          <w:lang w:val="en-US"/>
        </w:rPr>
      </w:pPr>
      <w:r>
        <w:rPr>
          <w:rStyle w:val="CommentReference"/>
        </w:rPr>
        <w:annotationRef/>
      </w:r>
      <w:r w:rsidRPr="007029D6">
        <w:rPr>
          <w:b/>
          <w:lang w:val="en-US"/>
        </w:rPr>
        <w:t xml:space="preserve">İthaf Sayfası </w:t>
      </w:r>
    </w:p>
    <w:p w14:paraId="75BBB500" w14:textId="77777777" w:rsidR="0033589F" w:rsidRPr="002712A0" w:rsidRDefault="0033589F" w:rsidP="002712A0">
      <w:pPr>
        <w:rPr>
          <w:lang w:val="en-US"/>
        </w:rPr>
      </w:pPr>
      <w:r>
        <w:rPr>
          <w:lang w:val="en-US"/>
        </w:rPr>
        <w:t>İ</w:t>
      </w:r>
      <w:r w:rsidRPr="004902C6">
        <w:rPr>
          <w:lang w:val="en-US"/>
        </w:rPr>
        <w:t>stenirse önsözden önce yerleştirilebilir ve n</w:t>
      </w:r>
      <w:r>
        <w:rPr>
          <w:lang w:val="en-US"/>
        </w:rPr>
        <w:t>umaralandırılmaya dahil edilir.</w:t>
      </w:r>
    </w:p>
  </w:comment>
  <w:comment w:id="26" w:author="İTÜ" w:date="2015-10-27T15:48:00Z" w:initials="z">
    <w:p w14:paraId="3D1BB643" w14:textId="77777777" w:rsidR="0033589F" w:rsidRPr="00AD74F9" w:rsidRDefault="0033589F" w:rsidP="00AD74F9">
      <w:pPr>
        <w:rPr>
          <w:lang w:val="en-GB"/>
        </w:rPr>
      </w:pPr>
      <w:r>
        <w:rPr>
          <w:rStyle w:val="CommentReference"/>
        </w:rPr>
        <w:annotationRef/>
      </w:r>
      <w:r>
        <w:rPr>
          <w:lang w:val="en-GB"/>
        </w:rPr>
        <w:t>Tarih ve yazar isminin aynı hizada olması gerekir.</w:t>
      </w:r>
    </w:p>
  </w:comment>
  <w:comment w:id="27" w:author="İTÜ" w:date="2015-10-27T15:48:00Z" w:initials="z">
    <w:p w14:paraId="6B2C0C84" w14:textId="77777777" w:rsidR="0033589F" w:rsidRDefault="0033589F" w:rsidP="00BE33A4">
      <w:r>
        <w:rPr>
          <w:rStyle w:val="CommentReference"/>
        </w:rPr>
        <w:annotationRef/>
      </w:r>
      <w:r>
        <w:t>Kenar boşlukları, “Sayfa yapısı” bölümündeki ayarlar üzerinden “Karşılıklı Kenar Boşlukları” olarak ayarlanır. Alt, üst ve dış kenar boşlukları 2,5 cm olarak,  iç kenar boşluğu ise 4 cm olarak ayarlanır.</w:t>
      </w:r>
    </w:p>
    <w:p w14:paraId="13E91E8A" w14:textId="77777777" w:rsidR="0033589F" w:rsidRDefault="0033589F" w:rsidP="00BE33A4">
      <w:r>
        <w:t>Değişiklikler tüm belgeye uygulanır.</w:t>
      </w:r>
    </w:p>
  </w:comment>
  <w:comment w:id="28" w:author="İTÜ" w:date="2016-02-16T15:52:00Z" w:initials="İTÜ">
    <w:p w14:paraId="24704834" w14:textId="7B2C028B" w:rsidR="0033589F" w:rsidRDefault="0033589F">
      <w:pPr>
        <w:pStyle w:val="CommentText"/>
      </w:pPr>
      <w:r>
        <w:rPr>
          <w:rStyle w:val="CommentReference"/>
        </w:rPr>
        <w:annotationRef/>
      </w:r>
      <w:r w:rsidRPr="002335A6">
        <w:t xml:space="preserve">Bir sonraki “İçindekiler” bölümünün tek numaralı sayfaya denk gelmesi için çift numaralı olan bu sayfayı boş bıraktık.  </w:t>
      </w:r>
    </w:p>
  </w:comment>
  <w:comment w:id="30" w:author="İTÜ" w:date="2015-10-27T15:48:00Z" w:initials="z">
    <w:p w14:paraId="0ACA727C" w14:textId="77777777" w:rsidR="0033589F" w:rsidRDefault="0033589F" w:rsidP="00533CE0">
      <w:pPr>
        <w:rPr>
          <w:lang w:val="en-GB"/>
        </w:rPr>
      </w:pPr>
      <w:r>
        <w:rPr>
          <w:rStyle w:val="CommentReference"/>
        </w:rPr>
        <w:annotationRef/>
      </w:r>
    </w:p>
    <w:p w14:paraId="1396B154" w14:textId="77777777" w:rsidR="0033589F" w:rsidRDefault="0033589F" w:rsidP="00533CE0">
      <w:pPr>
        <w:pStyle w:val="ListParagraph"/>
        <w:numPr>
          <w:ilvl w:val="0"/>
          <w:numId w:val="21"/>
        </w:numPr>
        <w:rPr>
          <w:lang w:val="en-GB"/>
        </w:rPr>
      </w:pPr>
      <w:r w:rsidRPr="00533CE0">
        <w:rPr>
          <w:lang w:val="en-GB"/>
        </w:rPr>
        <w:t xml:space="preserve"> </w:t>
      </w:r>
      <w:r>
        <w:rPr>
          <w:lang w:val="en-GB"/>
        </w:rPr>
        <w:t xml:space="preserve"> </w:t>
      </w:r>
      <w:r w:rsidRPr="00533CE0">
        <w:rPr>
          <w:lang w:val="en-GB"/>
        </w:rPr>
        <w:t>İÇİNDEKİLER hazırlanırken 1 satır boşluk bırakılır.</w:t>
      </w:r>
    </w:p>
    <w:p w14:paraId="171D926C" w14:textId="77777777" w:rsidR="0033589F" w:rsidRDefault="0033589F" w:rsidP="00533CE0">
      <w:pPr>
        <w:pStyle w:val="ListParagraph"/>
        <w:numPr>
          <w:ilvl w:val="0"/>
          <w:numId w:val="21"/>
        </w:numPr>
        <w:rPr>
          <w:lang w:val="en-GB"/>
        </w:rPr>
      </w:pPr>
      <w:r w:rsidRPr="00533CE0">
        <w:rPr>
          <w:lang w:val="en-GB"/>
        </w:rPr>
        <w:t xml:space="preserve"> </w:t>
      </w:r>
      <w:r>
        <w:rPr>
          <w:lang w:val="en-GB"/>
        </w:rPr>
        <w:t xml:space="preserve"> </w:t>
      </w:r>
      <w:r w:rsidRPr="00533CE0">
        <w:rPr>
          <w:b/>
          <w:lang w:val="en-GB"/>
        </w:rPr>
        <w:t>Sayfa</w:t>
      </w:r>
      <w:r w:rsidRPr="00533CE0">
        <w:rPr>
          <w:lang w:val="en-GB"/>
        </w:rPr>
        <w:t xml:space="preserve"> yazısı sağa dayalı  olur.</w:t>
      </w:r>
    </w:p>
    <w:p w14:paraId="648707D5" w14:textId="77777777" w:rsidR="0033589F" w:rsidRDefault="0033589F" w:rsidP="00533CE0">
      <w:pPr>
        <w:pStyle w:val="ListParagraph"/>
        <w:numPr>
          <w:ilvl w:val="0"/>
          <w:numId w:val="21"/>
        </w:numPr>
        <w:rPr>
          <w:lang w:val="en-GB"/>
        </w:rPr>
      </w:pPr>
      <w:r>
        <w:rPr>
          <w:lang w:val="en-GB"/>
        </w:rPr>
        <w:t xml:space="preserve"> 1. derece başlıklar (önsöz, içindekiler, listeler.., kaynaklar, tezin bölümleri) koyu yazılır, 2., 3., 4. derece başlıklar koyu olmaz. </w:t>
      </w:r>
    </w:p>
    <w:p w14:paraId="2B4464FA" w14:textId="77777777" w:rsidR="0033589F" w:rsidRDefault="0033589F" w:rsidP="00533CE0">
      <w:pPr>
        <w:pStyle w:val="ListParagraph"/>
        <w:numPr>
          <w:ilvl w:val="0"/>
          <w:numId w:val="21"/>
        </w:numPr>
        <w:rPr>
          <w:lang w:val="en-GB"/>
        </w:rPr>
      </w:pPr>
      <w:r>
        <w:rPr>
          <w:lang w:val="en-GB"/>
        </w:rPr>
        <w:t xml:space="preserve"> 5. derece başlıklar içindekilerde verilmez.</w:t>
      </w:r>
    </w:p>
    <w:p w14:paraId="79E28230" w14:textId="77777777" w:rsidR="0033589F" w:rsidRPr="00533CE0" w:rsidRDefault="0033589F" w:rsidP="00533CE0">
      <w:pPr>
        <w:pStyle w:val="ListParagraph"/>
        <w:numPr>
          <w:ilvl w:val="0"/>
          <w:numId w:val="21"/>
        </w:numPr>
        <w:rPr>
          <w:lang w:val="en-GB"/>
        </w:rPr>
      </w:pPr>
      <w:r w:rsidRPr="00533CE0">
        <w:rPr>
          <w:lang w:val="en-GB"/>
        </w:rPr>
        <w:t xml:space="preserve">  Metin içindeki başlıkların </w:t>
      </w:r>
      <w:r w:rsidRPr="00533CE0">
        <w:rPr>
          <w:b/>
          <w:lang w:val="en-GB"/>
        </w:rPr>
        <w:t>stilleri</w:t>
      </w:r>
      <w:r w:rsidRPr="00533CE0">
        <w:rPr>
          <w:lang w:val="en-GB"/>
        </w:rPr>
        <w:t xml:space="preserve"> “BAŞLIK1”, “BAŞLIK2” gibi ayarlandıktan sonra içindekiler listesi otomatik olarak oluşturulmuştur.</w:t>
      </w:r>
    </w:p>
    <w:p w14:paraId="01A9748F" w14:textId="77777777" w:rsidR="0033589F" w:rsidRDefault="0033589F" w:rsidP="00533CE0">
      <w:pPr>
        <w:rPr>
          <w:lang w:val="en-GB"/>
        </w:rPr>
      </w:pPr>
    </w:p>
    <w:p w14:paraId="5CE95502" w14:textId="77777777" w:rsidR="0033589F" w:rsidRDefault="0033589F">
      <w:pPr>
        <w:pStyle w:val="CommentText"/>
      </w:pPr>
    </w:p>
  </w:comment>
  <w:comment w:id="31" w:author="İTÜ" w:date="2015-10-27T15:48:00Z" w:initials="z">
    <w:p w14:paraId="7E6F1D5E" w14:textId="77777777" w:rsidR="0033589F" w:rsidRDefault="0033589F">
      <w:pPr>
        <w:pStyle w:val="CommentText"/>
      </w:pPr>
      <w:r>
        <w:rPr>
          <w:rStyle w:val="CommentReference"/>
        </w:rPr>
        <w:annotationRef/>
      </w:r>
      <w:r>
        <w:t>Sayfa yazısının altı çizilidir ve sayfa numaraları bu yazının altında hizalanır.</w:t>
      </w:r>
    </w:p>
  </w:comment>
  <w:comment w:id="35" w:author="İTÜ" w:date="2015-10-27T15:48:00Z" w:initials="z">
    <w:p w14:paraId="07C69D2E" w14:textId="77777777" w:rsidR="0033589F" w:rsidRDefault="0033589F">
      <w:pPr>
        <w:pStyle w:val="CommentText"/>
      </w:pPr>
      <w:r>
        <w:rPr>
          <w:rStyle w:val="CommentReference"/>
        </w:rPr>
        <w:annotationRef/>
      </w:r>
      <w:r>
        <w:t>Kısaltmalar yok ise bu bölüm çıkarılır.</w:t>
      </w:r>
    </w:p>
  </w:comment>
  <w:comment w:id="36" w:author="İTÜ" w:date="2015-10-27T15:48:00Z" w:initials="z">
    <w:p w14:paraId="6988B544" w14:textId="77777777" w:rsidR="0033589F" w:rsidRPr="00D70A82" w:rsidRDefault="0033589F" w:rsidP="00BE33A4">
      <w:pPr>
        <w:rPr>
          <w:sz w:val="22"/>
          <w:szCs w:val="22"/>
          <w:lang w:val="en-GB"/>
        </w:rPr>
      </w:pPr>
      <w:r>
        <w:rPr>
          <w:rStyle w:val="CommentReference"/>
        </w:rPr>
        <w:annotationRef/>
      </w:r>
      <w:r w:rsidRPr="00D70A82">
        <w:rPr>
          <w:sz w:val="22"/>
          <w:szCs w:val="22"/>
          <w:lang w:val="en-GB"/>
        </w:rPr>
        <w:t>KISALTMALAR</w:t>
      </w:r>
    </w:p>
    <w:p w14:paraId="3C9EDD73" w14:textId="77777777" w:rsidR="0033589F" w:rsidRDefault="0033589F" w:rsidP="00BE33A4">
      <w:pPr>
        <w:rPr>
          <w:lang w:val="en-GB"/>
        </w:rPr>
      </w:pPr>
      <w:r w:rsidRPr="00D74A6D">
        <w:rPr>
          <w:lang w:val="en-GB"/>
        </w:rPr>
        <w:t>hazırlanırken 1 satır boşluk bırakılır.</w:t>
      </w:r>
    </w:p>
    <w:p w14:paraId="35A26643" w14:textId="77777777" w:rsidR="0033589F" w:rsidRDefault="0033589F" w:rsidP="00BE33A4">
      <w:r>
        <w:rPr>
          <w:lang w:val="en-GB"/>
        </w:rPr>
        <w:t>Kısaltma koyu, açıklama normal yazılır.</w:t>
      </w:r>
    </w:p>
    <w:p w14:paraId="3239D7E1" w14:textId="77777777" w:rsidR="0033589F" w:rsidRDefault="0033589F">
      <w:pPr>
        <w:pStyle w:val="CommentText"/>
      </w:pPr>
    </w:p>
  </w:comment>
  <w:comment w:id="40" w:author="İTÜ" w:date="2015-10-27T15:48:00Z" w:initials="itü">
    <w:p w14:paraId="322B7CEF" w14:textId="43C6F132" w:rsidR="0033589F" w:rsidRDefault="0033589F">
      <w:pPr>
        <w:pStyle w:val="CommentText"/>
      </w:pPr>
      <w:r>
        <w:rPr>
          <w:rStyle w:val="CommentReference"/>
        </w:rPr>
        <w:annotationRef/>
      </w:r>
      <w:r>
        <w:t>Semboller yok ise bu bölüm çıkarılır.</w:t>
      </w:r>
    </w:p>
  </w:comment>
  <w:comment w:id="41" w:author="İTÜ" w:date="2015-10-27T15:48:00Z" w:initials="itü">
    <w:p w14:paraId="056A553B" w14:textId="7838D4AB" w:rsidR="0033589F" w:rsidRPr="00D70A82" w:rsidRDefault="0033589F" w:rsidP="00146872">
      <w:pPr>
        <w:rPr>
          <w:sz w:val="22"/>
          <w:szCs w:val="22"/>
          <w:lang w:val="en-GB"/>
        </w:rPr>
      </w:pPr>
      <w:r>
        <w:rPr>
          <w:rStyle w:val="CommentReference"/>
        </w:rPr>
        <w:annotationRef/>
      </w:r>
      <w:r>
        <w:rPr>
          <w:sz w:val="22"/>
          <w:szCs w:val="22"/>
          <w:lang w:val="en-GB"/>
        </w:rPr>
        <w:t>SEMBOLLER</w:t>
      </w:r>
    </w:p>
    <w:p w14:paraId="5B54592D" w14:textId="77777777" w:rsidR="0033589F" w:rsidRDefault="0033589F" w:rsidP="00146872">
      <w:pPr>
        <w:rPr>
          <w:lang w:val="en-GB"/>
        </w:rPr>
      </w:pPr>
      <w:r w:rsidRPr="00D74A6D">
        <w:rPr>
          <w:lang w:val="en-GB"/>
        </w:rPr>
        <w:t>hazırlanırken 1 satır boşluk bırakılır.</w:t>
      </w:r>
    </w:p>
    <w:p w14:paraId="421FF663" w14:textId="5486AE97" w:rsidR="0033589F" w:rsidRDefault="0033589F" w:rsidP="00146872">
      <w:pPr>
        <w:pStyle w:val="CommentText"/>
      </w:pPr>
      <w:r>
        <w:rPr>
          <w:lang w:val="en-GB"/>
        </w:rPr>
        <w:t>Sembol koyu, açıklama normal yazılır.</w:t>
      </w:r>
    </w:p>
  </w:comment>
  <w:comment w:id="43" w:author="İTÜ" w:date="2015-10-27T15:48:00Z" w:initials="z">
    <w:p w14:paraId="4C78E915" w14:textId="77777777" w:rsidR="0033589F" w:rsidRPr="00D70A82" w:rsidRDefault="0033589F" w:rsidP="00C22657">
      <w:pPr>
        <w:rPr>
          <w:sz w:val="22"/>
          <w:szCs w:val="22"/>
          <w:lang w:val="en-GB"/>
        </w:rPr>
      </w:pPr>
      <w:r>
        <w:rPr>
          <w:rStyle w:val="CommentReference"/>
        </w:rPr>
        <w:annotationRef/>
      </w:r>
      <w:r w:rsidRPr="00D70A82">
        <w:rPr>
          <w:sz w:val="22"/>
          <w:szCs w:val="22"/>
          <w:lang w:val="en-GB"/>
        </w:rPr>
        <w:t>ÇİZELGE LİSTESİ</w:t>
      </w:r>
    </w:p>
    <w:p w14:paraId="5592A2D2" w14:textId="77777777" w:rsidR="0033589F" w:rsidRPr="00C22657" w:rsidRDefault="0033589F" w:rsidP="00C22657">
      <w:pPr>
        <w:rPr>
          <w:lang w:val="en-GB"/>
        </w:rPr>
      </w:pPr>
      <w:r w:rsidRPr="00D74A6D">
        <w:rPr>
          <w:lang w:val="en-GB"/>
        </w:rPr>
        <w:t>hazırlanırken 1 satır boşluk bırakılır.</w:t>
      </w:r>
    </w:p>
  </w:comment>
  <w:comment w:id="44" w:author="İTÜ" w:date="2015-10-27T15:48:00Z" w:initials="z">
    <w:p w14:paraId="757D241C" w14:textId="77777777" w:rsidR="0033589F" w:rsidRDefault="0033589F" w:rsidP="001D52E9">
      <w:r>
        <w:rPr>
          <w:rStyle w:val="CommentReference"/>
        </w:rPr>
        <w:annotationRef/>
      </w:r>
      <w:r>
        <w:t xml:space="preserve">Bir satırı aşan isimlerde </w:t>
      </w:r>
      <w:r w:rsidRPr="005B3B37">
        <w:t xml:space="preserve">satırların </w:t>
      </w:r>
      <w:r>
        <w:t xml:space="preserve">burada olduğu gibi </w:t>
      </w:r>
      <w:r w:rsidRPr="005B3B37">
        <w:t>aynı hizadan başla</w:t>
      </w:r>
      <w:r>
        <w:t>malıdır.</w:t>
      </w:r>
    </w:p>
    <w:p w14:paraId="5CDF2D7F" w14:textId="77777777" w:rsidR="0033589F" w:rsidRDefault="0033589F">
      <w:pPr>
        <w:pStyle w:val="CommentText"/>
      </w:pPr>
    </w:p>
  </w:comment>
  <w:comment w:id="48" w:author="İTÜ" w:date="2015-10-27T15:48:00Z" w:initials="z">
    <w:p w14:paraId="78E14D8E" w14:textId="77777777" w:rsidR="0033589F" w:rsidRPr="00D70A82" w:rsidRDefault="0033589F" w:rsidP="002E0AB7">
      <w:pPr>
        <w:rPr>
          <w:sz w:val="22"/>
          <w:szCs w:val="22"/>
          <w:lang w:val="en-GB"/>
        </w:rPr>
      </w:pPr>
      <w:r>
        <w:rPr>
          <w:rStyle w:val="CommentReference"/>
        </w:rPr>
        <w:annotationRef/>
      </w:r>
      <w:r>
        <w:rPr>
          <w:sz w:val="22"/>
          <w:szCs w:val="22"/>
          <w:lang w:val="en-GB"/>
        </w:rPr>
        <w:t>ŞEKİL</w:t>
      </w:r>
      <w:r w:rsidRPr="00D70A82">
        <w:rPr>
          <w:sz w:val="22"/>
          <w:szCs w:val="22"/>
          <w:lang w:val="en-GB"/>
        </w:rPr>
        <w:t xml:space="preserve"> LİSTESİ</w:t>
      </w:r>
    </w:p>
    <w:p w14:paraId="76693A6B" w14:textId="77777777" w:rsidR="0033589F" w:rsidRDefault="0033589F" w:rsidP="002E0AB7">
      <w:pPr>
        <w:pStyle w:val="CommentText"/>
      </w:pPr>
      <w:r w:rsidRPr="00D74A6D">
        <w:rPr>
          <w:lang w:val="en-GB"/>
        </w:rPr>
        <w:t>hazırlanırken 1 satır boşluk bırakılır.</w:t>
      </w:r>
    </w:p>
  </w:comment>
  <w:comment w:id="49" w:author="İTÜ" w:date="2015-10-27T15:48:00Z" w:initials="z">
    <w:p w14:paraId="3DF30233" w14:textId="77777777" w:rsidR="0033589F" w:rsidRDefault="0033589F">
      <w:pPr>
        <w:pStyle w:val="CommentText"/>
      </w:pPr>
      <w:r>
        <w:rPr>
          <w:rStyle w:val="CommentReference"/>
        </w:rPr>
        <w:annotationRef/>
      </w:r>
      <w:r>
        <w:t xml:space="preserve">Bir satırı aşan isimlerde </w:t>
      </w:r>
      <w:r w:rsidRPr="005B3B37">
        <w:t xml:space="preserve">satırların </w:t>
      </w:r>
      <w:r>
        <w:t xml:space="preserve">burada olduğu gibi </w:t>
      </w:r>
      <w:r w:rsidRPr="005B3B37">
        <w:t>aynı hizadan başla</w:t>
      </w:r>
      <w:r>
        <w:t>malıdır.</w:t>
      </w:r>
    </w:p>
  </w:comment>
  <w:comment w:id="50" w:author="İTÜ" w:date="2015-10-27T15:48:00Z" w:initials="z">
    <w:p w14:paraId="2EA82496" w14:textId="77777777" w:rsidR="0033589F" w:rsidRDefault="0033589F">
      <w:pPr>
        <w:pStyle w:val="CommentText"/>
      </w:pPr>
      <w:r>
        <w:rPr>
          <w:rStyle w:val="CommentReference"/>
        </w:rPr>
        <w:annotationRef/>
      </w:r>
      <w:r>
        <w:t>Özetlerde tez başlığı ortalanmış olarak yazılır.</w:t>
      </w:r>
    </w:p>
  </w:comment>
  <w:comment w:id="57" w:author="İTÜ" w:date="2015-10-27T15:48:00Z" w:initials="z">
    <w:p w14:paraId="039061F7" w14:textId="4FD7BB70" w:rsidR="0033589F" w:rsidRDefault="0033589F">
      <w:pPr>
        <w:pStyle w:val="CommentText"/>
      </w:pPr>
      <w:r>
        <w:rPr>
          <w:rStyle w:val="CommentReference"/>
        </w:rPr>
        <w:annotationRef/>
      </w:r>
      <w:r>
        <w:t>“ÖZET” başlığı sayfa ortalanarak yazılır.</w:t>
      </w:r>
    </w:p>
  </w:comment>
  <w:comment w:id="58" w:author="İTÜ" w:date="2015-10-27T15:48:00Z" w:initials="z">
    <w:p w14:paraId="550B018B" w14:textId="77777777" w:rsidR="0033589F" w:rsidRDefault="0033589F">
      <w:pPr>
        <w:pStyle w:val="CommentText"/>
      </w:pPr>
      <w:r>
        <w:rPr>
          <w:rStyle w:val="CommentReference"/>
        </w:rPr>
        <w:annotationRef/>
      </w:r>
      <w:r>
        <w:t>Özetler 1 satır aralığı ile yazılır.</w:t>
      </w:r>
    </w:p>
  </w:comment>
  <w:comment w:id="62" w:author="İTÜ" w:date="2015-10-27T15:48:00Z" w:initials="z">
    <w:p w14:paraId="22470FE8" w14:textId="77777777" w:rsidR="0033589F" w:rsidRDefault="0033589F">
      <w:pPr>
        <w:pStyle w:val="CommentText"/>
      </w:pPr>
      <w:r>
        <w:rPr>
          <w:rStyle w:val="CommentReference"/>
        </w:rPr>
        <w:annotationRef/>
      </w:r>
      <w:r>
        <w:t>Özetlerde tez başlığı ortalanmış olarak yazılır.</w:t>
      </w:r>
    </w:p>
  </w:comment>
  <w:comment w:id="67" w:author="İTÜ" w:date="2015-10-27T15:48:00Z" w:initials="z">
    <w:p w14:paraId="1B3A0C07" w14:textId="7FD06CED" w:rsidR="0033589F" w:rsidRDefault="0033589F">
      <w:pPr>
        <w:pStyle w:val="CommentText"/>
      </w:pPr>
      <w:r>
        <w:rPr>
          <w:rStyle w:val="CommentReference"/>
        </w:rPr>
        <w:annotationRef/>
      </w:r>
      <w:r>
        <w:t>“SUMMARY” başlığı sayfa ortalanarak yazılır.</w:t>
      </w:r>
    </w:p>
  </w:comment>
  <w:comment w:id="68" w:author="İTÜ" w:date="2015-10-27T15:48:00Z" w:initials="z">
    <w:p w14:paraId="1CEC2CBB" w14:textId="77777777" w:rsidR="0033589F" w:rsidRDefault="0033589F">
      <w:pPr>
        <w:pStyle w:val="CommentText"/>
      </w:pPr>
      <w:r>
        <w:rPr>
          <w:rStyle w:val="CommentReference"/>
        </w:rPr>
        <w:annotationRef/>
      </w:r>
      <w:r>
        <w:t>Özetler 1 satır aralığı ile yazılır.</w:t>
      </w:r>
    </w:p>
  </w:comment>
  <w:comment w:id="73" w:author="İTÜ" w:date="2015-10-27T15:48:00Z" w:initials="z">
    <w:p w14:paraId="2B7CC0A6" w14:textId="77777777" w:rsidR="0033589F" w:rsidRDefault="0033589F">
      <w:pPr>
        <w:pStyle w:val="CommentText"/>
      </w:pPr>
      <w:r>
        <w:rPr>
          <w:rStyle w:val="CommentReference"/>
        </w:rPr>
        <w:annotationRef/>
      </w:r>
      <w:r>
        <w:t>Tüm birinci dereceden başlıklar (ithaf, önsöz, içindekiler, kısaltmalar, semboller, çizelge listesi, şekil listesi, özetler, tez bölümleri, kaynaklar, ekler, özgeçmiş) tek numaralı sayfadan başlar.</w:t>
      </w:r>
    </w:p>
  </w:comment>
  <w:comment w:id="74" w:author="İTÜ" w:date="2015-10-27T15:48:00Z" w:initials="z">
    <w:p w14:paraId="6BF77B6A" w14:textId="77777777" w:rsidR="0033589F" w:rsidRDefault="0033589F">
      <w:pPr>
        <w:pStyle w:val="CommentText"/>
      </w:pPr>
      <w:r>
        <w:rPr>
          <w:rStyle w:val="CommentReference"/>
        </w:rPr>
        <w:annotationRef/>
      </w:r>
      <w:r>
        <w:t>1. bölüm ile tez yazımına geçilmiştir. Sayfa numaraları 1’den başlar.</w:t>
      </w:r>
    </w:p>
  </w:comment>
  <w:comment w:id="75" w:author="İTÜ" w:date="2015-10-27T15:48:00Z" w:initials="z">
    <w:p w14:paraId="10468CEB" w14:textId="77777777" w:rsidR="0033589F" w:rsidRDefault="0033589F">
      <w:pPr>
        <w:pStyle w:val="CommentText"/>
      </w:pPr>
      <w:r>
        <w:rPr>
          <w:rStyle w:val="CommentReference"/>
        </w:rPr>
        <w:annotationRef/>
      </w:r>
      <w:r>
        <w:t>1. derece başlıkların tüm harfleri büyük ve koyu yazılır.</w:t>
      </w:r>
    </w:p>
  </w:comment>
  <w:comment w:id="76" w:author="İTÜ" w:date="2015-10-27T15:48:00Z" w:initials="z">
    <w:p w14:paraId="7D98CD23" w14:textId="77777777" w:rsidR="0033589F" w:rsidRDefault="0033589F">
      <w:pPr>
        <w:pStyle w:val="CommentText"/>
      </w:pPr>
      <w:r>
        <w:rPr>
          <w:rStyle w:val="CommentReference"/>
        </w:rPr>
        <w:annotationRef/>
      </w:r>
      <w:r>
        <w:t>1. derece başlıklardan önce 72, sonra 18 punto aralık bırakılır (Şablonda bu ayarlar yapılmıştır).</w:t>
      </w:r>
    </w:p>
  </w:comment>
  <w:comment w:id="77" w:author="İTÜ" w:date="2015-10-27T15:48:00Z" w:initials="z">
    <w:p w14:paraId="6A02B9A3" w14:textId="77777777" w:rsidR="0033589F" w:rsidRDefault="0033589F">
      <w:pPr>
        <w:pStyle w:val="CommentText"/>
      </w:pPr>
      <w:r>
        <w:rPr>
          <w:rStyle w:val="CommentReference"/>
        </w:rPr>
        <w:annotationRef/>
      </w:r>
      <w:r>
        <w:t>Metinler iki yana yaslı ve 1.5 satır aralığı ile yazılır.</w:t>
      </w:r>
    </w:p>
  </w:comment>
  <w:comment w:id="82" w:author="İTÜ" w:date="2015-10-27T15:48:00Z" w:initials="z">
    <w:p w14:paraId="0598A139" w14:textId="77777777" w:rsidR="0033589F" w:rsidRDefault="0033589F">
      <w:pPr>
        <w:pStyle w:val="CommentText"/>
      </w:pPr>
      <w:r>
        <w:rPr>
          <w:rStyle w:val="CommentReference"/>
        </w:rPr>
        <w:annotationRef/>
      </w:r>
      <w:r>
        <w:t>2. derece başlıklarda her sözcüğün ilk harfi büyük ve tüm sözcükler koyu yazılır.</w:t>
      </w:r>
    </w:p>
  </w:comment>
  <w:comment w:id="84" w:author="İTÜ" w:date="2015-10-27T15:48:00Z" w:initials="z">
    <w:p w14:paraId="4B6DB69D" w14:textId="77777777" w:rsidR="0033589F" w:rsidRDefault="0033589F">
      <w:pPr>
        <w:pStyle w:val="CommentText"/>
      </w:pPr>
      <w:r>
        <w:rPr>
          <w:rStyle w:val="CommentReference"/>
        </w:rPr>
        <w:annotationRef/>
      </w:r>
      <w:r>
        <w:t>3. derece başlıklarda sadece ilk sözcüğün ilk harfi büyük, tüm sözcükler koyu yazılır.</w:t>
      </w:r>
    </w:p>
  </w:comment>
  <w:comment w:id="86" w:author="İTÜ" w:date="2015-10-27T15:48:00Z" w:initials="z">
    <w:p w14:paraId="4B0373A2" w14:textId="77777777" w:rsidR="0033589F" w:rsidRDefault="0033589F">
      <w:pPr>
        <w:pStyle w:val="CommentText"/>
      </w:pPr>
      <w:r>
        <w:rPr>
          <w:rStyle w:val="CommentReference"/>
        </w:rPr>
        <w:annotationRef/>
      </w:r>
      <w:r>
        <w:t>2., 3., 4. derece başlıklar ikiden fazla ise açılır. 1.1.2 alt başlığı yok ise 1.1.1 alt başlığı açılmaz. Sadece 4.1 veya 2.3.1 alt başlıkları olmaz. Yani 4.2 bölümü yoksa 4.1bölümü de yoktur.</w:t>
      </w:r>
    </w:p>
  </w:comment>
  <w:comment w:id="88" w:author="İTÜ" w:date="2015-10-27T15:48:00Z" w:initials="z">
    <w:p w14:paraId="5E77FC72" w14:textId="77777777" w:rsidR="0033589F" w:rsidRDefault="0033589F">
      <w:pPr>
        <w:pStyle w:val="CommentText"/>
      </w:pPr>
      <w:r>
        <w:rPr>
          <w:rStyle w:val="CommentReference"/>
        </w:rPr>
        <w:annotationRef/>
      </w:r>
      <w:r>
        <w:t>4. derece başlıklarda sadece ilk sözcüğün ilk harfi büyük, tüm sözcükler koyu yazılır.</w:t>
      </w:r>
    </w:p>
  </w:comment>
  <w:comment w:id="90" w:author="İTÜ" w:date="2015-10-27T15:48:00Z" w:initials="z">
    <w:p w14:paraId="3C1C7F26" w14:textId="77777777" w:rsidR="0033589F" w:rsidRDefault="0033589F" w:rsidP="008627FF">
      <w:pPr>
        <w:pStyle w:val="CommentText"/>
      </w:pPr>
      <w:r>
        <w:rPr>
          <w:rStyle w:val="CommentReference"/>
        </w:rPr>
        <w:annotationRef/>
      </w:r>
      <w:r>
        <w:t>1.1.2.2 bölümü yok ise 1.1.2.1 bölümü de yoktur.</w:t>
      </w:r>
    </w:p>
  </w:comment>
  <w:comment w:id="92" w:author="İTÜ" w:date="2015-10-27T15:48:00Z" w:initials="itü">
    <w:p w14:paraId="187413D6" w14:textId="0EA7A0DE" w:rsidR="0033589F" w:rsidRPr="004A4879" w:rsidRDefault="0033589F" w:rsidP="004A4879">
      <w:pPr>
        <w:spacing w:line="360" w:lineRule="auto"/>
        <w:rPr>
          <w:u w:val="single"/>
        </w:rPr>
      </w:pPr>
      <w:r>
        <w:rPr>
          <w:rStyle w:val="CommentReference"/>
        </w:rPr>
        <w:annotationRef/>
      </w:r>
      <w:r w:rsidRPr="00387D00">
        <w:t>Beşinci ve daha alt dereceden başlıklar numaralan</w:t>
      </w:r>
      <w:r>
        <w:t>dırıl</w:t>
      </w:r>
      <w:r w:rsidRPr="00387D00">
        <w:t>maz, içindekiler listesinde yer almaz.</w:t>
      </w:r>
    </w:p>
  </w:comment>
  <w:comment w:id="105" w:author="İTÜ" w:date="2015-10-27T15:48:00Z" w:initials="z">
    <w:p w14:paraId="2FFCD23A" w14:textId="77777777" w:rsidR="0033589F" w:rsidRDefault="0033589F">
      <w:pPr>
        <w:pStyle w:val="CommentText"/>
      </w:pPr>
      <w:r>
        <w:rPr>
          <w:rStyle w:val="CommentReference"/>
        </w:rPr>
        <w:annotationRef/>
      </w:r>
      <w:r>
        <w:t>Birinci dereceden başlıklar tek numaralı sayfadan başlar.</w:t>
      </w:r>
    </w:p>
  </w:comment>
  <w:comment w:id="107" w:author="İTÜ" w:date="2015-10-27T15:48:00Z" w:initials="z">
    <w:p w14:paraId="1119B66B" w14:textId="77777777" w:rsidR="0033589F" w:rsidRDefault="0033589F" w:rsidP="00CE58CE">
      <w:pPr>
        <w:pStyle w:val="CommentText"/>
      </w:pPr>
      <w:r>
        <w:rPr>
          <w:rStyle w:val="CommentReference"/>
        </w:rPr>
        <w:annotationRef/>
      </w:r>
      <w:r>
        <w:t>Buradaki kasıt şekil ve çizelgelerin içinde kullanılan yazılardır.</w:t>
      </w:r>
    </w:p>
  </w:comment>
  <w:comment w:id="108" w:author="İTÜ" w:date="2015-10-27T15:48:00Z" w:initials="z">
    <w:p w14:paraId="2277D4F4" w14:textId="77777777" w:rsidR="0033589F" w:rsidRDefault="0033589F" w:rsidP="00CE58CE">
      <w:pPr>
        <w:pStyle w:val="CommentText"/>
      </w:pPr>
      <w:r>
        <w:rPr>
          <w:rStyle w:val="CommentReference"/>
        </w:rPr>
        <w:annotationRef/>
      </w:r>
      <w:r>
        <w:t>Şekil ve çizelgelerden önce mutlaka bir kere bahsedilmiş olması gerekir. Şekil veya çizelgeye atıfta bulunulduktan sonra uygun en yakın yere (uygun yer hemen sonrası , 1 veya daha fazla sayfa sonrası da olabilir) konulur. Şekil veya çizelge ile ilgili açıklamalar, anlatımlar var ise bu şekil veya çizelgeden önce de olabilir, sonra da.</w:t>
      </w:r>
    </w:p>
  </w:comment>
  <w:comment w:id="109" w:author="İTÜ" w:date="2015-10-27T15:48:00Z" w:initials="z">
    <w:p w14:paraId="6A316350" w14:textId="77777777" w:rsidR="0033589F" w:rsidRDefault="0033589F" w:rsidP="00CE58CE">
      <w:pPr>
        <w:pStyle w:val="CommentText"/>
      </w:pPr>
      <w:r>
        <w:rPr>
          <w:rStyle w:val="CommentReference"/>
        </w:rPr>
        <w:annotationRef/>
      </w:r>
      <w:r>
        <w:t>Metin içerisinde şekil ve çizelgelere yapılan atıflar koyu yazılmaz.</w:t>
      </w:r>
    </w:p>
  </w:comment>
  <w:comment w:id="113" w:author="İTÜ" w:date="2015-10-27T15:48:00Z" w:initials="z">
    <w:p w14:paraId="03BBE9A1" w14:textId="77777777" w:rsidR="0033589F" w:rsidRDefault="0033589F" w:rsidP="00CE58CE">
      <w:pPr>
        <w:pStyle w:val="CommentText"/>
      </w:pPr>
      <w:r>
        <w:rPr>
          <w:rStyle w:val="CommentReference"/>
        </w:rPr>
        <w:annotationRef/>
      </w:r>
      <w:r w:rsidRPr="00387D00">
        <w:t>Her şeklin numarası ve açıklaması şeklin altına</w:t>
      </w:r>
      <w:r>
        <w:t xml:space="preserve"> yazılır.</w:t>
      </w:r>
    </w:p>
  </w:comment>
  <w:comment w:id="112" w:author="İTÜ" w:date="2015-10-27T15:48:00Z" w:initials="z">
    <w:p w14:paraId="5AFE78BD" w14:textId="77777777" w:rsidR="0033589F" w:rsidRDefault="0033589F" w:rsidP="00CE58CE">
      <w:pPr>
        <w:pStyle w:val="CommentText"/>
      </w:pPr>
      <w:r>
        <w:rPr>
          <w:rStyle w:val="CommentReference"/>
        </w:rPr>
        <w:annotationRef/>
      </w:r>
      <w:r>
        <w:t>Şekil açıklama yazıları ortalanarak yazılır. Açıklama yazıları nokta ile bitirilir.</w:t>
      </w:r>
    </w:p>
  </w:comment>
  <w:comment w:id="114" w:author="İTÜ" w:date="2015-10-27T15:48:00Z" w:initials="z">
    <w:p w14:paraId="6F6ACDCA" w14:textId="77777777" w:rsidR="0033589F" w:rsidRDefault="0033589F">
      <w:pPr>
        <w:pStyle w:val="CommentText"/>
      </w:pPr>
      <w:r>
        <w:rPr>
          <w:rStyle w:val="CommentReference"/>
        </w:rPr>
        <w:annotationRef/>
      </w:r>
      <w:r>
        <w:t>Şekil ve çizelgelerden önce mutlaka bir kere bahsedilmiş olması gerekir. Şekil veya çizelgeye atıfta bulunulduktan sonra uygun en yakın yere (uygun yer hemen sonrası , 1 veya daha fazla sayfa sonrası da olabilir) konulur. Şekil veya çizelge ile ilgili açıklamalar, anlatımlar var ise bu şekil veya çizelgeden önce de olabilir, sonra da.</w:t>
      </w:r>
    </w:p>
  </w:comment>
  <w:comment w:id="125" w:author="İTÜ" w:date="2015-10-27T15:48:00Z" w:initials="z">
    <w:p w14:paraId="6F65A422" w14:textId="77777777" w:rsidR="0033589F" w:rsidRDefault="0033589F" w:rsidP="00953F63">
      <w:r>
        <w:rPr>
          <w:rStyle w:val="CommentReference"/>
        </w:rPr>
        <w:annotationRef/>
      </w:r>
      <w:r w:rsidRPr="00B2706F">
        <w:t>Sayfa numarası, kağıt dikey tutulduğunda sayfanın kısa kenarının alt-ortasına, yatay tutulduğunda uzun kenarınının alt-ortasına yazılır.</w:t>
      </w:r>
      <w:r>
        <w:t xml:space="preserve"> </w:t>
      </w:r>
    </w:p>
  </w:comment>
  <w:comment w:id="126" w:author="İTÜ" w:date="2015-10-27T15:48:00Z" w:initials="z">
    <w:p w14:paraId="29569FF8" w14:textId="77777777" w:rsidR="0033589F" w:rsidRDefault="0033589F">
      <w:pPr>
        <w:pStyle w:val="CommentText"/>
      </w:pPr>
      <w:r>
        <w:rPr>
          <w:rStyle w:val="CommentReference"/>
        </w:rPr>
        <w:annotationRef/>
      </w:r>
      <w:r>
        <w:t>Yatay sayfalarda sayfa numarası kağıt dikey tutulduğunda sağda kalan uzun kenara konulur. Aynı şekilde yatay olarak yerleştirilen çizelge veya şekil sayfa saat yönünde 90˚ çevrildiğinde düz olacak şekilde yerleştirilmelidir.</w:t>
      </w:r>
    </w:p>
  </w:comment>
  <w:comment w:id="128" w:author="İTÜ" w:date="2015-10-27T15:48:00Z" w:initials="z">
    <w:p w14:paraId="7B43AB0E" w14:textId="77777777" w:rsidR="0033589F" w:rsidRDefault="0033589F" w:rsidP="00953F63">
      <w:pPr>
        <w:pStyle w:val="CommentText"/>
      </w:pPr>
      <w:r>
        <w:rPr>
          <w:rStyle w:val="CommentReference"/>
        </w:rPr>
        <w:annotationRef/>
      </w:r>
      <w:r>
        <w:t>Şekil ve çizelgelerden önce mutlaka bir kere bahsedilmiş olması gerekir. Şekil veya çizelgeye atıfta bulunulduktan sonra uygun en yakın yere (uygun yer hemen sonrası , 1 veya daha fazla sayfa sonrası da olabilir) konulur. Şekil veya çizelge ile ilgili açıklamalar, anlatımlar var ise bu şekil veya çizelgeden önce de olabilir, sonra da.</w:t>
      </w:r>
    </w:p>
  </w:comment>
  <w:comment w:id="131" w:author="İTÜ" w:date="2015-10-27T15:48:00Z" w:initials="z">
    <w:p w14:paraId="6E06409A" w14:textId="77777777" w:rsidR="0033589F" w:rsidRDefault="0033589F" w:rsidP="00CE58CE">
      <w:pPr>
        <w:pStyle w:val="CommentText"/>
      </w:pPr>
      <w:r>
        <w:rPr>
          <w:rStyle w:val="CommentReference"/>
        </w:rPr>
        <w:annotationRef/>
      </w:r>
      <w:r w:rsidRPr="00387D00">
        <w:t xml:space="preserve">Her </w:t>
      </w:r>
      <w:r>
        <w:t>çizelgenin</w:t>
      </w:r>
      <w:r w:rsidRPr="00387D00">
        <w:t xml:space="preserve"> numarası ve açıklaması şeklin </w:t>
      </w:r>
      <w:r>
        <w:t>üstüne yazılır.</w:t>
      </w:r>
    </w:p>
  </w:comment>
  <w:comment w:id="132" w:author="İTÜ" w:date="2015-10-27T15:48:00Z" w:initials="z">
    <w:p w14:paraId="00E9525B" w14:textId="77777777" w:rsidR="0033589F" w:rsidRDefault="0033589F" w:rsidP="00CE58CE">
      <w:pPr>
        <w:pStyle w:val="CommentText"/>
      </w:pPr>
      <w:r>
        <w:rPr>
          <w:rStyle w:val="CommentReference"/>
        </w:rPr>
        <w:annotationRef/>
      </w:r>
      <w:r>
        <w:t>Çizelge açıklama yazıları ortalanarak yazılır.</w:t>
      </w:r>
    </w:p>
  </w:comment>
  <w:comment w:id="133" w:author="İTÜ" w:date="2015-10-27T15:48:00Z" w:initials="z">
    <w:p w14:paraId="12090AA9" w14:textId="77777777" w:rsidR="0033589F" w:rsidRDefault="0033589F" w:rsidP="00CE58CE">
      <w:pPr>
        <w:pStyle w:val="CommentText"/>
      </w:pPr>
      <w:r>
        <w:rPr>
          <w:rStyle w:val="CommentReference"/>
        </w:rPr>
        <w:annotationRef/>
      </w:r>
    </w:p>
    <w:p w14:paraId="7FEA9F34" w14:textId="1E965872" w:rsidR="0033589F" w:rsidRDefault="0033589F" w:rsidP="00CE58CE">
      <w:pPr>
        <w:pStyle w:val="CommentText"/>
        <w:numPr>
          <w:ilvl w:val="0"/>
          <w:numId w:val="21"/>
        </w:numPr>
      </w:pPr>
      <w:r>
        <w:t xml:space="preserve"> Çizelgelerde kılavuz çizgileri kullanılmaz. Örnekte görüldüğü gibi hazırlanır.</w:t>
      </w:r>
    </w:p>
    <w:p w14:paraId="66EA80DE" w14:textId="77777777" w:rsidR="0033589F" w:rsidRDefault="0033589F" w:rsidP="00CE58CE">
      <w:pPr>
        <w:pStyle w:val="CommentText"/>
        <w:numPr>
          <w:ilvl w:val="0"/>
          <w:numId w:val="21"/>
        </w:numPr>
      </w:pPr>
      <w:r>
        <w:t xml:space="preserve"> En üstte çift çizgi, kolon başlıkları içeren birinci satır altına tek çizgi ve çizelgenin en altında tek çizgi olacak şekilde hazırlanır. Birinci kolon satır adlarını içeriyor ise birinci kolonun sağına tek çizgi eklenir.</w:t>
      </w:r>
    </w:p>
    <w:p w14:paraId="4D5EA754" w14:textId="77777777" w:rsidR="0033589F" w:rsidRDefault="0033589F" w:rsidP="00CE58CE">
      <w:pPr>
        <w:pStyle w:val="CommentText"/>
        <w:numPr>
          <w:ilvl w:val="0"/>
          <w:numId w:val="21"/>
        </w:numPr>
      </w:pPr>
      <w:r>
        <w:t xml:space="preserve"> Çizelgeler de gerekli ise yazı boyutu 8 puntoya kadar düşülebilir. </w:t>
      </w:r>
    </w:p>
    <w:p w14:paraId="434623D2" w14:textId="77777777" w:rsidR="0033589F" w:rsidRDefault="0033589F" w:rsidP="00CE58CE">
      <w:pPr>
        <w:pStyle w:val="CommentText"/>
        <w:numPr>
          <w:ilvl w:val="0"/>
          <w:numId w:val="21"/>
        </w:numPr>
      </w:pPr>
      <w:r>
        <w:t xml:space="preserve"> Açıklama yazıları nokta ile bitirilir.</w:t>
      </w:r>
    </w:p>
    <w:p w14:paraId="74D9151D" w14:textId="77777777" w:rsidR="0033589F" w:rsidRDefault="0033589F" w:rsidP="00CE58CE">
      <w:pPr>
        <w:pStyle w:val="CommentText"/>
        <w:numPr>
          <w:ilvl w:val="0"/>
          <w:numId w:val="21"/>
        </w:numPr>
      </w:pPr>
      <w:r>
        <w:t xml:space="preserve"> Çizelgelerde koyu karakter kullanılmaz. Çok gerekli hallerde, kolon ve satır adlarını içeriyor ise 1. satır ve 1. sütunda tercihen kullanılır.</w:t>
      </w:r>
    </w:p>
    <w:p w14:paraId="470BF3F8" w14:textId="77777777" w:rsidR="0033589F" w:rsidRDefault="0033589F" w:rsidP="00CE58CE">
      <w:pPr>
        <w:pStyle w:val="CommentText"/>
        <w:numPr>
          <w:ilvl w:val="0"/>
          <w:numId w:val="21"/>
        </w:numPr>
      </w:pPr>
      <w:r>
        <w:t xml:space="preserve"> Daha fazla ayrıntı için lüften kılavuzu okuyunuz.</w:t>
      </w:r>
    </w:p>
    <w:p w14:paraId="309B4371" w14:textId="77777777" w:rsidR="0033589F" w:rsidRDefault="0033589F" w:rsidP="00CE58CE">
      <w:pPr>
        <w:pStyle w:val="CommentText"/>
      </w:pPr>
    </w:p>
  </w:comment>
  <w:comment w:id="141" w:author="İTÜ" w:date="2015-10-27T15:48:00Z" w:initials="z">
    <w:p w14:paraId="25E47876" w14:textId="77777777" w:rsidR="0033589F" w:rsidRDefault="0033589F" w:rsidP="00953F63">
      <w:pPr>
        <w:pStyle w:val="CommentText"/>
      </w:pPr>
      <w:r>
        <w:rPr>
          <w:rStyle w:val="CommentReference"/>
        </w:rPr>
        <w:annotationRef/>
      </w:r>
      <w:r>
        <w:t>Bir sayfadan fazla süren çizlege ve şekillerde her yani sayfada çizelge ve şekil numarası ve adı tekrarlanır. Çizelge ve şekil numarasından sonra parantez içerisinde (devam) yazılır.</w:t>
      </w:r>
    </w:p>
  </w:comment>
  <w:comment w:id="144" w:author="İTÜ" w:date="2015-10-27T15:48:00Z" w:initials="itü">
    <w:p w14:paraId="5D329147" w14:textId="4ABB2FD4" w:rsidR="0033589F" w:rsidRDefault="0033589F">
      <w:pPr>
        <w:pStyle w:val="CommentText"/>
      </w:pPr>
      <w:r>
        <w:rPr>
          <w:rStyle w:val="CommentReference"/>
        </w:rPr>
        <w:annotationRef/>
      </w:r>
      <w:r>
        <w:t>Gövde metinleri iki yana yaslı olarak yazılır.</w:t>
      </w:r>
    </w:p>
  </w:comment>
  <w:comment w:id="146" w:author="İTÜ" w:date="2015-10-27T15:48:00Z" w:initials="z">
    <w:p w14:paraId="70CE83EB" w14:textId="77777777" w:rsidR="0033589F" w:rsidRDefault="0033589F">
      <w:pPr>
        <w:pStyle w:val="CommentText"/>
      </w:pPr>
      <w:r>
        <w:rPr>
          <w:rStyle w:val="CommentReference"/>
        </w:rPr>
        <w:annotationRef/>
      </w:r>
      <w:r>
        <w:t>Sayfa kenar boşlukları kılavuzda verildiği gibidir.</w:t>
      </w:r>
    </w:p>
  </w:comment>
  <w:comment w:id="147" w:author="İTÜ" w:date="2015-10-27T15:48:00Z" w:initials="itü">
    <w:p w14:paraId="02258302" w14:textId="38392291" w:rsidR="0033589F" w:rsidRDefault="0033589F">
      <w:pPr>
        <w:pStyle w:val="CommentText"/>
      </w:pPr>
      <w:r>
        <w:rPr>
          <w:rStyle w:val="CommentReference"/>
        </w:rPr>
        <w:annotationRef/>
      </w:r>
      <w:r>
        <w:t>Bu şekil küçültülerek önceki sayfadaki boşluğu kapatabilir veya şeklin aşağısında devam eden metinden üst kısma kaydırma yapılabilir.</w:t>
      </w:r>
    </w:p>
  </w:comment>
  <w:comment w:id="152" w:author="İTÜ" w:date="2015-10-27T15:48:00Z" w:initials="z">
    <w:p w14:paraId="65EF7A4A" w14:textId="77777777" w:rsidR="0033589F" w:rsidRDefault="0033589F" w:rsidP="00E5357E">
      <w:r>
        <w:rPr>
          <w:rStyle w:val="CommentReference"/>
        </w:rPr>
        <w:annotationRef/>
      </w:r>
      <w:r w:rsidRPr="00713778">
        <w:t>Denklemler metin bloğuna ortalı olarak hizalandırılır</w:t>
      </w:r>
      <w:r>
        <w:t>.</w:t>
      </w:r>
    </w:p>
  </w:comment>
  <w:comment w:id="154" w:author="İTÜ" w:date="2015-10-27T15:48:00Z" w:initials="z">
    <w:p w14:paraId="2F334772" w14:textId="77777777" w:rsidR="0033589F" w:rsidRDefault="0033589F">
      <w:pPr>
        <w:pStyle w:val="CommentText"/>
      </w:pPr>
      <w:r>
        <w:rPr>
          <w:rStyle w:val="CommentReference"/>
        </w:rPr>
        <w:annotationRef/>
      </w:r>
      <w:r>
        <w:t>Denklem numaraları sağa dayalı yazılır.</w:t>
      </w:r>
    </w:p>
  </w:comment>
  <w:comment w:id="153" w:author="İTÜ" w:date="2015-10-27T15:48:00Z" w:initials="z">
    <w:p w14:paraId="5D489CBB" w14:textId="77777777" w:rsidR="0033589F" w:rsidRDefault="0033589F">
      <w:pPr>
        <w:pStyle w:val="CommentText"/>
      </w:pPr>
      <w:r>
        <w:rPr>
          <w:rStyle w:val="CommentReference"/>
        </w:rPr>
        <w:annotationRef/>
      </w:r>
      <w:r>
        <w:t>Denklem numaraları koyu yazılmaz.</w:t>
      </w:r>
    </w:p>
  </w:comment>
  <w:comment w:id="155" w:author="İTÜ" w:date="2015-10-27T15:48:00Z" w:initials="itü">
    <w:p w14:paraId="77F3B360" w14:textId="3C2A3546" w:rsidR="0033589F" w:rsidRDefault="0033589F">
      <w:pPr>
        <w:pStyle w:val="CommentText"/>
      </w:pPr>
      <w:r>
        <w:rPr>
          <w:rStyle w:val="CommentReference"/>
        </w:rPr>
        <w:annotationRef/>
      </w:r>
      <w:r>
        <w:t>Metin içerisinde denklem bahsedlirken denklem numaraları koyu yazılmaz</w:t>
      </w:r>
    </w:p>
  </w:comment>
  <w:comment w:id="156" w:author="İTÜ" w:date="2015-10-27T15:48:00Z" w:initials="z">
    <w:p w14:paraId="4890CDFD" w14:textId="77777777" w:rsidR="0033589F" w:rsidRDefault="0033589F">
      <w:pPr>
        <w:pStyle w:val="CommentText"/>
      </w:pPr>
      <w:r>
        <w:rPr>
          <w:rStyle w:val="CommentReference"/>
        </w:rPr>
        <w:annotationRef/>
      </w:r>
      <w:r>
        <w:t>Metin içerisinde denklem yazılırken “d” harfi büyük yazılmaz.</w:t>
      </w:r>
    </w:p>
  </w:comment>
  <w:comment w:id="179" w:author="İTÜ" w:date="2015-10-27T15:48:00Z" w:initials="z">
    <w:p w14:paraId="763B36FA" w14:textId="77777777" w:rsidR="0033589F" w:rsidRDefault="0033589F">
      <w:pPr>
        <w:pStyle w:val="CommentText"/>
      </w:pPr>
      <w:r>
        <w:rPr>
          <w:rStyle w:val="CommentReference"/>
        </w:rPr>
        <w:annotationRef/>
      </w:r>
      <w:r>
        <w:t>Kaynak gösterminde yazar soyadına göre ve numara ile atıf verme yöntemlerinden biri tercih edilir ve tüm tezde aynı yöntem  kullanılır. Numara ve soyad ile göstermin ikisi beraber kullanılmaz.</w:t>
      </w:r>
    </w:p>
  </w:comment>
  <w:comment w:id="182" w:author="İTÜ" w:date="2015-10-27T15:48:00Z" w:initials="itü">
    <w:p w14:paraId="4D8C8193" w14:textId="1289B31E" w:rsidR="0033589F" w:rsidRDefault="0033589F">
      <w:pPr>
        <w:pStyle w:val="CommentText"/>
      </w:pPr>
      <w:r>
        <w:rPr>
          <w:rStyle w:val="CommentReference"/>
        </w:rPr>
        <w:annotationRef/>
      </w:r>
      <w:r>
        <w:t>İngilizce tezlerde “</w:t>
      </w:r>
      <w:r w:rsidRPr="00816809">
        <w:rPr>
          <w:b/>
        </w:rPr>
        <w:t>in press</w:t>
      </w:r>
      <w:r>
        <w:rPr>
          <w:b/>
        </w:rPr>
        <w:t>”</w:t>
      </w:r>
      <w:r>
        <w:t xml:space="preserve"> yazılır.</w:t>
      </w:r>
    </w:p>
  </w:comment>
  <w:comment w:id="183" w:author="İTÜ" w:date="2015-10-27T15:48:00Z" w:initials="itü">
    <w:p w14:paraId="6AD749F2" w14:textId="50C7E408" w:rsidR="0033589F" w:rsidRDefault="0033589F">
      <w:pPr>
        <w:pStyle w:val="CommentText"/>
      </w:pPr>
      <w:r>
        <w:rPr>
          <w:rStyle w:val="CommentReference"/>
        </w:rPr>
        <w:annotationRef/>
      </w:r>
      <w:r>
        <w:t>İngilizce tezlerde “chapter” ifadesinde kısaltma yapılmaz.</w:t>
      </w:r>
    </w:p>
  </w:comment>
  <w:comment w:id="184" w:author="İTÜ" w:date="2015-10-27T15:48:00Z" w:initials="itü">
    <w:p w14:paraId="47A9455D" w14:textId="14507974" w:rsidR="0033589F" w:rsidRDefault="0033589F">
      <w:pPr>
        <w:pStyle w:val="CommentText"/>
      </w:pPr>
      <w:r>
        <w:rPr>
          <w:rStyle w:val="CommentReference"/>
        </w:rPr>
        <w:annotationRef/>
      </w:r>
      <w:r>
        <w:t>İngilizce tezlerde “</w:t>
      </w:r>
      <w:r w:rsidRPr="00816809">
        <w:rPr>
          <w:b/>
        </w:rPr>
        <w:t>Chapter</w:t>
      </w:r>
      <w:r>
        <w:rPr>
          <w:b/>
        </w:rPr>
        <w:t>”</w:t>
      </w:r>
      <w:r>
        <w:t xml:space="preserve"> yazılır.</w:t>
      </w:r>
    </w:p>
  </w:comment>
  <w:comment w:id="191" w:author="İTÜ" w:date="2015-10-27T15:48:00Z" w:initials="itü">
    <w:p w14:paraId="6E5024B0" w14:textId="6D8D0467" w:rsidR="0033589F" w:rsidRDefault="0033589F">
      <w:pPr>
        <w:pStyle w:val="CommentText"/>
      </w:pPr>
      <w:r>
        <w:rPr>
          <w:rStyle w:val="CommentReference"/>
        </w:rPr>
        <w:annotationRef/>
      </w:r>
      <w:r>
        <w:t>Türkçe tezlerde sayfa  kısaltması “</w:t>
      </w:r>
      <w:r w:rsidRPr="00816809">
        <w:rPr>
          <w:b/>
        </w:rPr>
        <w:t>s</w:t>
      </w:r>
      <w:r>
        <w:t>” olarak, İngilizce tezlerde ise “</w:t>
      </w:r>
      <w:r w:rsidRPr="00816809">
        <w:rPr>
          <w:b/>
        </w:rPr>
        <w:t>p</w:t>
      </w:r>
      <w:r>
        <w:t>” olarak verilir.</w:t>
      </w:r>
    </w:p>
  </w:comment>
  <w:comment w:id="192" w:author="İTÜ" w:date="2015-10-27T15:48:00Z" w:initials="itü">
    <w:p w14:paraId="55EEE03F" w14:textId="6CD0A262" w:rsidR="0033589F" w:rsidRDefault="0033589F">
      <w:pPr>
        <w:pStyle w:val="CommentText"/>
      </w:pPr>
      <w:r>
        <w:rPr>
          <w:rStyle w:val="CommentReference"/>
        </w:rPr>
        <w:annotationRef/>
      </w:r>
      <w:r>
        <w:t xml:space="preserve">Birden fazla sayfa kaynak olarak gösterilecekse </w:t>
      </w:r>
      <w:r w:rsidRPr="00816809">
        <w:rPr>
          <w:b/>
        </w:rPr>
        <w:t>“ss”</w:t>
      </w:r>
      <w:r>
        <w:t xml:space="preserve"> yazılır.</w:t>
      </w:r>
    </w:p>
  </w:comment>
  <w:comment w:id="195" w:author="İTÜ" w:date="2015-10-27T15:48:00Z" w:initials="z">
    <w:p w14:paraId="58B90D61" w14:textId="77777777" w:rsidR="0033589F" w:rsidRDefault="0033589F">
      <w:pPr>
        <w:pStyle w:val="CommentText"/>
      </w:pPr>
      <w:r>
        <w:rPr>
          <w:rStyle w:val="CommentReference"/>
        </w:rPr>
        <w:annotationRef/>
      </w:r>
      <w:r>
        <w:t>Dipnotlar ile kaynak gösterimi yapılmaz. Dipnotlar tez içerisinde içeriği genişletici, güçlendirci veya ilave nitelikteki bilgileri vermek için kullanılır. Verilen genişletici, güçlendirci veya ilave nitelikteki bilgiler zorunlulukla kaynak içeriyorsa bu kaynak mutlaka kaynaklar bölümünde verilmelidir.</w:t>
      </w:r>
    </w:p>
  </w:comment>
  <w:comment w:id="196" w:author="İTÜ" w:date="2015-10-27T15:48:00Z" w:initials="z">
    <w:p w14:paraId="4E43261E" w14:textId="77777777" w:rsidR="0033589F" w:rsidRDefault="0033589F">
      <w:pPr>
        <w:pStyle w:val="CommentText"/>
      </w:pPr>
      <w:r>
        <w:rPr>
          <w:rStyle w:val="CommentReference"/>
        </w:rPr>
        <w:annotationRef/>
      </w:r>
      <w:r>
        <w:t xml:space="preserve">Dipnot, ilgili </w:t>
      </w:r>
      <w:r w:rsidRPr="00387D00">
        <w:t>sayfanın altına metinden 2 karakter küçük yazı ile yazılmalıdır.</w:t>
      </w:r>
    </w:p>
  </w:comment>
  <w:comment w:id="242" w:author="İTÜ" w:date="2015-10-27T15:48:00Z" w:initials="z">
    <w:p w14:paraId="011A2B9D" w14:textId="77777777" w:rsidR="0033589F" w:rsidRPr="00DD337D" w:rsidRDefault="0033589F" w:rsidP="002B7438">
      <w:pPr>
        <w:rPr>
          <w:lang w:val="es-ES"/>
        </w:rPr>
      </w:pPr>
      <w:r>
        <w:rPr>
          <w:rStyle w:val="CommentReference"/>
        </w:rPr>
        <w:annotationRef/>
      </w:r>
      <w:r w:rsidRPr="00DD337D">
        <w:rPr>
          <w:lang w:val="es-ES"/>
        </w:rPr>
        <w:t xml:space="preserve">KAYNAKLAR yazar soyadına göre, </w:t>
      </w:r>
      <w:r w:rsidRPr="00DD337D">
        <w:rPr>
          <w:b/>
          <w:lang w:val="es-ES"/>
        </w:rPr>
        <w:t>A dan Z ye sıralanır.</w:t>
      </w:r>
      <w:r w:rsidRPr="00DD337D">
        <w:rPr>
          <w:lang w:val="es-ES"/>
        </w:rPr>
        <w:t xml:space="preserve"> </w:t>
      </w:r>
    </w:p>
    <w:p w14:paraId="6407C9ED" w14:textId="77777777" w:rsidR="0033589F" w:rsidRDefault="0033589F" w:rsidP="002B7438">
      <w:pPr>
        <w:pStyle w:val="CommentText"/>
      </w:pPr>
      <w:r>
        <w:rPr>
          <w:lang w:val="en-GB"/>
        </w:rPr>
        <w:t>Bu bölüm 1</w:t>
      </w:r>
      <w:r w:rsidRPr="005D1AFC">
        <w:rPr>
          <w:lang w:val="en-GB"/>
        </w:rPr>
        <w:t xml:space="preserve"> </w:t>
      </w:r>
      <w:r>
        <w:rPr>
          <w:lang w:val="en-GB"/>
        </w:rPr>
        <w:t>satır aralıklı olarak yazılır</w:t>
      </w:r>
      <w:r w:rsidRPr="005D1AFC">
        <w:rPr>
          <w:lang w:val="en-GB"/>
        </w:rPr>
        <w:t>.</w:t>
      </w:r>
    </w:p>
  </w:comment>
  <w:comment w:id="243" w:author="İTÜ" w:date="2015-10-27T15:48:00Z" w:initials="z">
    <w:p w14:paraId="19DA632A" w14:textId="77777777" w:rsidR="0033589F" w:rsidRPr="00CE696E" w:rsidRDefault="0033589F" w:rsidP="00CE696E">
      <w:pPr>
        <w:rPr>
          <w:lang w:val="en-GB"/>
        </w:rPr>
      </w:pPr>
      <w:r>
        <w:rPr>
          <w:rStyle w:val="CommentReference"/>
        </w:rPr>
        <w:annotationRef/>
      </w:r>
      <w:r>
        <w:rPr>
          <w:lang w:val="en-GB"/>
        </w:rPr>
        <w:t>Numaralı gösterim, metin içindeki kullanıldığı sıra esas alınır.</w:t>
      </w:r>
    </w:p>
  </w:comment>
  <w:comment w:id="244" w:author="N O T" w:date="2015-10-27T15:48:00Z" w:initials="NOT">
    <w:p w14:paraId="2AF27533" w14:textId="77777777" w:rsidR="0033589F" w:rsidRDefault="0033589F" w:rsidP="0072690D">
      <w:pPr>
        <w:pStyle w:val="CommentText"/>
      </w:pPr>
      <w:r>
        <w:rPr>
          <w:rStyle w:val="CommentReference"/>
        </w:rPr>
        <w:annotationRef/>
      </w:r>
      <w:r>
        <w:t>BİLDİRİ (Konferans - basılı)</w:t>
      </w:r>
    </w:p>
  </w:comment>
  <w:comment w:id="245" w:author="İTÜ" w:date="2015-10-27T15:48:00Z" w:initials="itü">
    <w:p w14:paraId="3769498B" w14:textId="7C9731F4" w:rsidR="0033589F" w:rsidRDefault="0033589F">
      <w:pPr>
        <w:pStyle w:val="CommentText"/>
      </w:pPr>
      <w:r>
        <w:rPr>
          <w:rStyle w:val="CommentReference"/>
        </w:rPr>
        <w:annotationRef/>
      </w:r>
      <w:r>
        <w:t>Kaynaklar iki yana yaslı yazılır.</w:t>
      </w:r>
    </w:p>
  </w:comment>
  <w:comment w:id="246" w:author="N O T" w:date="2015-10-27T15:48:00Z" w:initials="NOT">
    <w:p w14:paraId="3286E42B" w14:textId="77777777" w:rsidR="0033589F" w:rsidRDefault="0033589F" w:rsidP="0072690D">
      <w:pPr>
        <w:pStyle w:val="CommentText"/>
      </w:pPr>
      <w:r>
        <w:rPr>
          <w:rStyle w:val="CommentReference"/>
        </w:rPr>
        <w:annotationRef/>
      </w:r>
      <w:r>
        <w:t>MAKALE</w:t>
      </w:r>
    </w:p>
  </w:comment>
  <w:comment w:id="247" w:author="N O T" w:date="2015-10-27T15:48:00Z" w:initials="NOT">
    <w:p w14:paraId="7BEC19C3" w14:textId="77777777" w:rsidR="0033589F" w:rsidRDefault="0033589F" w:rsidP="0072690D">
      <w:pPr>
        <w:pStyle w:val="CommentText"/>
      </w:pPr>
      <w:r>
        <w:rPr>
          <w:rStyle w:val="CommentReference"/>
        </w:rPr>
        <w:annotationRef/>
      </w:r>
      <w:r>
        <w:t>BİLDİRİ (Basılmamış)</w:t>
      </w:r>
    </w:p>
  </w:comment>
  <w:comment w:id="248" w:author="N O T" w:date="2015-10-27T15:48:00Z" w:initials="NOT">
    <w:p w14:paraId="2BA54D5F" w14:textId="77777777" w:rsidR="0033589F" w:rsidRDefault="0033589F" w:rsidP="0072690D">
      <w:pPr>
        <w:pStyle w:val="CommentText"/>
      </w:pPr>
      <w:r>
        <w:rPr>
          <w:rStyle w:val="CommentReference"/>
        </w:rPr>
        <w:annotationRef/>
      </w:r>
      <w:r>
        <w:t>SÖZLÜK</w:t>
      </w:r>
    </w:p>
  </w:comment>
  <w:comment w:id="249" w:author="N O T" w:date="2015-10-27T15:48:00Z" w:initials="NOT">
    <w:p w14:paraId="7F95EEFA" w14:textId="77777777" w:rsidR="0033589F" w:rsidRDefault="0033589F" w:rsidP="0072690D">
      <w:pPr>
        <w:pStyle w:val="CommentText"/>
      </w:pPr>
      <w:r>
        <w:rPr>
          <w:rStyle w:val="CommentReference"/>
        </w:rPr>
        <w:annotationRef/>
      </w:r>
      <w:r>
        <w:t>TEZ</w:t>
      </w:r>
    </w:p>
  </w:comment>
  <w:comment w:id="250" w:author="N O T" w:date="2015-10-27T15:48:00Z" w:initials="NOT">
    <w:p w14:paraId="35FDF93D" w14:textId="77777777" w:rsidR="0033589F" w:rsidRDefault="0033589F" w:rsidP="0072690D">
      <w:pPr>
        <w:pStyle w:val="CommentText"/>
      </w:pPr>
      <w:r>
        <w:rPr>
          <w:rStyle w:val="CommentReference"/>
        </w:rPr>
        <w:annotationRef/>
      </w:r>
      <w:r>
        <w:t>BİLDİRİ (Basılmamış)</w:t>
      </w:r>
    </w:p>
  </w:comment>
  <w:comment w:id="251" w:author="N O T" w:date="2015-10-27T15:48:00Z" w:initials="NOT">
    <w:p w14:paraId="6B4F5BEB" w14:textId="77777777" w:rsidR="0033589F" w:rsidRDefault="0033589F" w:rsidP="0072690D">
      <w:pPr>
        <w:pStyle w:val="CommentText"/>
      </w:pPr>
      <w:r>
        <w:rPr>
          <w:rStyle w:val="CommentReference"/>
        </w:rPr>
        <w:annotationRef/>
      </w:r>
      <w:r>
        <w:t>STANDART (Kitap)</w:t>
      </w:r>
    </w:p>
  </w:comment>
  <w:comment w:id="252" w:author="N O T" w:date="2015-10-27T15:48:00Z" w:initials="NOT">
    <w:p w14:paraId="5E864081" w14:textId="77777777" w:rsidR="0033589F" w:rsidRDefault="0033589F" w:rsidP="0072690D">
      <w:pPr>
        <w:pStyle w:val="CommentText"/>
      </w:pPr>
      <w:r>
        <w:rPr>
          <w:rStyle w:val="CommentReference"/>
        </w:rPr>
        <w:annotationRef/>
      </w:r>
      <w:r>
        <w:t>STANDART</w:t>
      </w:r>
    </w:p>
  </w:comment>
  <w:comment w:id="253" w:author="N O T" w:date="2015-10-27T15:48:00Z" w:initials="NOT">
    <w:p w14:paraId="5F6571B3" w14:textId="77777777" w:rsidR="0033589F" w:rsidRDefault="0033589F" w:rsidP="0072690D">
      <w:pPr>
        <w:pStyle w:val="CommentText"/>
      </w:pPr>
      <w:r>
        <w:rPr>
          <w:rStyle w:val="CommentReference"/>
        </w:rPr>
        <w:annotationRef/>
      </w:r>
      <w:r>
        <w:t>MÜZİK YAPITI</w:t>
      </w:r>
    </w:p>
  </w:comment>
  <w:comment w:id="254" w:author="N O T" w:date="2015-10-27T15:48:00Z" w:initials="NOT">
    <w:p w14:paraId="51C7BBE3" w14:textId="77777777" w:rsidR="0033589F" w:rsidRDefault="0033589F" w:rsidP="0072690D">
      <w:pPr>
        <w:pStyle w:val="CommentText"/>
      </w:pPr>
      <w:r>
        <w:rPr>
          <w:rStyle w:val="CommentReference"/>
        </w:rPr>
        <w:annotationRef/>
      </w:r>
      <w:r>
        <w:t>ANSİKLOPEDİ MADDESİ (İnternet)</w:t>
      </w:r>
    </w:p>
  </w:comment>
  <w:comment w:id="255" w:author="N O T" w:date="2015-10-27T15:48:00Z" w:initials="NOT">
    <w:p w14:paraId="767FE7D3" w14:textId="77777777" w:rsidR="0033589F" w:rsidRDefault="0033589F" w:rsidP="0072690D">
      <w:pPr>
        <w:pStyle w:val="CommentText"/>
      </w:pPr>
      <w:r>
        <w:rPr>
          <w:rStyle w:val="CommentReference"/>
        </w:rPr>
        <w:annotationRef/>
      </w:r>
      <w:r>
        <w:t>İNTERNET KAYNAĞI (Anonim)</w:t>
      </w:r>
    </w:p>
  </w:comment>
  <w:comment w:id="256" w:author="N O T" w:date="2015-10-27T15:48:00Z" w:initials="NOT">
    <w:p w14:paraId="23ED8D3A" w14:textId="77777777" w:rsidR="0033589F" w:rsidRDefault="0033589F" w:rsidP="0072690D">
      <w:pPr>
        <w:pStyle w:val="CommentText"/>
      </w:pPr>
      <w:r>
        <w:rPr>
          <w:rStyle w:val="CommentReference"/>
        </w:rPr>
        <w:annotationRef/>
      </w:r>
      <w:r>
        <w:t>KİTAP</w:t>
      </w:r>
    </w:p>
  </w:comment>
  <w:comment w:id="257" w:author="N O T" w:date="2015-10-27T15:48:00Z" w:initials="NOT">
    <w:p w14:paraId="6B4FC269" w14:textId="77777777" w:rsidR="0033589F" w:rsidRDefault="0033589F" w:rsidP="0072690D">
      <w:pPr>
        <w:pStyle w:val="CommentText"/>
      </w:pPr>
      <w:r>
        <w:rPr>
          <w:rStyle w:val="CommentReference"/>
        </w:rPr>
        <w:annotationRef/>
      </w:r>
      <w:r>
        <w:t>MAKALE (Çok yazarlı)</w:t>
      </w:r>
    </w:p>
  </w:comment>
  <w:comment w:id="258" w:author="N O T" w:date="2015-10-27T15:48:00Z" w:initials="NOT">
    <w:p w14:paraId="6DE215E7" w14:textId="77777777" w:rsidR="0033589F" w:rsidRDefault="0033589F" w:rsidP="0072690D">
      <w:pPr>
        <w:pStyle w:val="CommentText"/>
      </w:pPr>
      <w:r>
        <w:rPr>
          <w:rStyle w:val="CommentReference"/>
        </w:rPr>
        <w:annotationRef/>
      </w:r>
      <w:r>
        <w:t>RAPOR</w:t>
      </w:r>
    </w:p>
  </w:comment>
  <w:comment w:id="259" w:author="N O T" w:date="2015-10-27T15:48:00Z" w:initials="NOT">
    <w:p w14:paraId="156F1E28" w14:textId="77777777" w:rsidR="0033589F" w:rsidRDefault="0033589F" w:rsidP="0072690D">
      <w:pPr>
        <w:pStyle w:val="CommentText"/>
      </w:pPr>
      <w:r>
        <w:rPr>
          <w:rStyle w:val="CommentReference"/>
        </w:rPr>
        <w:annotationRef/>
      </w:r>
      <w:r>
        <w:t>MAKALE</w:t>
      </w:r>
    </w:p>
  </w:comment>
  <w:comment w:id="260" w:author="N O T" w:date="2015-10-27T15:48:00Z" w:initials="NOT">
    <w:p w14:paraId="62E492E9" w14:textId="77777777" w:rsidR="0033589F" w:rsidRDefault="0033589F" w:rsidP="0072690D">
      <w:pPr>
        <w:pStyle w:val="CommentText"/>
      </w:pPr>
      <w:r>
        <w:rPr>
          <w:rStyle w:val="CommentReference"/>
        </w:rPr>
        <w:annotationRef/>
      </w:r>
      <w:r>
        <w:t>KİTAPTAN BÖLÜM (Çok ciltli – İnternet)</w:t>
      </w:r>
    </w:p>
  </w:comment>
  <w:comment w:id="261" w:author="N O T" w:date="2015-10-27T15:48:00Z" w:initials="NOT">
    <w:p w14:paraId="75E4DF31" w14:textId="77777777" w:rsidR="0033589F" w:rsidRDefault="0033589F" w:rsidP="0072690D">
      <w:pPr>
        <w:pStyle w:val="CommentText"/>
      </w:pPr>
      <w:r>
        <w:rPr>
          <w:rStyle w:val="CommentReference"/>
        </w:rPr>
        <w:annotationRef/>
      </w:r>
      <w:r>
        <w:t>KİTAPTAN BÖLÜM (Çok ciltli - basılı)</w:t>
      </w:r>
    </w:p>
  </w:comment>
  <w:comment w:id="262" w:author="N O T" w:date="2015-10-27T15:48:00Z" w:initials="NOT">
    <w:p w14:paraId="68533FE0" w14:textId="77777777" w:rsidR="0033589F" w:rsidRDefault="0033589F" w:rsidP="0072690D">
      <w:pPr>
        <w:pStyle w:val="CommentText"/>
      </w:pPr>
      <w:r>
        <w:rPr>
          <w:rStyle w:val="CommentReference"/>
        </w:rPr>
        <w:annotationRef/>
      </w:r>
      <w:r>
        <w:t>POWERPOINT SUNUM (İnternet)</w:t>
      </w:r>
    </w:p>
  </w:comment>
  <w:comment w:id="263" w:author="N O T" w:date="2015-10-27T15:48:00Z" w:initials="NOT">
    <w:p w14:paraId="5CC675ED" w14:textId="77777777" w:rsidR="0033589F" w:rsidRDefault="0033589F" w:rsidP="0072690D">
      <w:pPr>
        <w:pStyle w:val="CommentText"/>
      </w:pPr>
      <w:r>
        <w:rPr>
          <w:rStyle w:val="CommentReference"/>
        </w:rPr>
        <w:annotationRef/>
      </w:r>
      <w:r>
        <w:t>BİLGİSAYAR YAZILIMI</w:t>
      </w:r>
    </w:p>
  </w:comment>
  <w:comment w:id="264" w:author="N O T" w:date="2015-10-27T15:48:00Z" w:initials="NOT">
    <w:p w14:paraId="44A6E11C" w14:textId="77777777" w:rsidR="0033589F" w:rsidRDefault="0033589F" w:rsidP="0072690D">
      <w:pPr>
        <w:pStyle w:val="CommentText"/>
      </w:pPr>
      <w:r>
        <w:rPr>
          <w:rStyle w:val="CommentReference"/>
        </w:rPr>
        <w:annotationRef/>
      </w:r>
      <w:r>
        <w:t>BİLDİRİ (Basılı)</w:t>
      </w:r>
    </w:p>
  </w:comment>
  <w:comment w:id="265" w:author="N O T" w:date="2015-10-27T15:48:00Z" w:initials="NOT">
    <w:p w14:paraId="5116CB1C" w14:textId="77777777" w:rsidR="0033589F" w:rsidRDefault="0033589F" w:rsidP="0072690D">
      <w:pPr>
        <w:pStyle w:val="CommentText"/>
      </w:pPr>
      <w:r>
        <w:rPr>
          <w:rStyle w:val="CommentReference"/>
        </w:rPr>
        <w:annotationRef/>
      </w:r>
      <w:r>
        <w:t>RAPOR</w:t>
      </w:r>
    </w:p>
  </w:comment>
  <w:comment w:id="266" w:author="N O T" w:date="2015-10-27T15:48:00Z" w:initials="NOT">
    <w:p w14:paraId="727AC623" w14:textId="77777777" w:rsidR="0033589F" w:rsidRDefault="0033589F" w:rsidP="0072690D">
      <w:pPr>
        <w:pStyle w:val="CommentText"/>
      </w:pPr>
      <w:r>
        <w:rPr>
          <w:rStyle w:val="CommentReference"/>
        </w:rPr>
        <w:annotationRef/>
      </w:r>
      <w:r>
        <w:t>MAKALE (İnternetten alınmış, tarihi belli olmayan)</w:t>
      </w:r>
    </w:p>
  </w:comment>
  <w:comment w:id="267" w:author="N O T" w:date="2015-10-27T15:48:00Z" w:initials="NOT">
    <w:p w14:paraId="6B102C2A" w14:textId="77777777" w:rsidR="0033589F" w:rsidRDefault="0033589F" w:rsidP="0072690D">
      <w:pPr>
        <w:pStyle w:val="CommentText"/>
      </w:pPr>
      <w:r>
        <w:rPr>
          <w:rStyle w:val="CommentReference"/>
        </w:rPr>
        <w:annotationRef/>
      </w:r>
      <w:r>
        <w:t>MÜZİK KAYDI</w:t>
      </w:r>
    </w:p>
  </w:comment>
  <w:comment w:id="268" w:author="N O T" w:date="2015-10-27T15:48:00Z" w:initials="NOT">
    <w:p w14:paraId="667B4669" w14:textId="77777777" w:rsidR="0033589F" w:rsidRDefault="0033589F" w:rsidP="0072690D">
      <w:pPr>
        <w:pStyle w:val="CommentText"/>
      </w:pPr>
      <w:r>
        <w:rPr>
          <w:rStyle w:val="CommentReference"/>
        </w:rPr>
        <w:annotationRef/>
      </w:r>
      <w:r>
        <w:t>BİLGİSAYAR YAZILIMI (İnternetten indirilmiş)</w:t>
      </w:r>
    </w:p>
  </w:comment>
  <w:comment w:id="269" w:author="N O T" w:date="2015-10-27T15:48:00Z" w:initials="NOT">
    <w:p w14:paraId="22490D6D" w14:textId="77777777" w:rsidR="0033589F" w:rsidRDefault="0033589F" w:rsidP="0072690D">
      <w:pPr>
        <w:pStyle w:val="CommentText"/>
      </w:pPr>
      <w:r>
        <w:rPr>
          <w:rStyle w:val="CommentReference"/>
        </w:rPr>
        <w:annotationRef/>
      </w:r>
      <w:r>
        <w:t>ANSİKLOPEDİ (İnternet)</w:t>
      </w:r>
    </w:p>
  </w:comment>
  <w:comment w:id="270" w:author="N O T" w:date="2015-10-27T15:48:00Z" w:initials="NOT">
    <w:p w14:paraId="6794DBEC" w14:textId="77777777" w:rsidR="0033589F" w:rsidRDefault="0033589F" w:rsidP="0072690D">
      <w:pPr>
        <w:pStyle w:val="CommentText"/>
      </w:pPr>
      <w:r>
        <w:rPr>
          <w:rStyle w:val="CommentReference"/>
        </w:rPr>
        <w:annotationRef/>
      </w:r>
      <w:r>
        <w:t>TEZ (İnternet)</w:t>
      </w:r>
    </w:p>
  </w:comment>
  <w:comment w:id="271" w:author="N O T" w:date="2015-10-27T15:48:00Z" w:initials="NOT">
    <w:p w14:paraId="54C5D7F5" w14:textId="77777777" w:rsidR="0033589F" w:rsidRDefault="0033589F" w:rsidP="0072690D">
      <w:pPr>
        <w:pStyle w:val="CommentText"/>
      </w:pPr>
      <w:r>
        <w:rPr>
          <w:rStyle w:val="CommentReference"/>
        </w:rPr>
        <w:annotationRef/>
      </w:r>
      <w:r>
        <w:t>TEZ (Veri tabanından alınmış)</w:t>
      </w:r>
    </w:p>
  </w:comment>
  <w:comment w:id="272" w:author="N O T" w:date="2015-10-27T15:48:00Z" w:initials="NOT">
    <w:p w14:paraId="44FAA912" w14:textId="77777777" w:rsidR="0033589F" w:rsidRDefault="0033589F" w:rsidP="0072690D">
      <w:pPr>
        <w:pStyle w:val="CommentText"/>
      </w:pPr>
      <w:r>
        <w:rPr>
          <w:rStyle w:val="CommentReference"/>
        </w:rPr>
        <w:annotationRef/>
      </w:r>
      <w:r>
        <w:t>KİTAP (Çeviri)</w:t>
      </w:r>
    </w:p>
  </w:comment>
  <w:comment w:id="273" w:author="N O T" w:date="2015-10-27T15:48:00Z" w:initials="NOT">
    <w:p w14:paraId="5F34F3ED" w14:textId="77777777" w:rsidR="0033589F" w:rsidRDefault="0033589F" w:rsidP="0072690D">
      <w:pPr>
        <w:pStyle w:val="CommentText"/>
      </w:pPr>
      <w:r>
        <w:rPr>
          <w:rStyle w:val="CommentReference"/>
        </w:rPr>
        <w:annotationRef/>
      </w:r>
      <w:r>
        <w:t>TEZ</w:t>
      </w:r>
    </w:p>
  </w:comment>
  <w:comment w:id="274" w:author="N O T" w:date="2015-10-27T15:48:00Z" w:initials="NOT">
    <w:p w14:paraId="0D7EA384" w14:textId="77777777" w:rsidR="0033589F" w:rsidRDefault="0033589F" w:rsidP="0072690D">
      <w:pPr>
        <w:pStyle w:val="CommentText"/>
      </w:pPr>
      <w:r>
        <w:rPr>
          <w:rStyle w:val="CommentReference"/>
        </w:rPr>
        <w:annotationRef/>
      </w:r>
      <w:r>
        <w:t>SÖZLÜK (Madde - İnternet)</w:t>
      </w:r>
    </w:p>
  </w:comment>
  <w:comment w:id="275" w:author="N O T" w:date="2015-10-27T15:48:00Z" w:initials="NOT">
    <w:p w14:paraId="4E53BF51" w14:textId="77777777" w:rsidR="0033589F" w:rsidRDefault="0033589F" w:rsidP="0072690D">
      <w:pPr>
        <w:pStyle w:val="CommentText"/>
      </w:pPr>
      <w:r>
        <w:rPr>
          <w:rStyle w:val="CommentReference"/>
        </w:rPr>
        <w:annotationRef/>
      </w:r>
      <w:r>
        <w:t>GAZETE (İnternet)</w:t>
      </w:r>
    </w:p>
  </w:comment>
  <w:comment w:id="276" w:author="N O T" w:date="2015-10-27T15:48:00Z" w:initials="NOT">
    <w:p w14:paraId="7DDF6163" w14:textId="77777777" w:rsidR="0033589F" w:rsidRDefault="0033589F" w:rsidP="0072690D">
      <w:pPr>
        <w:pStyle w:val="CommentText"/>
      </w:pPr>
      <w:r>
        <w:rPr>
          <w:rStyle w:val="CommentReference"/>
        </w:rPr>
        <w:annotationRef/>
      </w:r>
      <w:r>
        <w:t>GAZETE MAKALESİ (İnternet)</w:t>
      </w:r>
    </w:p>
  </w:comment>
  <w:comment w:id="277" w:author="N O T" w:date="2015-10-27T15:48:00Z" w:initials="NOT">
    <w:p w14:paraId="7DA8006F" w14:textId="77777777" w:rsidR="0033589F" w:rsidRDefault="0033589F" w:rsidP="0072690D">
      <w:pPr>
        <w:pStyle w:val="CommentText"/>
      </w:pPr>
      <w:r>
        <w:rPr>
          <w:rStyle w:val="CommentReference"/>
        </w:rPr>
        <w:annotationRef/>
      </w:r>
      <w:r>
        <w:t>YASA-YÖNETMELİK</w:t>
      </w:r>
    </w:p>
    <w:p w14:paraId="31258AB3" w14:textId="77777777" w:rsidR="0033589F" w:rsidRDefault="0033589F" w:rsidP="0072690D">
      <w:pPr>
        <w:pStyle w:val="CommentText"/>
      </w:pPr>
    </w:p>
  </w:comment>
  <w:comment w:id="278" w:author="N O T" w:date="2015-10-27T15:48:00Z" w:initials="NOT">
    <w:p w14:paraId="0846CFEB" w14:textId="77777777" w:rsidR="0033589F" w:rsidRDefault="0033589F" w:rsidP="0072690D">
      <w:pPr>
        <w:pStyle w:val="CommentText"/>
      </w:pPr>
      <w:r>
        <w:rPr>
          <w:rStyle w:val="CommentReference"/>
        </w:rPr>
        <w:annotationRef/>
      </w:r>
      <w:r>
        <w:t>KİŞİSEL GÖRÜŞME</w:t>
      </w:r>
    </w:p>
  </w:comment>
  <w:comment w:id="279" w:author="N O T" w:date="2015-10-27T15:48:00Z" w:initials="NOT">
    <w:p w14:paraId="1FA32A83" w14:textId="77777777" w:rsidR="0033589F" w:rsidRDefault="0033589F" w:rsidP="0072690D">
      <w:pPr>
        <w:pStyle w:val="CommentText"/>
      </w:pPr>
      <w:r>
        <w:rPr>
          <w:rStyle w:val="CommentReference"/>
        </w:rPr>
        <w:annotationRef/>
      </w:r>
      <w:r>
        <w:t>KİTAP (Basılı bir kitabın elektronik versiyonu)</w:t>
      </w:r>
    </w:p>
  </w:comment>
  <w:comment w:id="280" w:author="N O T" w:date="2015-10-27T15:48:00Z" w:initials="NOT">
    <w:p w14:paraId="51A2A9A6" w14:textId="77777777" w:rsidR="0033589F" w:rsidRDefault="0033589F" w:rsidP="0072690D">
      <w:pPr>
        <w:pStyle w:val="CommentText"/>
      </w:pPr>
      <w:r>
        <w:rPr>
          <w:rStyle w:val="CommentReference"/>
        </w:rPr>
        <w:annotationRef/>
      </w:r>
      <w:r>
        <w:t>PATENT</w:t>
      </w:r>
    </w:p>
  </w:comment>
  <w:comment w:id="281" w:author="N O T" w:date="2015-10-27T15:48:00Z" w:initials="NOT">
    <w:p w14:paraId="685318C6" w14:textId="77777777" w:rsidR="0033589F" w:rsidRDefault="0033589F" w:rsidP="0072690D">
      <w:pPr>
        <w:pStyle w:val="CommentText"/>
      </w:pPr>
      <w:r>
        <w:rPr>
          <w:rStyle w:val="CommentReference"/>
        </w:rPr>
        <w:annotationRef/>
      </w:r>
      <w:r>
        <w:t>PATENT (Veri tabanından alınmış)</w:t>
      </w:r>
    </w:p>
  </w:comment>
  <w:comment w:id="282" w:author="N O T" w:date="2015-10-27T15:48:00Z" w:initials="NOT">
    <w:p w14:paraId="56EA4B1B" w14:textId="77777777" w:rsidR="0033589F" w:rsidRDefault="0033589F" w:rsidP="0072690D">
      <w:pPr>
        <w:pStyle w:val="CommentText"/>
      </w:pPr>
      <w:r>
        <w:rPr>
          <w:rStyle w:val="CommentReference"/>
        </w:rPr>
        <w:annotationRef/>
      </w:r>
      <w:r>
        <w:t xml:space="preserve">ANSİKLOPEDİ </w:t>
      </w:r>
      <w:r>
        <w:rPr>
          <w:vanish/>
        </w:rPr>
        <w:t xml:space="preserve">Yadde -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283" w:author="N O T" w:date="2015-10-27T15:48:00Z" w:initials="NOT">
    <w:p w14:paraId="75502937" w14:textId="77777777" w:rsidR="0033589F" w:rsidRDefault="0033589F" w:rsidP="0072690D">
      <w:pPr>
        <w:pStyle w:val="CommentText"/>
      </w:pPr>
      <w:r>
        <w:rPr>
          <w:rStyle w:val="CommentReference"/>
        </w:rPr>
        <w:annotationRef/>
      </w:r>
      <w:r>
        <w:t>SÖZLÜK (Madde)</w:t>
      </w:r>
    </w:p>
  </w:comment>
  <w:comment w:id="284" w:author="N O T" w:date="2015-10-27T15:48:00Z" w:initials="NOT">
    <w:p w14:paraId="1F4A1E17" w14:textId="77777777" w:rsidR="0033589F" w:rsidRDefault="0033589F" w:rsidP="0072690D">
      <w:pPr>
        <w:pStyle w:val="CommentText"/>
      </w:pPr>
      <w:r>
        <w:rPr>
          <w:rStyle w:val="CommentReference"/>
        </w:rPr>
        <w:annotationRef/>
      </w:r>
      <w:r>
        <w:t>WEB SAYFASI (Yazarı belli olmayan)</w:t>
      </w:r>
    </w:p>
  </w:comment>
  <w:comment w:id="285" w:author="N O T" w:date="2015-10-27T15:48:00Z" w:initials="NOT">
    <w:p w14:paraId="79711C9D" w14:textId="77777777" w:rsidR="0033589F" w:rsidRDefault="0033589F" w:rsidP="0072690D">
      <w:pPr>
        <w:pStyle w:val="CommentText"/>
      </w:pPr>
      <w:r>
        <w:rPr>
          <w:rStyle w:val="CommentReference"/>
        </w:rPr>
        <w:annotationRef/>
      </w:r>
      <w:r>
        <w:t>FİLM (DVD)</w:t>
      </w:r>
    </w:p>
    <w:p w14:paraId="03639F16" w14:textId="77777777" w:rsidR="0033589F" w:rsidRDefault="0033589F" w:rsidP="0072690D">
      <w:pPr>
        <w:pStyle w:val="CommentText"/>
      </w:pPr>
    </w:p>
  </w:comment>
  <w:comment w:id="286" w:author="N O T" w:date="2015-10-27T15:48:00Z" w:initials="NOT">
    <w:p w14:paraId="1FDABFC6" w14:textId="77777777" w:rsidR="0033589F" w:rsidRDefault="0033589F" w:rsidP="0072690D">
      <w:pPr>
        <w:pStyle w:val="CommentText"/>
      </w:pPr>
      <w:r>
        <w:rPr>
          <w:rStyle w:val="CommentReference"/>
        </w:rPr>
        <w:annotationRef/>
      </w:r>
      <w:r>
        <w:t>FİLM</w:t>
      </w:r>
    </w:p>
  </w:comment>
  <w:comment w:id="287" w:author="N O T" w:date="2015-10-27T15:48:00Z" w:initials="NOT">
    <w:p w14:paraId="25FBCBEC" w14:textId="77777777" w:rsidR="0033589F" w:rsidRDefault="0033589F" w:rsidP="0072690D">
      <w:pPr>
        <w:pStyle w:val="CommentText"/>
      </w:pPr>
      <w:r>
        <w:rPr>
          <w:rStyle w:val="CommentReference"/>
        </w:rPr>
        <w:annotationRef/>
      </w:r>
      <w:r>
        <w:t>MAKALE (İnternet)</w:t>
      </w:r>
    </w:p>
  </w:comment>
  <w:comment w:id="289" w:author="İTÜ" w:date="2015-10-27T15:48:00Z" w:initials="z">
    <w:p w14:paraId="47CAF107" w14:textId="77777777" w:rsidR="0033589F" w:rsidRDefault="0033589F" w:rsidP="002B7438">
      <w:r>
        <w:rPr>
          <w:rStyle w:val="CommentReference"/>
        </w:rPr>
        <w:annotationRef/>
      </w:r>
      <w:r>
        <w:t>Tarih yok</w:t>
      </w:r>
    </w:p>
  </w:comment>
  <w:comment w:id="288" w:author="N O T" w:date="2015-10-27T15:48:00Z" w:initials="NOT">
    <w:p w14:paraId="4F8D80A5" w14:textId="77777777" w:rsidR="0033589F" w:rsidRDefault="0033589F" w:rsidP="0072690D">
      <w:pPr>
        <w:pStyle w:val="CommentText"/>
      </w:pPr>
      <w:r>
        <w:rPr>
          <w:rStyle w:val="CommentReference"/>
        </w:rPr>
        <w:annotationRef/>
      </w:r>
      <w:r>
        <w:t>MAKALE (İnternet – yayın tarihi ve alındığı sitenin adı belli olmayan)</w:t>
      </w:r>
    </w:p>
  </w:comment>
  <w:comment w:id="290" w:author="N O T" w:date="2015-10-27T15:48:00Z" w:initials="NOT">
    <w:p w14:paraId="028D1163" w14:textId="77777777" w:rsidR="0033589F" w:rsidRDefault="0033589F" w:rsidP="0072690D">
      <w:pPr>
        <w:pStyle w:val="CommentText"/>
      </w:pPr>
      <w:r>
        <w:rPr>
          <w:rStyle w:val="CommentReference"/>
        </w:rPr>
        <w:annotationRef/>
      </w:r>
      <w:r>
        <w:t>ANSİKLOPEDİ (İnternet)</w:t>
      </w:r>
    </w:p>
  </w:comment>
  <w:comment w:id="291" w:author="N O T" w:date="2015-10-27T15:48:00Z" w:initials="NOT">
    <w:p w14:paraId="78E0B577" w14:textId="77777777" w:rsidR="0033589F" w:rsidRDefault="0033589F" w:rsidP="0072690D">
      <w:pPr>
        <w:pStyle w:val="CommentText"/>
      </w:pPr>
      <w:r>
        <w:rPr>
          <w:rStyle w:val="CommentReference"/>
        </w:rPr>
        <w:annotationRef/>
      </w:r>
      <w:r>
        <w:t>GAZETE HABERİ (Yazarsız)</w:t>
      </w:r>
    </w:p>
  </w:comment>
  <w:comment w:id="292" w:author="İTÜ" w:date="2015-10-27T15:48:00Z" w:initials="z">
    <w:p w14:paraId="5F9E8068" w14:textId="77777777" w:rsidR="0033589F" w:rsidRDefault="0033589F">
      <w:pPr>
        <w:pStyle w:val="CommentText"/>
      </w:pPr>
      <w:r>
        <w:rPr>
          <w:rStyle w:val="CommentReference"/>
        </w:rPr>
        <w:annotationRef/>
      </w:r>
      <w:r w:rsidRPr="00A95517">
        <w:t>İnternet kaynakları en sonda verilir.</w:t>
      </w:r>
    </w:p>
  </w:comment>
  <w:comment w:id="293" w:author="İTÜ" w:date="2015-10-27T15:48:00Z" w:initials="z">
    <w:p w14:paraId="5EB0EF05" w14:textId="77777777" w:rsidR="0033589F" w:rsidRDefault="0033589F">
      <w:pPr>
        <w:pStyle w:val="CommentText"/>
      </w:pPr>
      <w:r>
        <w:rPr>
          <w:rStyle w:val="CommentReference"/>
        </w:rPr>
        <w:annotationRef/>
      </w:r>
      <w:r>
        <w:t>Yazar belirsiz ise tam link ve alındığı tarih verilmelidir.</w:t>
      </w:r>
    </w:p>
  </w:comment>
  <w:comment w:id="294" w:author="İTÜ" w:date="2015-10-27T15:48:00Z" w:initials="z">
    <w:p w14:paraId="44CE7978" w14:textId="77777777" w:rsidR="0033589F" w:rsidRDefault="0033589F">
      <w:pPr>
        <w:pStyle w:val="CommentText"/>
      </w:pPr>
      <w:r>
        <w:rPr>
          <w:rStyle w:val="CommentReference"/>
        </w:rPr>
        <w:annotationRef/>
      </w:r>
      <w:r>
        <w:t>Numaralı gösterimde internet kaynakları verildiği numara sırasına konulur.</w:t>
      </w:r>
    </w:p>
  </w:comment>
  <w:comment w:id="295" w:author="N O T" w:date="2015-10-27T15:48:00Z" w:initials="NOT">
    <w:p w14:paraId="4016C497" w14:textId="77777777" w:rsidR="0033589F" w:rsidRDefault="0033589F" w:rsidP="0072690D">
      <w:pPr>
        <w:pStyle w:val="CommentText"/>
      </w:pPr>
      <w:r>
        <w:rPr>
          <w:rStyle w:val="CommentReference"/>
        </w:rPr>
        <w:annotationRef/>
      </w:r>
      <w:r>
        <w:t>YASA - YÖNETMELİK</w:t>
      </w:r>
    </w:p>
  </w:comment>
  <w:comment w:id="296" w:author="İTÜ" w:date="2015-10-27T15:48:00Z" w:initials="z">
    <w:p w14:paraId="4480A015" w14:textId="77777777" w:rsidR="0033589F" w:rsidRDefault="0033589F">
      <w:pPr>
        <w:pStyle w:val="CommentText"/>
      </w:pPr>
      <w:r>
        <w:rPr>
          <w:rStyle w:val="CommentReference"/>
        </w:rPr>
        <w:annotationRef/>
      </w:r>
      <w:r>
        <w:rPr>
          <w:lang w:val="en-GB"/>
        </w:rPr>
        <w:t>Numaralı gösterim, metin içindeki kullanıldığı sıra esas alınır.</w:t>
      </w:r>
    </w:p>
  </w:comment>
  <w:comment w:id="297" w:author="İTÜ" w:date="2015-10-27T15:48:00Z" w:initials="z">
    <w:p w14:paraId="158A2D8F" w14:textId="77777777" w:rsidR="0033589F" w:rsidRDefault="0033589F" w:rsidP="004E6AAA">
      <w:pPr>
        <w:pStyle w:val="CommentText"/>
      </w:pPr>
      <w:r>
        <w:rPr>
          <w:rStyle w:val="CommentReference"/>
        </w:rPr>
        <w:annotationRef/>
      </w:r>
      <w:r>
        <w:t>Numaralı gösterimde internet kaynakları verildiği numara sırasına konulur.</w:t>
      </w:r>
    </w:p>
  </w:comment>
  <w:comment w:id="302" w:author="İTÜ" w:date="2015-10-27T15:48:00Z" w:initials="z">
    <w:p w14:paraId="710277F3" w14:textId="77777777" w:rsidR="0033589F" w:rsidRDefault="0033589F">
      <w:pPr>
        <w:pStyle w:val="CommentText"/>
      </w:pPr>
      <w:r>
        <w:rPr>
          <w:rStyle w:val="CommentReference"/>
        </w:rPr>
        <w:annotationRef/>
      </w:r>
      <w:r>
        <w:rPr>
          <w:lang w:val="en-GB"/>
        </w:rPr>
        <w:t>EK alt bölümlerinin isimleri EKLER ana başlığında listelenir. Fakat  tezin başındaki İçindekiler listesine yazılmaz.</w:t>
      </w:r>
    </w:p>
  </w:comment>
  <w:comment w:id="305" w:author="İTÜ" w:date="2015-10-27T15:48:00Z" w:initials="z">
    <w:p w14:paraId="06C09D8B" w14:textId="77777777" w:rsidR="0033589F" w:rsidRDefault="0033589F" w:rsidP="00556CC5">
      <w:r>
        <w:rPr>
          <w:rStyle w:val="CommentReference"/>
        </w:rPr>
        <w:annotationRef/>
      </w:r>
      <w:r>
        <w:t xml:space="preserve">Çoklu şekillerde herbir farklı şekil, gerekiyorsa (metin içinde herbirine birine atıf yapılacaksa) teker teker harflendirilerek ve açıklamasıyla verilir. Genel bir isim yeterli ise harflendirmeye </w:t>
      </w:r>
      <w:r w:rsidRPr="00630EC6">
        <w:rPr>
          <w:b/>
        </w:rPr>
        <w:t>eklerde</w:t>
      </w:r>
      <w:r>
        <w:t xml:space="preserve"> gerek duyulmaz.</w:t>
      </w:r>
    </w:p>
  </w:comment>
  <w:comment w:id="311" w:author="İTÜ" w:date="2016-02-26T15:52:00Z" w:initials="İTÜ">
    <w:p w14:paraId="14912CBC" w14:textId="2C848A36" w:rsidR="0033589F" w:rsidRDefault="0033589F" w:rsidP="00DD030E">
      <w:r>
        <w:rPr>
          <w:rStyle w:val="CommentReference"/>
        </w:rPr>
        <w:annotationRef/>
      </w:r>
      <w:r>
        <w:rPr>
          <w:rStyle w:val="CommentReference"/>
        </w:rPr>
        <w:annotationRef/>
      </w:r>
      <w:r w:rsidRPr="00F90FAE">
        <w:t>ÖZGEÇMİŞ hazırlanırken 1 satır boşluk bırakılır.</w:t>
      </w:r>
      <w:r>
        <w:t xml:space="preserve"> Fotoğraflı ve yayın listeli (yayını varsa) özgeçmiş önerilir. Fotoğraf ve adres şart değildir.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95C9C2" w15:done="0"/>
  <w15:commentEx w15:paraId="5661A6A2" w15:done="0"/>
  <w15:commentEx w15:paraId="3F2E7B61" w15:done="0"/>
  <w15:commentEx w15:paraId="75401898" w15:done="0"/>
  <w15:commentEx w15:paraId="0D557F25" w15:done="0"/>
  <w15:commentEx w15:paraId="23FB5781" w15:done="0"/>
  <w15:commentEx w15:paraId="7C58B804" w15:done="0"/>
  <w15:commentEx w15:paraId="46859C14" w15:done="0"/>
  <w15:commentEx w15:paraId="0EC18F39" w15:done="0"/>
  <w15:commentEx w15:paraId="32A03D06" w15:done="0"/>
  <w15:commentEx w15:paraId="4851D550" w15:done="0"/>
  <w15:commentEx w15:paraId="06713881" w15:done="0"/>
  <w15:commentEx w15:paraId="258B4B5F" w15:done="0"/>
  <w15:commentEx w15:paraId="6BD74CBB" w15:done="0"/>
  <w15:commentEx w15:paraId="0ABDDDA2" w15:done="0"/>
  <w15:commentEx w15:paraId="7F9F7076" w15:done="0"/>
  <w15:commentEx w15:paraId="30EC534A" w15:done="0"/>
  <w15:commentEx w15:paraId="754403A3" w15:done="0"/>
  <w15:commentEx w15:paraId="0C1EE795" w15:done="0"/>
  <w15:commentEx w15:paraId="18A7039E" w15:done="0"/>
  <w15:commentEx w15:paraId="5A42789F" w15:done="0"/>
  <w15:commentEx w15:paraId="431A5CC1" w15:done="0"/>
  <w15:commentEx w15:paraId="75BBB500" w15:done="0"/>
  <w15:commentEx w15:paraId="3D1BB643" w15:done="0"/>
  <w15:commentEx w15:paraId="13E91E8A" w15:done="0"/>
  <w15:commentEx w15:paraId="24704834" w15:done="0"/>
  <w15:commentEx w15:paraId="5CE95502" w15:done="0"/>
  <w15:commentEx w15:paraId="7E6F1D5E" w15:done="0"/>
  <w15:commentEx w15:paraId="07C69D2E" w15:done="0"/>
  <w15:commentEx w15:paraId="3239D7E1" w15:done="0"/>
  <w15:commentEx w15:paraId="322B7CEF" w15:done="0"/>
  <w15:commentEx w15:paraId="421FF663" w15:done="0"/>
  <w15:commentEx w15:paraId="5592A2D2" w15:done="0"/>
  <w15:commentEx w15:paraId="5CDF2D7F" w15:done="0"/>
  <w15:commentEx w15:paraId="76693A6B" w15:done="0"/>
  <w15:commentEx w15:paraId="3DF30233" w15:done="0"/>
  <w15:commentEx w15:paraId="2EA82496" w15:done="0"/>
  <w15:commentEx w15:paraId="039061F7" w15:done="0"/>
  <w15:commentEx w15:paraId="550B018B" w15:done="0"/>
  <w15:commentEx w15:paraId="22470FE8" w15:done="0"/>
  <w15:commentEx w15:paraId="1B3A0C07" w15:done="0"/>
  <w15:commentEx w15:paraId="1CEC2CBB" w15:done="0"/>
  <w15:commentEx w15:paraId="2B7CC0A6" w15:done="0"/>
  <w15:commentEx w15:paraId="6BF77B6A" w15:done="0"/>
  <w15:commentEx w15:paraId="10468CEB" w15:done="0"/>
  <w15:commentEx w15:paraId="7D98CD23" w15:done="0"/>
  <w15:commentEx w15:paraId="6A02B9A3" w15:done="0"/>
  <w15:commentEx w15:paraId="0598A139" w15:done="0"/>
  <w15:commentEx w15:paraId="4B6DB69D" w15:done="0"/>
  <w15:commentEx w15:paraId="4B0373A2" w15:done="0"/>
  <w15:commentEx w15:paraId="5E77FC72" w15:done="0"/>
  <w15:commentEx w15:paraId="3C1C7F26" w15:done="0"/>
  <w15:commentEx w15:paraId="187413D6" w15:done="0"/>
  <w15:commentEx w15:paraId="2FFCD23A" w15:done="0"/>
  <w15:commentEx w15:paraId="1119B66B" w15:done="0"/>
  <w15:commentEx w15:paraId="2277D4F4" w15:done="0"/>
  <w15:commentEx w15:paraId="6A316350" w15:done="0"/>
  <w15:commentEx w15:paraId="03BBE9A1" w15:done="0"/>
  <w15:commentEx w15:paraId="5AFE78BD" w15:done="0"/>
  <w15:commentEx w15:paraId="6F6ACDCA" w15:done="0"/>
  <w15:commentEx w15:paraId="6F65A422" w15:done="0"/>
  <w15:commentEx w15:paraId="29569FF8" w15:done="0"/>
  <w15:commentEx w15:paraId="7B43AB0E" w15:done="0"/>
  <w15:commentEx w15:paraId="6E06409A" w15:done="0"/>
  <w15:commentEx w15:paraId="00E9525B" w15:done="0"/>
  <w15:commentEx w15:paraId="309B4371" w15:done="0"/>
  <w15:commentEx w15:paraId="25E47876" w15:done="0"/>
  <w15:commentEx w15:paraId="5D329147" w15:done="0"/>
  <w15:commentEx w15:paraId="70CE83EB" w15:done="0"/>
  <w15:commentEx w15:paraId="02258302" w15:done="0"/>
  <w15:commentEx w15:paraId="65EF7A4A" w15:done="0"/>
  <w15:commentEx w15:paraId="2F334772" w15:done="0"/>
  <w15:commentEx w15:paraId="5D489CBB" w15:done="0"/>
  <w15:commentEx w15:paraId="77F3B360" w15:done="0"/>
  <w15:commentEx w15:paraId="4890CDFD" w15:done="0"/>
  <w15:commentEx w15:paraId="763B36FA" w15:done="0"/>
  <w15:commentEx w15:paraId="4D8C8193" w15:done="0"/>
  <w15:commentEx w15:paraId="6AD749F2" w15:done="0"/>
  <w15:commentEx w15:paraId="47A9455D" w15:done="0"/>
  <w15:commentEx w15:paraId="6E5024B0" w15:done="0"/>
  <w15:commentEx w15:paraId="55EEE03F" w15:done="0"/>
  <w15:commentEx w15:paraId="58B90D61" w15:done="0"/>
  <w15:commentEx w15:paraId="4E43261E" w15:done="0"/>
  <w15:commentEx w15:paraId="6407C9ED" w15:done="0"/>
  <w15:commentEx w15:paraId="19DA632A" w15:done="0"/>
  <w15:commentEx w15:paraId="2AF27533" w15:done="0"/>
  <w15:commentEx w15:paraId="3769498B" w15:done="0"/>
  <w15:commentEx w15:paraId="3286E42B" w15:done="0"/>
  <w15:commentEx w15:paraId="7BEC19C3" w15:done="0"/>
  <w15:commentEx w15:paraId="2BA54D5F" w15:done="0"/>
  <w15:commentEx w15:paraId="7F95EEFA" w15:done="0"/>
  <w15:commentEx w15:paraId="35FDF93D" w15:done="0"/>
  <w15:commentEx w15:paraId="6B4F5BEB" w15:done="0"/>
  <w15:commentEx w15:paraId="5E864081" w15:done="0"/>
  <w15:commentEx w15:paraId="5F6571B3" w15:done="0"/>
  <w15:commentEx w15:paraId="51C7BBE3" w15:done="0"/>
  <w15:commentEx w15:paraId="767FE7D3" w15:done="0"/>
  <w15:commentEx w15:paraId="23ED8D3A" w15:done="0"/>
  <w15:commentEx w15:paraId="6B4FC269" w15:done="0"/>
  <w15:commentEx w15:paraId="6DE215E7" w15:done="0"/>
  <w15:commentEx w15:paraId="156F1E28" w15:done="0"/>
  <w15:commentEx w15:paraId="62E492E9" w15:done="0"/>
  <w15:commentEx w15:paraId="75E4DF31" w15:done="0"/>
  <w15:commentEx w15:paraId="68533FE0" w15:done="0"/>
  <w15:commentEx w15:paraId="5CC675ED" w15:done="0"/>
  <w15:commentEx w15:paraId="44A6E11C" w15:done="0"/>
  <w15:commentEx w15:paraId="5116CB1C" w15:done="0"/>
  <w15:commentEx w15:paraId="727AC623" w15:done="0"/>
  <w15:commentEx w15:paraId="6B102C2A" w15:done="0"/>
  <w15:commentEx w15:paraId="667B4669" w15:done="0"/>
  <w15:commentEx w15:paraId="22490D6D" w15:done="0"/>
  <w15:commentEx w15:paraId="6794DBEC" w15:done="0"/>
  <w15:commentEx w15:paraId="54C5D7F5" w15:done="0"/>
  <w15:commentEx w15:paraId="44FAA912" w15:done="0"/>
  <w15:commentEx w15:paraId="5F34F3ED" w15:done="0"/>
  <w15:commentEx w15:paraId="0D7EA384" w15:done="0"/>
  <w15:commentEx w15:paraId="4E53BF51" w15:done="0"/>
  <w15:commentEx w15:paraId="7DDF6163" w15:done="0"/>
  <w15:commentEx w15:paraId="31258AB3" w15:done="0"/>
  <w15:commentEx w15:paraId="0846CFEB" w15:done="0"/>
  <w15:commentEx w15:paraId="1FA32A83" w15:done="0"/>
  <w15:commentEx w15:paraId="51A2A9A6" w15:done="0"/>
  <w15:commentEx w15:paraId="685318C6" w15:done="0"/>
  <w15:commentEx w15:paraId="56EA4B1B" w15:done="0"/>
  <w15:commentEx w15:paraId="75502937" w15:done="0"/>
  <w15:commentEx w15:paraId="1F4A1E17" w15:done="0"/>
  <w15:commentEx w15:paraId="03639F16" w15:done="0"/>
  <w15:commentEx w15:paraId="1FDABFC6" w15:done="0"/>
  <w15:commentEx w15:paraId="25FBCBEC" w15:done="0"/>
  <w15:commentEx w15:paraId="47CAF107" w15:done="0"/>
  <w15:commentEx w15:paraId="4F8D80A5" w15:done="0"/>
  <w15:commentEx w15:paraId="028D1163" w15:done="0"/>
  <w15:commentEx w15:paraId="78E0B577" w15:done="0"/>
  <w15:commentEx w15:paraId="5F9E8068" w15:done="0"/>
  <w15:commentEx w15:paraId="5EB0EF05" w15:done="0"/>
  <w15:commentEx w15:paraId="44CE7978" w15:done="0"/>
  <w15:commentEx w15:paraId="4016C497" w15:done="0"/>
  <w15:commentEx w15:paraId="4480A015" w15:done="0"/>
  <w15:commentEx w15:paraId="158A2D8F" w15:done="0"/>
  <w15:commentEx w15:paraId="710277F3" w15:done="0"/>
  <w15:commentEx w15:paraId="06C09D8B" w15:done="0"/>
  <w15:commentEx w15:paraId="14912C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E76FE" w14:textId="77777777" w:rsidR="00D1552B" w:rsidRDefault="00D1552B" w:rsidP="002E639E">
      <w:r>
        <w:separator/>
      </w:r>
    </w:p>
    <w:p w14:paraId="5357BE72" w14:textId="77777777" w:rsidR="00D1552B" w:rsidRDefault="00D1552B"/>
  </w:endnote>
  <w:endnote w:type="continuationSeparator" w:id="0">
    <w:p w14:paraId="61A5B8BF" w14:textId="77777777" w:rsidR="00D1552B" w:rsidRDefault="00D1552B" w:rsidP="002E639E">
      <w:r>
        <w:continuationSeparator/>
      </w:r>
    </w:p>
    <w:p w14:paraId="2DAD6203" w14:textId="77777777" w:rsidR="00D1552B" w:rsidRDefault="00D15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A2"/>
    <w:family w:val="roman"/>
    <w:pitch w:val="variable"/>
    <w:sig w:usb0="00000000" w:usb1="80000000" w:usb2="00000008"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cordeBQ-Regular">
    <w:altName w:val="Times New Roman"/>
    <w:panose1 w:val="00000000000000000000"/>
    <w:charset w:val="A2"/>
    <w:family w:val="auto"/>
    <w:notTrueType/>
    <w:pitch w:val="default"/>
    <w:sig w:usb0="00000005" w:usb1="00000000" w:usb2="00000000" w:usb3="00000000" w:csb0="00000010"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AD316" w14:textId="77777777" w:rsidR="0033589F" w:rsidRDefault="0033589F">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039264"/>
      <w:docPartObj>
        <w:docPartGallery w:val="Page Numbers (Bottom of Page)"/>
        <w:docPartUnique/>
      </w:docPartObj>
    </w:sdtPr>
    <w:sdtContent>
      <w:p w14:paraId="1ED25444" w14:textId="4D2A467A" w:rsidR="0033589F" w:rsidRDefault="0033589F">
        <w:pPr>
          <w:pStyle w:val="Footer"/>
          <w:jc w:val="center"/>
        </w:pPr>
        <w:r>
          <w:fldChar w:fldCharType="begin"/>
        </w:r>
        <w:r>
          <w:instrText>PAGE   \* MERGEFORMAT</w:instrText>
        </w:r>
        <w:r>
          <w:fldChar w:fldCharType="separate"/>
        </w:r>
        <w:r w:rsidR="00E7382E">
          <w:t>vi</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7198F" w14:textId="77777777" w:rsidR="0033589F" w:rsidRDefault="0033589F" w:rsidP="004B73F6">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2</w:t>
    </w:r>
    <w:r>
      <w:rPr>
        <w:rStyle w:val="PageNumber"/>
        <w:rFonts w:eastAsia="Batang"/>
      </w:rPr>
      <w:fldChar w:fldCharType="end"/>
    </w:r>
  </w:p>
  <w:p w14:paraId="76AC5511" w14:textId="77777777" w:rsidR="0033589F" w:rsidRDefault="0033589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445877"/>
      <w:docPartObj>
        <w:docPartGallery w:val="Page Numbers (Bottom of Page)"/>
        <w:docPartUnique/>
      </w:docPartObj>
    </w:sdtPr>
    <w:sdtContent>
      <w:p w14:paraId="120BEED1" w14:textId="124D258A" w:rsidR="0033589F" w:rsidRPr="00262828" w:rsidRDefault="0033589F" w:rsidP="00EC3265">
        <w:pPr>
          <w:pStyle w:val="Footer"/>
          <w:jc w:val="center"/>
        </w:pPr>
        <w:r>
          <w:fldChar w:fldCharType="begin"/>
        </w:r>
        <w:r>
          <w:instrText>PAGE   \* MERGEFORMAT</w:instrText>
        </w:r>
        <w:r>
          <w:fldChar w:fldCharType="separate"/>
        </w:r>
        <w:r w:rsidR="005039E2">
          <w:t>6</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11880" w14:textId="77777777" w:rsidR="0033589F" w:rsidRDefault="0033589F" w:rsidP="004B73F6">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2</w:t>
    </w:r>
    <w:r>
      <w:rPr>
        <w:rStyle w:val="PageNumber"/>
        <w:rFonts w:eastAsia="Batang"/>
      </w:rPr>
      <w:fldChar w:fldCharType="end"/>
    </w:r>
  </w:p>
  <w:p w14:paraId="0C8598EE" w14:textId="77777777" w:rsidR="0033589F" w:rsidRDefault="0033589F">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041440"/>
      <w:docPartObj>
        <w:docPartGallery w:val="Page Numbers (Bottom of Page)"/>
        <w:docPartUnique/>
      </w:docPartObj>
    </w:sdtPr>
    <w:sdtContent>
      <w:p w14:paraId="091439B3" w14:textId="5E121E7F" w:rsidR="0033589F" w:rsidRPr="00262828" w:rsidRDefault="0033589F" w:rsidP="00EC3265">
        <w:pPr>
          <w:pStyle w:val="Footer"/>
          <w:jc w:val="center"/>
        </w:pPr>
        <w:r>
          <w:fldChar w:fldCharType="begin"/>
        </w:r>
        <w:r>
          <w:instrText>PAGE   \* MERGEFORMAT</w:instrText>
        </w:r>
        <w:r>
          <w:fldChar w:fldCharType="separate"/>
        </w:r>
        <w:r w:rsidR="005039E2">
          <w:t>10</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FFB3" w14:textId="77777777" w:rsidR="0033589F" w:rsidRDefault="0033589F" w:rsidP="00677E8A">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2</w:t>
    </w:r>
    <w:r>
      <w:rPr>
        <w:rStyle w:val="PageNumber"/>
        <w:rFonts w:eastAsia="Batang"/>
      </w:rPr>
      <w:fldChar w:fldCharType="end"/>
    </w:r>
  </w:p>
  <w:p w14:paraId="0E2F575D" w14:textId="77777777" w:rsidR="0033589F" w:rsidRDefault="0033589F">
    <w:pPr>
      <w:pStyle w:val="Footer"/>
    </w:pPr>
  </w:p>
  <w:p w14:paraId="49373C76" w14:textId="77777777" w:rsidR="0033589F" w:rsidRDefault="0033589F"/>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056290"/>
      <w:docPartObj>
        <w:docPartGallery w:val="Page Numbers (Bottom of Page)"/>
        <w:docPartUnique/>
      </w:docPartObj>
    </w:sdtPr>
    <w:sdtContent>
      <w:p w14:paraId="078EF91B" w14:textId="2C7F2697" w:rsidR="0033589F" w:rsidRDefault="0033589F" w:rsidP="00250841">
        <w:pPr>
          <w:pStyle w:val="Footer"/>
          <w:jc w:val="center"/>
        </w:pPr>
        <w:r>
          <w:fldChar w:fldCharType="begin"/>
        </w:r>
        <w:r>
          <w:instrText>PAGE   \* MERGEFORMAT</w:instrText>
        </w:r>
        <w:r>
          <w:fldChar w:fldCharType="separate"/>
        </w:r>
        <w:r w:rsidR="005039E2">
          <w:t>30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8A236" w14:textId="77777777" w:rsidR="00D1552B" w:rsidRDefault="00D1552B" w:rsidP="002E639E">
      <w:r>
        <w:separator/>
      </w:r>
    </w:p>
    <w:p w14:paraId="4E33BFC4" w14:textId="77777777" w:rsidR="00D1552B" w:rsidRDefault="00D1552B"/>
  </w:footnote>
  <w:footnote w:type="continuationSeparator" w:id="0">
    <w:p w14:paraId="5C1725CB" w14:textId="77777777" w:rsidR="00D1552B" w:rsidRDefault="00D1552B" w:rsidP="002E639E">
      <w:r>
        <w:continuationSeparator/>
      </w:r>
    </w:p>
    <w:p w14:paraId="7F11BD40" w14:textId="77777777" w:rsidR="00D1552B" w:rsidRDefault="00D1552B"/>
  </w:footnote>
  <w:footnote w:id="1">
    <w:p w14:paraId="422D8747" w14:textId="77777777" w:rsidR="0033589F" w:rsidRDefault="0033589F">
      <w:pPr>
        <w:pStyle w:val="FootnoteText"/>
      </w:pPr>
      <w:r>
        <w:rPr>
          <w:rStyle w:val="FootnoteReference"/>
        </w:rPr>
        <w:footnoteRef/>
      </w:r>
      <w:r>
        <w:t xml:space="preserve"> Dipnotlar ile kaynak gösterimi yapılmaz. Dipnotlar tez içerisinde içeriği genişletici, güçlendirci veya ilave nitelikteki bilgileri vermek için kullanılır. Verilen genişletici, güçlendirci veya ilave nitelikteki bilgiler zorunlulukla kaynak içeriyorsa bu kaynak mutlaka kaynaklar bölümünde verilmelidir.</w:t>
      </w:r>
    </w:p>
  </w:footnote>
  <w:footnote w:id="2">
    <w:p w14:paraId="67AB8914" w14:textId="77777777" w:rsidR="0033589F" w:rsidRDefault="0033589F">
      <w:pPr>
        <w:pStyle w:val="FootnoteText"/>
      </w:pPr>
      <w:r>
        <w:rPr>
          <w:rStyle w:val="FootnoteReference"/>
        </w:rPr>
        <w:footnoteRef/>
      </w:r>
      <w:r>
        <w:t xml:space="preserve"> Dipnot, ilgili </w:t>
      </w:r>
      <w:r w:rsidRPr="00387D00">
        <w:t>sayfanın altına metinden 2 karakter küçük yazı ile yazılmalıdır.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1B280" w14:textId="77777777" w:rsidR="0033589F" w:rsidRDefault="0033589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0A447494"/>
    <w:multiLevelType w:val="hybridMultilevel"/>
    <w:tmpl w:val="3508D6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3" w15:restartNumberingAfterBreak="0">
    <w:nsid w:val="190D3519"/>
    <w:multiLevelType w:val="multilevel"/>
    <w:tmpl w:val="26529900"/>
    <w:lvl w:ilvl="0">
      <w:start w:val="1"/>
      <w:numFmt w:val="decimal"/>
      <w:pStyle w:val="SekilFBESablonEKLER"/>
      <w:suff w:val="space"/>
      <w:lvlText w:val="Şekil A.%1 :"/>
      <w:lvlJc w:val="left"/>
      <w:pPr>
        <w:ind w:left="360" w:firstLine="0"/>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5"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054495D"/>
    <w:multiLevelType w:val="hybridMultilevel"/>
    <w:tmpl w:val="57526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8"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36E77412"/>
    <w:multiLevelType w:val="hybridMultilevel"/>
    <w:tmpl w:val="543E6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1"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151878"/>
    <w:multiLevelType w:val="hybridMultilevel"/>
    <w:tmpl w:val="EB0488E8"/>
    <w:lvl w:ilvl="0" w:tplc="0C09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310869"/>
    <w:multiLevelType w:val="hybridMultilevel"/>
    <w:tmpl w:val="B6BA72F2"/>
    <w:lvl w:ilvl="0" w:tplc="428A2CE6">
      <w:start w:val="1"/>
      <w:numFmt w:val="decimal"/>
      <w:pStyle w:val="SekilFBESablonBolumI"/>
      <w:suff w:val="space"/>
      <w:lvlText w:val="Şekil 1.%1 :"/>
      <w:lvlJc w:val="left"/>
      <w:pPr>
        <w:ind w:left="1760" w:hanging="360"/>
      </w:pPr>
      <w:rPr>
        <w:rFonts w:ascii="Times New Roman" w:hAnsi="Times New Roman" w:hint="default"/>
        <w:b/>
        <w:i w:val="0"/>
        <w:color w:val="auto"/>
        <w:sz w:val="24"/>
      </w:rPr>
    </w:lvl>
    <w:lvl w:ilvl="1" w:tplc="041F0019" w:tentative="1">
      <w:start w:val="1"/>
      <w:numFmt w:val="lowerLetter"/>
      <w:lvlText w:val="%2."/>
      <w:lvlJc w:val="left"/>
      <w:pPr>
        <w:ind w:left="2480" w:hanging="360"/>
      </w:pPr>
    </w:lvl>
    <w:lvl w:ilvl="2" w:tplc="041F001B" w:tentative="1">
      <w:start w:val="1"/>
      <w:numFmt w:val="lowerRoman"/>
      <w:lvlText w:val="%3."/>
      <w:lvlJc w:val="right"/>
      <w:pPr>
        <w:ind w:left="3200" w:hanging="180"/>
      </w:pPr>
    </w:lvl>
    <w:lvl w:ilvl="3" w:tplc="041F000F" w:tentative="1">
      <w:start w:val="1"/>
      <w:numFmt w:val="decimal"/>
      <w:lvlText w:val="%4."/>
      <w:lvlJc w:val="left"/>
      <w:pPr>
        <w:ind w:left="3920" w:hanging="360"/>
      </w:pPr>
    </w:lvl>
    <w:lvl w:ilvl="4" w:tplc="041F0019" w:tentative="1">
      <w:start w:val="1"/>
      <w:numFmt w:val="lowerLetter"/>
      <w:lvlText w:val="%5."/>
      <w:lvlJc w:val="left"/>
      <w:pPr>
        <w:ind w:left="4640" w:hanging="360"/>
      </w:pPr>
    </w:lvl>
    <w:lvl w:ilvl="5" w:tplc="041F001B" w:tentative="1">
      <w:start w:val="1"/>
      <w:numFmt w:val="lowerRoman"/>
      <w:lvlText w:val="%6."/>
      <w:lvlJc w:val="right"/>
      <w:pPr>
        <w:ind w:left="5360" w:hanging="180"/>
      </w:pPr>
    </w:lvl>
    <w:lvl w:ilvl="6" w:tplc="041F000F" w:tentative="1">
      <w:start w:val="1"/>
      <w:numFmt w:val="decimal"/>
      <w:lvlText w:val="%7."/>
      <w:lvlJc w:val="left"/>
      <w:pPr>
        <w:ind w:left="6080" w:hanging="360"/>
      </w:pPr>
    </w:lvl>
    <w:lvl w:ilvl="7" w:tplc="041F0019" w:tentative="1">
      <w:start w:val="1"/>
      <w:numFmt w:val="lowerLetter"/>
      <w:lvlText w:val="%8."/>
      <w:lvlJc w:val="left"/>
      <w:pPr>
        <w:ind w:left="6800" w:hanging="360"/>
      </w:pPr>
    </w:lvl>
    <w:lvl w:ilvl="8" w:tplc="041F001B" w:tentative="1">
      <w:start w:val="1"/>
      <w:numFmt w:val="lowerRoman"/>
      <w:lvlText w:val="%9."/>
      <w:lvlJc w:val="right"/>
      <w:pPr>
        <w:ind w:left="7520" w:hanging="180"/>
      </w:pPr>
    </w:lvl>
  </w:abstractNum>
  <w:abstractNum w:abstractNumId="15" w15:restartNumberingAfterBreak="0">
    <w:nsid w:val="457440BF"/>
    <w:multiLevelType w:val="hybridMultilevel"/>
    <w:tmpl w:val="5F965A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CED66D0"/>
    <w:multiLevelType w:val="multilevel"/>
    <w:tmpl w:val="C2EA3786"/>
    <w:lvl w:ilvl="0">
      <w:start w:val="1"/>
      <w:numFmt w:val="decimal"/>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5167FD9"/>
    <w:multiLevelType w:val="multilevel"/>
    <w:tmpl w:val="9F644CFC"/>
    <w:lvl w:ilvl="0">
      <w:start w:val="1"/>
      <w:numFmt w:val="decimal"/>
      <w:pStyle w:val="SekilFBESablonBolumII"/>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19"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1"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2" w15:restartNumberingAfterBreak="0">
    <w:nsid w:val="61802620"/>
    <w:multiLevelType w:val="hybridMultilevel"/>
    <w:tmpl w:val="C5ACFC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8183AE9"/>
    <w:multiLevelType w:val="hybridMultilevel"/>
    <w:tmpl w:val="81BA2DEC"/>
    <w:lvl w:ilvl="0" w:tplc="21E6E49E">
      <w:start w:val="1"/>
      <w:numFmt w:val="bullet"/>
      <w:lvlText w:val=""/>
      <w:lvlJc w:val="left"/>
      <w:pPr>
        <w:tabs>
          <w:tab w:val="num" w:pos="864"/>
        </w:tabs>
        <w:ind w:left="86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43782C"/>
    <w:multiLevelType w:val="multilevel"/>
    <w:tmpl w:val="88CEF112"/>
    <w:lvl w:ilvl="0">
      <w:start w:val="1"/>
      <w:numFmt w:val="decimal"/>
      <w:pStyle w:val="CizelgeFBESablonBolumIII"/>
      <w:suff w:val="space"/>
      <w:lvlText w:val="Çizelge 3.%1 :"/>
      <w:lvlJc w:val="left"/>
      <w:pPr>
        <w:ind w:left="8054" w:firstLine="454"/>
      </w:pPr>
      <w:rPr>
        <w:rFonts w:ascii="Times New (W1)" w:hAnsi="Times New (W1)" w:hint="default"/>
        <w:b/>
        <w:i w:val="0"/>
        <w:sz w:val="24"/>
        <w:szCs w:val="24"/>
      </w:rPr>
    </w:lvl>
    <w:lvl w:ilvl="1">
      <w:start w:val="1"/>
      <w:numFmt w:val="none"/>
      <w:lvlRestart w:val="0"/>
      <w:lvlText w:val=""/>
      <w:lvlJc w:val="left"/>
      <w:pPr>
        <w:tabs>
          <w:tab w:val="num" w:pos="7729"/>
        </w:tabs>
        <w:ind w:left="7729" w:hanging="432"/>
      </w:pPr>
      <w:rPr>
        <w:rFonts w:ascii="Times New Roman" w:hAnsi="Times New Roman" w:hint="default"/>
        <w:b/>
        <w:i w:val="0"/>
        <w:sz w:val="24"/>
        <w:szCs w:val="24"/>
      </w:rPr>
    </w:lvl>
    <w:lvl w:ilvl="2">
      <w:start w:val="1"/>
      <w:numFmt w:val="none"/>
      <w:lvlRestart w:val="1"/>
      <w:isLgl/>
      <w:lvlText w:val=""/>
      <w:lvlJc w:val="left"/>
      <w:pPr>
        <w:tabs>
          <w:tab w:val="num" w:pos="8161"/>
        </w:tabs>
        <w:ind w:left="8161" w:hanging="504"/>
      </w:pPr>
      <w:rPr>
        <w:rFonts w:ascii="Times New Roman" w:hAnsi="Times New Roman" w:hint="default"/>
        <w:b/>
        <w:i w:val="0"/>
        <w:sz w:val="24"/>
        <w:szCs w:val="24"/>
      </w:rPr>
    </w:lvl>
    <w:lvl w:ilvl="3">
      <w:start w:val="1"/>
      <w:numFmt w:val="decimal"/>
      <w:lvlText w:val="%1.%2.%3.%4."/>
      <w:lvlJc w:val="left"/>
      <w:pPr>
        <w:tabs>
          <w:tab w:val="num" w:pos="8665"/>
        </w:tabs>
        <w:ind w:left="8665" w:hanging="648"/>
      </w:pPr>
      <w:rPr>
        <w:rFonts w:hint="default"/>
      </w:rPr>
    </w:lvl>
    <w:lvl w:ilvl="4">
      <w:start w:val="1"/>
      <w:numFmt w:val="decimal"/>
      <w:lvlText w:val="%1.%2.%3.%4.%5."/>
      <w:lvlJc w:val="left"/>
      <w:pPr>
        <w:tabs>
          <w:tab w:val="num" w:pos="9169"/>
        </w:tabs>
        <w:ind w:left="9169" w:hanging="792"/>
      </w:pPr>
      <w:rPr>
        <w:rFonts w:hint="default"/>
      </w:rPr>
    </w:lvl>
    <w:lvl w:ilvl="5">
      <w:start w:val="1"/>
      <w:numFmt w:val="decimal"/>
      <w:lvlText w:val="%1.%2.%3.%4.%5.%6."/>
      <w:lvlJc w:val="left"/>
      <w:pPr>
        <w:tabs>
          <w:tab w:val="num" w:pos="9673"/>
        </w:tabs>
        <w:ind w:left="9673" w:hanging="936"/>
      </w:pPr>
      <w:rPr>
        <w:rFonts w:hint="default"/>
      </w:rPr>
    </w:lvl>
    <w:lvl w:ilvl="6">
      <w:start w:val="1"/>
      <w:numFmt w:val="decimal"/>
      <w:lvlText w:val="%1.%2.%3.%4.%5.%6.%7."/>
      <w:lvlJc w:val="left"/>
      <w:pPr>
        <w:tabs>
          <w:tab w:val="num" w:pos="10177"/>
        </w:tabs>
        <w:ind w:left="10177" w:hanging="1080"/>
      </w:pPr>
      <w:rPr>
        <w:rFonts w:hint="default"/>
      </w:rPr>
    </w:lvl>
    <w:lvl w:ilvl="7">
      <w:start w:val="1"/>
      <w:numFmt w:val="decimal"/>
      <w:lvlText w:val="%1.%2.%3.%4.%5.%6.%7.%8."/>
      <w:lvlJc w:val="left"/>
      <w:pPr>
        <w:tabs>
          <w:tab w:val="num" w:pos="10681"/>
        </w:tabs>
        <w:ind w:left="10681" w:hanging="1224"/>
      </w:pPr>
      <w:rPr>
        <w:rFonts w:hint="default"/>
      </w:rPr>
    </w:lvl>
    <w:lvl w:ilvl="8">
      <w:start w:val="1"/>
      <w:numFmt w:val="decimal"/>
      <w:lvlText w:val="%1.%2.%3.%4.%5.%6.%7.%8.%9."/>
      <w:lvlJc w:val="left"/>
      <w:pPr>
        <w:tabs>
          <w:tab w:val="num" w:pos="11257"/>
        </w:tabs>
        <w:ind w:left="11257" w:hanging="1440"/>
      </w:pPr>
      <w:rPr>
        <w:rFonts w:hint="default"/>
      </w:rPr>
    </w:lvl>
  </w:abstractNum>
  <w:abstractNum w:abstractNumId="25" w15:restartNumberingAfterBreak="0">
    <w:nsid w:val="70F0088D"/>
    <w:multiLevelType w:val="multilevel"/>
    <w:tmpl w:val="041F001D"/>
    <w:styleLink w:val="EKLTABLOSU2"/>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B61BD7"/>
    <w:multiLevelType w:val="hybridMultilevel"/>
    <w:tmpl w:val="AC98B2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1E93B54"/>
    <w:multiLevelType w:val="multilevel"/>
    <w:tmpl w:val="6902C9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8" w15:restartNumberingAfterBreak="0">
    <w:nsid w:val="728106F5"/>
    <w:multiLevelType w:val="multilevel"/>
    <w:tmpl w:val="C354E45C"/>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9" w15:restartNumberingAfterBreak="0">
    <w:nsid w:val="74CF0D78"/>
    <w:multiLevelType w:val="hybridMultilevel"/>
    <w:tmpl w:val="B06E0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1" w15:restartNumberingAfterBreak="0">
    <w:nsid w:val="7DA5683C"/>
    <w:multiLevelType w:val="multilevel"/>
    <w:tmpl w:val="DB586320"/>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abstractNum w:abstractNumId="32" w15:restartNumberingAfterBreak="0">
    <w:nsid w:val="7DE50E90"/>
    <w:multiLevelType w:val="multilevel"/>
    <w:tmpl w:val="041F001D"/>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2"/>
  </w:num>
  <w:num w:numId="3">
    <w:abstractNumId w:val="27"/>
  </w:num>
  <w:num w:numId="4">
    <w:abstractNumId w:val="7"/>
  </w:num>
  <w:num w:numId="5">
    <w:abstractNumId w:val="4"/>
  </w:num>
  <w:num w:numId="6">
    <w:abstractNumId w:val="31"/>
  </w:num>
  <w:num w:numId="7">
    <w:abstractNumId w:val="24"/>
  </w:num>
  <w:num w:numId="8">
    <w:abstractNumId w:val="2"/>
  </w:num>
  <w:num w:numId="9">
    <w:abstractNumId w:val="21"/>
  </w:num>
  <w:num w:numId="10">
    <w:abstractNumId w:val="0"/>
  </w:num>
  <w:num w:numId="11">
    <w:abstractNumId w:val="11"/>
  </w:num>
  <w:num w:numId="12">
    <w:abstractNumId w:val="19"/>
  </w:num>
  <w:num w:numId="13">
    <w:abstractNumId w:val="16"/>
    <w:lvlOverride w:ilvl="0">
      <w:lvl w:ilvl="0">
        <w:start w:val="1"/>
        <w:numFmt w:val="decimal"/>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14">
    <w:abstractNumId w:val="18"/>
  </w:num>
  <w:num w:numId="15">
    <w:abstractNumId w:val="28"/>
  </w:num>
  <w:num w:numId="16">
    <w:abstractNumId w:val="10"/>
  </w:num>
  <w:num w:numId="17">
    <w:abstractNumId w:val="20"/>
  </w:num>
  <w:num w:numId="18">
    <w:abstractNumId w:val="30"/>
  </w:num>
  <w:num w:numId="19">
    <w:abstractNumId w:val="3"/>
  </w:num>
  <w:num w:numId="20">
    <w:abstractNumId w:val="13"/>
  </w:num>
  <w:num w:numId="21">
    <w:abstractNumId w:val="5"/>
  </w:num>
  <w:num w:numId="22">
    <w:abstractNumId w:val="22"/>
  </w:num>
  <w:num w:numId="23">
    <w:abstractNumId w:val="26"/>
  </w:num>
  <w:num w:numId="24">
    <w:abstractNumId w:val="9"/>
  </w:num>
  <w:num w:numId="25">
    <w:abstractNumId w:val="14"/>
  </w:num>
  <w:num w:numId="26">
    <w:abstractNumId w:val="29"/>
  </w:num>
  <w:num w:numId="27">
    <w:abstractNumId w:val="15"/>
  </w:num>
  <w:num w:numId="28">
    <w:abstractNumId w:val="23"/>
  </w:num>
  <w:num w:numId="29">
    <w:abstractNumId w:val="8"/>
  </w:num>
  <w:num w:numId="30">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6"/>
  </w:num>
  <w:num w:numId="34">
    <w:abstractNumId w:val="32"/>
  </w:num>
  <w:num w:numId="35">
    <w:abstractNumId w:val="25"/>
  </w:num>
  <w:num w:numId="36">
    <w:abstractNumId w:val="27"/>
  </w:num>
  <w:num w:numId="37">
    <w:abstractNumId w:val="27"/>
  </w:num>
  <w:numIdMacAtCleanup w:val="1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TÜ">
    <w15:presenceInfo w15:providerId="None" w15:userId="İT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hideSpellingErrors/>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rawingGridVerticalSpacing w:val="567"/>
  <w:displayHorizontalDrawingGridEvery w:val="2"/>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D5"/>
    <w:rsid w:val="00000396"/>
    <w:rsid w:val="000005B5"/>
    <w:rsid w:val="00000A92"/>
    <w:rsid w:val="00000F92"/>
    <w:rsid w:val="00001087"/>
    <w:rsid w:val="00001108"/>
    <w:rsid w:val="00001A23"/>
    <w:rsid w:val="00002B6F"/>
    <w:rsid w:val="00002EF7"/>
    <w:rsid w:val="000035C2"/>
    <w:rsid w:val="0000453D"/>
    <w:rsid w:val="00004797"/>
    <w:rsid w:val="00004A1F"/>
    <w:rsid w:val="000059BD"/>
    <w:rsid w:val="00006428"/>
    <w:rsid w:val="00006772"/>
    <w:rsid w:val="00006B5A"/>
    <w:rsid w:val="00007270"/>
    <w:rsid w:val="00007441"/>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FE6"/>
    <w:rsid w:val="00017E60"/>
    <w:rsid w:val="00017EB0"/>
    <w:rsid w:val="00020D15"/>
    <w:rsid w:val="000218B7"/>
    <w:rsid w:val="00021C0F"/>
    <w:rsid w:val="00021DA7"/>
    <w:rsid w:val="00022D3B"/>
    <w:rsid w:val="00022E97"/>
    <w:rsid w:val="000236D0"/>
    <w:rsid w:val="000238A1"/>
    <w:rsid w:val="00023AD0"/>
    <w:rsid w:val="00024404"/>
    <w:rsid w:val="00024561"/>
    <w:rsid w:val="00024737"/>
    <w:rsid w:val="00024767"/>
    <w:rsid w:val="00024AA8"/>
    <w:rsid w:val="00024F4F"/>
    <w:rsid w:val="00025572"/>
    <w:rsid w:val="000255CF"/>
    <w:rsid w:val="00025916"/>
    <w:rsid w:val="00025F68"/>
    <w:rsid w:val="00026164"/>
    <w:rsid w:val="000274A1"/>
    <w:rsid w:val="00027FE3"/>
    <w:rsid w:val="00030CBC"/>
    <w:rsid w:val="0003150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1B5"/>
    <w:rsid w:val="00040211"/>
    <w:rsid w:val="00040620"/>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AB3"/>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312"/>
    <w:rsid w:val="0005245F"/>
    <w:rsid w:val="00052482"/>
    <w:rsid w:val="00052885"/>
    <w:rsid w:val="00052D50"/>
    <w:rsid w:val="00052E7B"/>
    <w:rsid w:val="000541F4"/>
    <w:rsid w:val="00054BFD"/>
    <w:rsid w:val="00055180"/>
    <w:rsid w:val="00055BAF"/>
    <w:rsid w:val="00055E89"/>
    <w:rsid w:val="00056362"/>
    <w:rsid w:val="0005671C"/>
    <w:rsid w:val="00056985"/>
    <w:rsid w:val="0005758C"/>
    <w:rsid w:val="00057654"/>
    <w:rsid w:val="00057B50"/>
    <w:rsid w:val="000602B9"/>
    <w:rsid w:val="000609DD"/>
    <w:rsid w:val="00060C6F"/>
    <w:rsid w:val="00061151"/>
    <w:rsid w:val="00061C4B"/>
    <w:rsid w:val="00061E4C"/>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74E7"/>
    <w:rsid w:val="00067BCA"/>
    <w:rsid w:val="00067FC3"/>
    <w:rsid w:val="00070074"/>
    <w:rsid w:val="000706A1"/>
    <w:rsid w:val="000708C9"/>
    <w:rsid w:val="00070F65"/>
    <w:rsid w:val="0007168F"/>
    <w:rsid w:val="00071B6F"/>
    <w:rsid w:val="00072F11"/>
    <w:rsid w:val="000735CA"/>
    <w:rsid w:val="000736B3"/>
    <w:rsid w:val="00074230"/>
    <w:rsid w:val="0007473A"/>
    <w:rsid w:val="000757A8"/>
    <w:rsid w:val="00075A35"/>
    <w:rsid w:val="000764A4"/>
    <w:rsid w:val="00076B50"/>
    <w:rsid w:val="00076E5C"/>
    <w:rsid w:val="00077432"/>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23F"/>
    <w:rsid w:val="000867F7"/>
    <w:rsid w:val="000901CD"/>
    <w:rsid w:val="0009097E"/>
    <w:rsid w:val="00090C38"/>
    <w:rsid w:val="00090ED5"/>
    <w:rsid w:val="00090F5C"/>
    <w:rsid w:val="00091320"/>
    <w:rsid w:val="00091418"/>
    <w:rsid w:val="000917AF"/>
    <w:rsid w:val="00091904"/>
    <w:rsid w:val="00091B40"/>
    <w:rsid w:val="00091F17"/>
    <w:rsid w:val="000920C9"/>
    <w:rsid w:val="00092AEB"/>
    <w:rsid w:val="00093131"/>
    <w:rsid w:val="00094656"/>
    <w:rsid w:val="0009504A"/>
    <w:rsid w:val="0009533A"/>
    <w:rsid w:val="0009603D"/>
    <w:rsid w:val="00096F28"/>
    <w:rsid w:val="00097286"/>
    <w:rsid w:val="00097784"/>
    <w:rsid w:val="00097883"/>
    <w:rsid w:val="00097A1B"/>
    <w:rsid w:val="00097D50"/>
    <w:rsid w:val="00097D5B"/>
    <w:rsid w:val="000A051B"/>
    <w:rsid w:val="000A0784"/>
    <w:rsid w:val="000A11BF"/>
    <w:rsid w:val="000A1352"/>
    <w:rsid w:val="000A18D1"/>
    <w:rsid w:val="000A2868"/>
    <w:rsid w:val="000A2BEB"/>
    <w:rsid w:val="000A2F8E"/>
    <w:rsid w:val="000A305D"/>
    <w:rsid w:val="000A31FD"/>
    <w:rsid w:val="000A34CB"/>
    <w:rsid w:val="000A3526"/>
    <w:rsid w:val="000A3642"/>
    <w:rsid w:val="000A4335"/>
    <w:rsid w:val="000A4630"/>
    <w:rsid w:val="000A5309"/>
    <w:rsid w:val="000A5BAA"/>
    <w:rsid w:val="000A5F8C"/>
    <w:rsid w:val="000A618A"/>
    <w:rsid w:val="000A65EC"/>
    <w:rsid w:val="000A743D"/>
    <w:rsid w:val="000A7834"/>
    <w:rsid w:val="000A7A21"/>
    <w:rsid w:val="000A7C9E"/>
    <w:rsid w:val="000B0FD1"/>
    <w:rsid w:val="000B2112"/>
    <w:rsid w:val="000B2568"/>
    <w:rsid w:val="000B2641"/>
    <w:rsid w:val="000B2781"/>
    <w:rsid w:val="000B2DC9"/>
    <w:rsid w:val="000B3777"/>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C9D"/>
    <w:rsid w:val="000C21F2"/>
    <w:rsid w:val="000C2273"/>
    <w:rsid w:val="000C22AD"/>
    <w:rsid w:val="000C25D6"/>
    <w:rsid w:val="000C27B7"/>
    <w:rsid w:val="000C2D47"/>
    <w:rsid w:val="000C2EE5"/>
    <w:rsid w:val="000C38E4"/>
    <w:rsid w:val="000C4371"/>
    <w:rsid w:val="000C4683"/>
    <w:rsid w:val="000C4D16"/>
    <w:rsid w:val="000C57C3"/>
    <w:rsid w:val="000C5C15"/>
    <w:rsid w:val="000C6655"/>
    <w:rsid w:val="000C791B"/>
    <w:rsid w:val="000C795C"/>
    <w:rsid w:val="000D02E9"/>
    <w:rsid w:val="000D0496"/>
    <w:rsid w:val="000D04A4"/>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6B0D"/>
    <w:rsid w:val="000D7410"/>
    <w:rsid w:val="000D7740"/>
    <w:rsid w:val="000D780E"/>
    <w:rsid w:val="000D7BCA"/>
    <w:rsid w:val="000D7E1B"/>
    <w:rsid w:val="000D7E34"/>
    <w:rsid w:val="000E007D"/>
    <w:rsid w:val="000E05E4"/>
    <w:rsid w:val="000E0755"/>
    <w:rsid w:val="000E1778"/>
    <w:rsid w:val="000E20B9"/>
    <w:rsid w:val="000E2989"/>
    <w:rsid w:val="000E2B8B"/>
    <w:rsid w:val="000E3B4A"/>
    <w:rsid w:val="000E3DDA"/>
    <w:rsid w:val="000E4253"/>
    <w:rsid w:val="000E44B2"/>
    <w:rsid w:val="000E53CE"/>
    <w:rsid w:val="000E5510"/>
    <w:rsid w:val="000E564A"/>
    <w:rsid w:val="000E6874"/>
    <w:rsid w:val="000E6AAF"/>
    <w:rsid w:val="000E6FF4"/>
    <w:rsid w:val="000E706A"/>
    <w:rsid w:val="000E76F9"/>
    <w:rsid w:val="000F0DB1"/>
    <w:rsid w:val="000F0E40"/>
    <w:rsid w:val="000F0FF3"/>
    <w:rsid w:val="000F18F3"/>
    <w:rsid w:val="000F1980"/>
    <w:rsid w:val="000F1A06"/>
    <w:rsid w:val="000F1DE9"/>
    <w:rsid w:val="000F201A"/>
    <w:rsid w:val="000F3459"/>
    <w:rsid w:val="000F3D07"/>
    <w:rsid w:val="000F3EF3"/>
    <w:rsid w:val="000F44B9"/>
    <w:rsid w:val="000F4835"/>
    <w:rsid w:val="000F48D5"/>
    <w:rsid w:val="000F4C6D"/>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333B"/>
    <w:rsid w:val="00103647"/>
    <w:rsid w:val="00104C58"/>
    <w:rsid w:val="0010513C"/>
    <w:rsid w:val="001058B6"/>
    <w:rsid w:val="00105B47"/>
    <w:rsid w:val="00106ADA"/>
    <w:rsid w:val="00106BDA"/>
    <w:rsid w:val="00107254"/>
    <w:rsid w:val="001078B0"/>
    <w:rsid w:val="00107BBA"/>
    <w:rsid w:val="00110217"/>
    <w:rsid w:val="00110823"/>
    <w:rsid w:val="001108BF"/>
    <w:rsid w:val="00110CFC"/>
    <w:rsid w:val="00110DC0"/>
    <w:rsid w:val="00111E58"/>
    <w:rsid w:val="00112072"/>
    <w:rsid w:val="001121FB"/>
    <w:rsid w:val="0011321D"/>
    <w:rsid w:val="001138A0"/>
    <w:rsid w:val="001138F8"/>
    <w:rsid w:val="001146DE"/>
    <w:rsid w:val="00114869"/>
    <w:rsid w:val="00114D8C"/>
    <w:rsid w:val="00115470"/>
    <w:rsid w:val="001154BA"/>
    <w:rsid w:val="0011594B"/>
    <w:rsid w:val="00115C2F"/>
    <w:rsid w:val="0011671A"/>
    <w:rsid w:val="00116946"/>
    <w:rsid w:val="001173FB"/>
    <w:rsid w:val="0011750C"/>
    <w:rsid w:val="001176ED"/>
    <w:rsid w:val="00120A7E"/>
    <w:rsid w:val="00120AF6"/>
    <w:rsid w:val="00120AFB"/>
    <w:rsid w:val="00120D93"/>
    <w:rsid w:val="00121A1F"/>
    <w:rsid w:val="00121CB1"/>
    <w:rsid w:val="001226C8"/>
    <w:rsid w:val="001232DC"/>
    <w:rsid w:val="00123D43"/>
    <w:rsid w:val="0012464F"/>
    <w:rsid w:val="00124699"/>
    <w:rsid w:val="00124A06"/>
    <w:rsid w:val="00124BC7"/>
    <w:rsid w:val="00126518"/>
    <w:rsid w:val="00127A3A"/>
    <w:rsid w:val="00130AA0"/>
    <w:rsid w:val="00130B91"/>
    <w:rsid w:val="00130CFE"/>
    <w:rsid w:val="00131724"/>
    <w:rsid w:val="00131866"/>
    <w:rsid w:val="00131B0C"/>
    <w:rsid w:val="001328F8"/>
    <w:rsid w:val="00132929"/>
    <w:rsid w:val="001337D7"/>
    <w:rsid w:val="001341E9"/>
    <w:rsid w:val="001347FD"/>
    <w:rsid w:val="001348B3"/>
    <w:rsid w:val="00134C75"/>
    <w:rsid w:val="001356F3"/>
    <w:rsid w:val="00135E51"/>
    <w:rsid w:val="001366AE"/>
    <w:rsid w:val="00136C5F"/>
    <w:rsid w:val="00137452"/>
    <w:rsid w:val="00137562"/>
    <w:rsid w:val="001378DA"/>
    <w:rsid w:val="00140426"/>
    <w:rsid w:val="00140A5F"/>
    <w:rsid w:val="00140D97"/>
    <w:rsid w:val="00140E4A"/>
    <w:rsid w:val="00140EC2"/>
    <w:rsid w:val="00141B99"/>
    <w:rsid w:val="00141BA0"/>
    <w:rsid w:val="00141BEE"/>
    <w:rsid w:val="00141FA3"/>
    <w:rsid w:val="001421B1"/>
    <w:rsid w:val="00142463"/>
    <w:rsid w:val="00143109"/>
    <w:rsid w:val="001444A6"/>
    <w:rsid w:val="00144582"/>
    <w:rsid w:val="00144AF4"/>
    <w:rsid w:val="00144F37"/>
    <w:rsid w:val="001451FE"/>
    <w:rsid w:val="00145453"/>
    <w:rsid w:val="00146116"/>
    <w:rsid w:val="00146508"/>
    <w:rsid w:val="00146872"/>
    <w:rsid w:val="00146ADC"/>
    <w:rsid w:val="00147E44"/>
    <w:rsid w:val="00147F19"/>
    <w:rsid w:val="00150000"/>
    <w:rsid w:val="00150852"/>
    <w:rsid w:val="00150D04"/>
    <w:rsid w:val="00151575"/>
    <w:rsid w:val="0015168E"/>
    <w:rsid w:val="001518E6"/>
    <w:rsid w:val="00151CAE"/>
    <w:rsid w:val="00151CCA"/>
    <w:rsid w:val="001527EF"/>
    <w:rsid w:val="001528DE"/>
    <w:rsid w:val="00152AED"/>
    <w:rsid w:val="00152B2C"/>
    <w:rsid w:val="00152C4F"/>
    <w:rsid w:val="00153432"/>
    <w:rsid w:val="0015367C"/>
    <w:rsid w:val="001536E2"/>
    <w:rsid w:val="00153DC2"/>
    <w:rsid w:val="0015412F"/>
    <w:rsid w:val="00154415"/>
    <w:rsid w:val="00154495"/>
    <w:rsid w:val="0015516A"/>
    <w:rsid w:val="0015551E"/>
    <w:rsid w:val="0015591E"/>
    <w:rsid w:val="00155CC5"/>
    <w:rsid w:val="001575AF"/>
    <w:rsid w:val="001601E4"/>
    <w:rsid w:val="00160396"/>
    <w:rsid w:val="001608EC"/>
    <w:rsid w:val="00160DBC"/>
    <w:rsid w:val="00161030"/>
    <w:rsid w:val="001616A9"/>
    <w:rsid w:val="00161F3F"/>
    <w:rsid w:val="00162496"/>
    <w:rsid w:val="00163026"/>
    <w:rsid w:val="0016337B"/>
    <w:rsid w:val="00163896"/>
    <w:rsid w:val="001639CA"/>
    <w:rsid w:val="00164088"/>
    <w:rsid w:val="001642F2"/>
    <w:rsid w:val="001649FD"/>
    <w:rsid w:val="00164A13"/>
    <w:rsid w:val="00164AAF"/>
    <w:rsid w:val="0016532F"/>
    <w:rsid w:val="00165669"/>
    <w:rsid w:val="00165837"/>
    <w:rsid w:val="00166F89"/>
    <w:rsid w:val="00167A06"/>
    <w:rsid w:val="00167CA1"/>
    <w:rsid w:val="00167CB6"/>
    <w:rsid w:val="0017065D"/>
    <w:rsid w:val="001707D0"/>
    <w:rsid w:val="00171001"/>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58E5"/>
    <w:rsid w:val="00176240"/>
    <w:rsid w:val="00176352"/>
    <w:rsid w:val="00176B5E"/>
    <w:rsid w:val="00180ACC"/>
    <w:rsid w:val="00180AF0"/>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9B"/>
    <w:rsid w:val="00186BF6"/>
    <w:rsid w:val="00186F0A"/>
    <w:rsid w:val="001872E2"/>
    <w:rsid w:val="0019047F"/>
    <w:rsid w:val="0019196C"/>
    <w:rsid w:val="001923CA"/>
    <w:rsid w:val="0019252A"/>
    <w:rsid w:val="001933DC"/>
    <w:rsid w:val="00194D61"/>
    <w:rsid w:val="0019601D"/>
    <w:rsid w:val="001967CA"/>
    <w:rsid w:val="00196C1E"/>
    <w:rsid w:val="001972CB"/>
    <w:rsid w:val="00197358"/>
    <w:rsid w:val="001975F7"/>
    <w:rsid w:val="00197DF1"/>
    <w:rsid w:val="001A0044"/>
    <w:rsid w:val="001A05C3"/>
    <w:rsid w:val="001A14FC"/>
    <w:rsid w:val="001A1E2E"/>
    <w:rsid w:val="001A208D"/>
    <w:rsid w:val="001A224B"/>
    <w:rsid w:val="001A288D"/>
    <w:rsid w:val="001A2DDD"/>
    <w:rsid w:val="001A2E74"/>
    <w:rsid w:val="001A2F37"/>
    <w:rsid w:val="001A36CD"/>
    <w:rsid w:val="001A409F"/>
    <w:rsid w:val="001A4227"/>
    <w:rsid w:val="001A454C"/>
    <w:rsid w:val="001A5B07"/>
    <w:rsid w:val="001A5F7E"/>
    <w:rsid w:val="001A76A8"/>
    <w:rsid w:val="001A7774"/>
    <w:rsid w:val="001A77F5"/>
    <w:rsid w:val="001A799B"/>
    <w:rsid w:val="001B00DF"/>
    <w:rsid w:val="001B0DBE"/>
    <w:rsid w:val="001B106B"/>
    <w:rsid w:val="001B1AE9"/>
    <w:rsid w:val="001B1DB9"/>
    <w:rsid w:val="001B1E26"/>
    <w:rsid w:val="001B220B"/>
    <w:rsid w:val="001B2F0D"/>
    <w:rsid w:val="001B32E2"/>
    <w:rsid w:val="001B3339"/>
    <w:rsid w:val="001B3952"/>
    <w:rsid w:val="001B42D4"/>
    <w:rsid w:val="001B4438"/>
    <w:rsid w:val="001B4E58"/>
    <w:rsid w:val="001B5000"/>
    <w:rsid w:val="001B507F"/>
    <w:rsid w:val="001B50F8"/>
    <w:rsid w:val="001B6B51"/>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6B6"/>
    <w:rsid w:val="001C69C1"/>
    <w:rsid w:val="001C6CAE"/>
    <w:rsid w:val="001C6D9B"/>
    <w:rsid w:val="001C7457"/>
    <w:rsid w:val="001C75D5"/>
    <w:rsid w:val="001C7C64"/>
    <w:rsid w:val="001D0F74"/>
    <w:rsid w:val="001D2207"/>
    <w:rsid w:val="001D2481"/>
    <w:rsid w:val="001D31A5"/>
    <w:rsid w:val="001D3B93"/>
    <w:rsid w:val="001D3B9E"/>
    <w:rsid w:val="001D3C75"/>
    <w:rsid w:val="001D41B2"/>
    <w:rsid w:val="001D4962"/>
    <w:rsid w:val="001D4ED7"/>
    <w:rsid w:val="001D52E9"/>
    <w:rsid w:val="001D5FE9"/>
    <w:rsid w:val="001D63D2"/>
    <w:rsid w:val="001D67FC"/>
    <w:rsid w:val="001D68DB"/>
    <w:rsid w:val="001D70C1"/>
    <w:rsid w:val="001D717A"/>
    <w:rsid w:val="001D71A2"/>
    <w:rsid w:val="001D7B4E"/>
    <w:rsid w:val="001D7FCB"/>
    <w:rsid w:val="001E008D"/>
    <w:rsid w:val="001E063A"/>
    <w:rsid w:val="001E0A8D"/>
    <w:rsid w:val="001E0D76"/>
    <w:rsid w:val="001E1634"/>
    <w:rsid w:val="001E2AF1"/>
    <w:rsid w:val="001E390C"/>
    <w:rsid w:val="001E3B81"/>
    <w:rsid w:val="001E3C24"/>
    <w:rsid w:val="001E3D6C"/>
    <w:rsid w:val="001E46D0"/>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5DB"/>
    <w:rsid w:val="002068DB"/>
    <w:rsid w:val="00206FDA"/>
    <w:rsid w:val="0020703A"/>
    <w:rsid w:val="002073F8"/>
    <w:rsid w:val="002074CC"/>
    <w:rsid w:val="00207AE1"/>
    <w:rsid w:val="00207D4B"/>
    <w:rsid w:val="00210A8C"/>
    <w:rsid w:val="0021133F"/>
    <w:rsid w:val="002116A2"/>
    <w:rsid w:val="00211FE1"/>
    <w:rsid w:val="002129B5"/>
    <w:rsid w:val="002129D9"/>
    <w:rsid w:val="00212C39"/>
    <w:rsid w:val="00212D07"/>
    <w:rsid w:val="00212D6C"/>
    <w:rsid w:val="00212DAC"/>
    <w:rsid w:val="00213202"/>
    <w:rsid w:val="002143B2"/>
    <w:rsid w:val="00214939"/>
    <w:rsid w:val="00214AD8"/>
    <w:rsid w:val="002151C9"/>
    <w:rsid w:val="002159D9"/>
    <w:rsid w:val="00215C48"/>
    <w:rsid w:val="00215D8E"/>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EF3"/>
    <w:rsid w:val="002275EA"/>
    <w:rsid w:val="00227BFD"/>
    <w:rsid w:val="0023063D"/>
    <w:rsid w:val="0023150E"/>
    <w:rsid w:val="00231BEE"/>
    <w:rsid w:val="00232EBF"/>
    <w:rsid w:val="002330EC"/>
    <w:rsid w:val="002335A6"/>
    <w:rsid w:val="00233FA9"/>
    <w:rsid w:val="00234282"/>
    <w:rsid w:val="00234573"/>
    <w:rsid w:val="002346B7"/>
    <w:rsid w:val="002351E6"/>
    <w:rsid w:val="002353BC"/>
    <w:rsid w:val="00235BCF"/>
    <w:rsid w:val="002360EE"/>
    <w:rsid w:val="00236A85"/>
    <w:rsid w:val="00236AAC"/>
    <w:rsid w:val="00237529"/>
    <w:rsid w:val="00237834"/>
    <w:rsid w:val="00237882"/>
    <w:rsid w:val="00237C27"/>
    <w:rsid w:val="0024007B"/>
    <w:rsid w:val="002401FF"/>
    <w:rsid w:val="0024059F"/>
    <w:rsid w:val="00240A77"/>
    <w:rsid w:val="00240F26"/>
    <w:rsid w:val="00242624"/>
    <w:rsid w:val="0024281B"/>
    <w:rsid w:val="0024283A"/>
    <w:rsid w:val="00242CF7"/>
    <w:rsid w:val="00242D95"/>
    <w:rsid w:val="00242DAA"/>
    <w:rsid w:val="00242E5F"/>
    <w:rsid w:val="00243E75"/>
    <w:rsid w:val="0024467F"/>
    <w:rsid w:val="00244C3A"/>
    <w:rsid w:val="0024508D"/>
    <w:rsid w:val="0024521B"/>
    <w:rsid w:val="002452BE"/>
    <w:rsid w:val="00245996"/>
    <w:rsid w:val="00246A1E"/>
    <w:rsid w:val="00246D7B"/>
    <w:rsid w:val="00247168"/>
    <w:rsid w:val="002474A4"/>
    <w:rsid w:val="00247A90"/>
    <w:rsid w:val="00247E9F"/>
    <w:rsid w:val="00250311"/>
    <w:rsid w:val="00250841"/>
    <w:rsid w:val="002509F8"/>
    <w:rsid w:val="00250B70"/>
    <w:rsid w:val="00250BF2"/>
    <w:rsid w:val="002511FD"/>
    <w:rsid w:val="0025194C"/>
    <w:rsid w:val="00251B34"/>
    <w:rsid w:val="0025203F"/>
    <w:rsid w:val="002527C6"/>
    <w:rsid w:val="00252CF8"/>
    <w:rsid w:val="002530DF"/>
    <w:rsid w:val="00253231"/>
    <w:rsid w:val="002532AD"/>
    <w:rsid w:val="002533EA"/>
    <w:rsid w:val="002535E0"/>
    <w:rsid w:val="002536B8"/>
    <w:rsid w:val="00253ADA"/>
    <w:rsid w:val="002542FA"/>
    <w:rsid w:val="002546E7"/>
    <w:rsid w:val="0025526D"/>
    <w:rsid w:val="00255D97"/>
    <w:rsid w:val="0025600B"/>
    <w:rsid w:val="0025695F"/>
    <w:rsid w:val="00256D29"/>
    <w:rsid w:val="002570AC"/>
    <w:rsid w:val="002572CA"/>
    <w:rsid w:val="00257973"/>
    <w:rsid w:val="00260020"/>
    <w:rsid w:val="002618BE"/>
    <w:rsid w:val="00261989"/>
    <w:rsid w:val="002619C4"/>
    <w:rsid w:val="00261D66"/>
    <w:rsid w:val="00262369"/>
    <w:rsid w:val="00262828"/>
    <w:rsid w:val="00262945"/>
    <w:rsid w:val="0026320E"/>
    <w:rsid w:val="00263787"/>
    <w:rsid w:val="002649AE"/>
    <w:rsid w:val="00264FE9"/>
    <w:rsid w:val="00264FFA"/>
    <w:rsid w:val="00265053"/>
    <w:rsid w:val="00265729"/>
    <w:rsid w:val="00265D43"/>
    <w:rsid w:val="00265D79"/>
    <w:rsid w:val="002665B0"/>
    <w:rsid w:val="00266DE5"/>
    <w:rsid w:val="0026731B"/>
    <w:rsid w:val="002674CC"/>
    <w:rsid w:val="002678B3"/>
    <w:rsid w:val="00267AED"/>
    <w:rsid w:val="00267D51"/>
    <w:rsid w:val="00267F25"/>
    <w:rsid w:val="0027062F"/>
    <w:rsid w:val="00270ECE"/>
    <w:rsid w:val="00271202"/>
    <w:rsid w:val="002712A0"/>
    <w:rsid w:val="00271487"/>
    <w:rsid w:val="00271E52"/>
    <w:rsid w:val="00272249"/>
    <w:rsid w:val="002722E5"/>
    <w:rsid w:val="002723BC"/>
    <w:rsid w:val="002723F8"/>
    <w:rsid w:val="0027285A"/>
    <w:rsid w:val="00272955"/>
    <w:rsid w:val="00272DF3"/>
    <w:rsid w:val="0027317F"/>
    <w:rsid w:val="00273632"/>
    <w:rsid w:val="002739E3"/>
    <w:rsid w:val="00275851"/>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C8"/>
    <w:rsid w:val="00283228"/>
    <w:rsid w:val="0028362E"/>
    <w:rsid w:val="00284B3F"/>
    <w:rsid w:val="00284D76"/>
    <w:rsid w:val="002857EF"/>
    <w:rsid w:val="002858C8"/>
    <w:rsid w:val="002861E2"/>
    <w:rsid w:val="0028649F"/>
    <w:rsid w:val="00286B24"/>
    <w:rsid w:val="00286DCB"/>
    <w:rsid w:val="00286E70"/>
    <w:rsid w:val="00286EF4"/>
    <w:rsid w:val="002873A4"/>
    <w:rsid w:val="002873D7"/>
    <w:rsid w:val="00287662"/>
    <w:rsid w:val="00287807"/>
    <w:rsid w:val="00287948"/>
    <w:rsid w:val="002902AB"/>
    <w:rsid w:val="00290A07"/>
    <w:rsid w:val="00290A5C"/>
    <w:rsid w:val="00290EE1"/>
    <w:rsid w:val="00291579"/>
    <w:rsid w:val="002919A2"/>
    <w:rsid w:val="00291BA3"/>
    <w:rsid w:val="00291D2E"/>
    <w:rsid w:val="002929A6"/>
    <w:rsid w:val="002929C2"/>
    <w:rsid w:val="00292A3D"/>
    <w:rsid w:val="00292C07"/>
    <w:rsid w:val="00292FB7"/>
    <w:rsid w:val="002931B5"/>
    <w:rsid w:val="00293373"/>
    <w:rsid w:val="002938FD"/>
    <w:rsid w:val="00293938"/>
    <w:rsid w:val="00293E01"/>
    <w:rsid w:val="002943CC"/>
    <w:rsid w:val="002947B2"/>
    <w:rsid w:val="00294BA5"/>
    <w:rsid w:val="00296109"/>
    <w:rsid w:val="0029625F"/>
    <w:rsid w:val="0029628D"/>
    <w:rsid w:val="00296C1D"/>
    <w:rsid w:val="00296D3F"/>
    <w:rsid w:val="00297081"/>
    <w:rsid w:val="00297719"/>
    <w:rsid w:val="00297741"/>
    <w:rsid w:val="00297CFD"/>
    <w:rsid w:val="002A002D"/>
    <w:rsid w:val="002A03DE"/>
    <w:rsid w:val="002A08D3"/>
    <w:rsid w:val="002A135B"/>
    <w:rsid w:val="002A1F75"/>
    <w:rsid w:val="002A1FAE"/>
    <w:rsid w:val="002A21EE"/>
    <w:rsid w:val="002A29A8"/>
    <w:rsid w:val="002A2A74"/>
    <w:rsid w:val="002A327D"/>
    <w:rsid w:val="002A36FC"/>
    <w:rsid w:val="002A39CB"/>
    <w:rsid w:val="002A3F33"/>
    <w:rsid w:val="002A5254"/>
    <w:rsid w:val="002A5AED"/>
    <w:rsid w:val="002A5BB8"/>
    <w:rsid w:val="002A63DD"/>
    <w:rsid w:val="002A678F"/>
    <w:rsid w:val="002A67EC"/>
    <w:rsid w:val="002A697F"/>
    <w:rsid w:val="002B07BA"/>
    <w:rsid w:val="002B119C"/>
    <w:rsid w:val="002B17DB"/>
    <w:rsid w:val="002B182D"/>
    <w:rsid w:val="002B1C5E"/>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438"/>
    <w:rsid w:val="002B7D59"/>
    <w:rsid w:val="002C0B8E"/>
    <w:rsid w:val="002C0CC9"/>
    <w:rsid w:val="002C1D3B"/>
    <w:rsid w:val="002C1EEA"/>
    <w:rsid w:val="002C20E3"/>
    <w:rsid w:val="002C281C"/>
    <w:rsid w:val="002C28A2"/>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83E"/>
    <w:rsid w:val="002D4AC1"/>
    <w:rsid w:val="002D55C8"/>
    <w:rsid w:val="002D5674"/>
    <w:rsid w:val="002D5A61"/>
    <w:rsid w:val="002D5C84"/>
    <w:rsid w:val="002D5D84"/>
    <w:rsid w:val="002D5DE5"/>
    <w:rsid w:val="002D5E2F"/>
    <w:rsid w:val="002D6215"/>
    <w:rsid w:val="002D636F"/>
    <w:rsid w:val="002D6BDC"/>
    <w:rsid w:val="002D70D8"/>
    <w:rsid w:val="002D7256"/>
    <w:rsid w:val="002D7274"/>
    <w:rsid w:val="002D7564"/>
    <w:rsid w:val="002D76A9"/>
    <w:rsid w:val="002D773B"/>
    <w:rsid w:val="002D7D92"/>
    <w:rsid w:val="002E03DB"/>
    <w:rsid w:val="002E07ED"/>
    <w:rsid w:val="002E09C8"/>
    <w:rsid w:val="002E0AB7"/>
    <w:rsid w:val="002E12EA"/>
    <w:rsid w:val="002E1488"/>
    <w:rsid w:val="002E1D98"/>
    <w:rsid w:val="002E22A4"/>
    <w:rsid w:val="002E24D7"/>
    <w:rsid w:val="002E2628"/>
    <w:rsid w:val="002E2A83"/>
    <w:rsid w:val="002E309E"/>
    <w:rsid w:val="002E42C4"/>
    <w:rsid w:val="002E4F37"/>
    <w:rsid w:val="002E5601"/>
    <w:rsid w:val="002E5738"/>
    <w:rsid w:val="002E5C5A"/>
    <w:rsid w:val="002E5CB9"/>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487"/>
    <w:rsid w:val="002F27A0"/>
    <w:rsid w:val="002F2906"/>
    <w:rsid w:val="002F2B65"/>
    <w:rsid w:val="002F3777"/>
    <w:rsid w:val="002F3991"/>
    <w:rsid w:val="002F4076"/>
    <w:rsid w:val="002F4590"/>
    <w:rsid w:val="002F4C2B"/>
    <w:rsid w:val="002F5309"/>
    <w:rsid w:val="002F5430"/>
    <w:rsid w:val="002F6083"/>
    <w:rsid w:val="002F6151"/>
    <w:rsid w:val="002F6ACB"/>
    <w:rsid w:val="002F6CBF"/>
    <w:rsid w:val="002F6EFD"/>
    <w:rsid w:val="002F73C7"/>
    <w:rsid w:val="002F772A"/>
    <w:rsid w:val="002F7A95"/>
    <w:rsid w:val="00300378"/>
    <w:rsid w:val="00300C7E"/>
    <w:rsid w:val="00301271"/>
    <w:rsid w:val="0030165B"/>
    <w:rsid w:val="00301738"/>
    <w:rsid w:val="00301E1F"/>
    <w:rsid w:val="00302539"/>
    <w:rsid w:val="003027A1"/>
    <w:rsid w:val="00302BB0"/>
    <w:rsid w:val="00303153"/>
    <w:rsid w:val="00303BD9"/>
    <w:rsid w:val="003045AC"/>
    <w:rsid w:val="0030469D"/>
    <w:rsid w:val="003049BC"/>
    <w:rsid w:val="00304DBA"/>
    <w:rsid w:val="0030545C"/>
    <w:rsid w:val="003058E2"/>
    <w:rsid w:val="00306293"/>
    <w:rsid w:val="003063C1"/>
    <w:rsid w:val="00307A9D"/>
    <w:rsid w:val="0031011B"/>
    <w:rsid w:val="003101CC"/>
    <w:rsid w:val="00310278"/>
    <w:rsid w:val="0031089C"/>
    <w:rsid w:val="00310BAF"/>
    <w:rsid w:val="00311514"/>
    <w:rsid w:val="00311794"/>
    <w:rsid w:val="003117D4"/>
    <w:rsid w:val="00311825"/>
    <w:rsid w:val="00311D8A"/>
    <w:rsid w:val="00312E74"/>
    <w:rsid w:val="00314088"/>
    <w:rsid w:val="00314169"/>
    <w:rsid w:val="003145ED"/>
    <w:rsid w:val="0031464D"/>
    <w:rsid w:val="00314678"/>
    <w:rsid w:val="0031483D"/>
    <w:rsid w:val="0031494B"/>
    <w:rsid w:val="00314B78"/>
    <w:rsid w:val="00314BD9"/>
    <w:rsid w:val="00315615"/>
    <w:rsid w:val="003157A2"/>
    <w:rsid w:val="00315818"/>
    <w:rsid w:val="00315DB8"/>
    <w:rsid w:val="003167F2"/>
    <w:rsid w:val="00316ABD"/>
    <w:rsid w:val="00316DE4"/>
    <w:rsid w:val="0031749D"/>
    <w:rsid w:val="003179DD"/>
    <w:rsid w:val="00317C62"/>
    <w:rsid w:val="00317CF9"/>
    <w:rsid w:val="00320389"/>
    <w:rsid w:val="00320D40"/>
    <w:rsid w:val="0032137B"/>
    <w:rsid w:val="00321EC0"/>
    <w:rsid w:val="00323018"/>
    <w:rsid w:val="003230AF"/>
    <w:rsid w:val="003254A4"/>
    <w:rsid w:val="00325525"/>
    <w:rsid w:val="00325CAF"/>
    <w:rsid w:val="0032636C"/>
    <w:rsid w:val="00326851"/>
    <w:rsid w:val="00326DCC"/>
    <w:rsid w:val="0032785A"/>
    <w:rsid w:val="00330175"/>
    <w:rsid w:val="00330626"/>
    <w:rsid w:val="00330DB5"/>
    <w:rsid w:val="0033147A"/>
    <w:rsid w:val="0033176A"/>
    <w:rsid w:val="003318F9"/>
    <w:rsid w:val="00331F0C"/>
    <w:rsid w:val="003320C6"/>
    <w:rsid w:val="00332E1A"/>
    <w:rsid w:val="00332F25"/>
    <w:rsid w:val="00332FA9"/>
    <w:rsid w:val="003337A6"/>
    <w:rsid w:val="00333D64"/>
    <w:rsid w:val="003342E3"/>
    <w:rsid w:val="003347A0"/>
    <w:rsid w:val="00334893"/>
    <w:rsid w:val="003349EE"/>
    <w:rsid w:val="00334B0A"/>
    <w:rsid w:val="00334DF3"/>
    <w:rsid w:val="0033550E"/>
    <w:rsid w:val="0033589F"/>
    <w:rsid w:val="00335C38"/>
    <w:rsid w:val="00335D9D"/>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5E4"/>
    <w:rsid w:val="003447AA"/>
    <w:rsid w:val="00344A1C"/>
    <w:rsid w:val="00344C92"/>
    <w:rsid w:val="00345981"/>
    <w:rsid w:val="003459F9"/>
    <w:rsid w:val="0034629F"/>
    <w:rsid w:val="003465AA"/>
    <w:rsid w:val="0034673A"/>
    <w:rsid w:val="0034680A"/>
    <w:rsid w:val="00346C1E"/>
    <w:rsid w:val="00347C55"/>
    <w:rsid w:val="003503DB"/>
    <w:rsid w:val="00350B01"/>
    <w:rsid w:val="0035138D"/>
    <w:rsid w:val="003516D6"/>
    <w:rsid w:val="00351AF9"/>
    <w:rsid w:val="00351E0E"/>
    <w:rsid w:val="00353D19"/>
    <w:rsid w:val="00353FCD"/>
    <w:rsid w:val="00354016"/>
    <w:rsid w:val="00354848"/>
    <w:rsid w:val="00355633"/>
    <w:rsid w:val="0035577F"/>
    <w:rsid w:val="00355F29"/>
    <w:rsid w:val="003569D3"/>
    <w:rsid w:val="00356BCF"/>
    <w:rsid w:val="00356C55"/>
    <w:rsid w:val="0035708C"/>
    <w:rsid w:val="003570F1"/>
    <w:rsid w:val="0036036B"/>
    <w:rsid w:val="0036053E"/>
    <w:rsid w:val="00360541"/>
    <w:rsid w:val="00360EF4"/>
    <w:rsid w:val="00360F86"/>
    <w:rsid w:val="003611FD"/>
    <w:rsid w:val="00361419"/>
    <w:rsid w:val="00363436"/>
    <w:rsid w:val="00363649"/>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45E"/>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3533"/>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1E56"/>
    <w:rsid w:val="00393714"/>
    <w:rsid w:val="00393F42"/>
    <w:rsid w:val="0039425F"/>
    <w:rsid w:val="003943B9"/>
    <w:rsid w:val="00394EC3"/>
    <w:rsid w:val="003954BE"/>
    <w:rsid w:val="00395688"/>
    <w:rsid w:val="00395875"/>
    <w:rsid w:val="00395B43"/>
    <w:rsid w:val="00396A3E"/>
    <w:rsid w:val="00396A71"/>
    <w:rsid w:val="00396B7F"/>
    <w:rsid w:val="00396C49"/>
    <w:rsid w:val="00396FF2"/>
    <w:rsid w:val="00397416"/>
    <w:rsid w:val="00397417"/>
    <w:rsid w:val="003978D3"/>
    <w:rsid w:val="00397AA8"/>
    <w:rsid w:val="003A0121"/>
    <w:rsid w:val="003A0277"/>
    <w:rsid w:val="003A08D8"/>
    <w:rsid w:val="003A0DE1"/>
    <w:rsid w:val="003A1010"/>
    <w:rsid w:val="003A1667"/>
    <w:rsid w:val="003A1C31"/>
    <w:rsid w:val="003A2645"/>
    <w:rsid w:val="003A28FF"/>
    <w:rsid w:val="003A36DB"/>
    <w:rsid w:val="003A415A"/>
    <w:rsid w:val="003A459F"/>
    <w:rsid w:val="003A4A50"/>
    <w:rsid w:val="003A4B41"/>
    <w:rsid w:val="003A4CBD"/>
    <w:rsid w:val="003A4EE9"/>
    <w:rsid w:val="003A5CF9"/>
    <w:rsid w:val="003A684D"/>
    <w:rsid w:val="003A6F1B"/>
    <w:rsid w:val="003A7310"/>
    <w:rsid w:val="003A750C"/>
    <w:rsid w:val="003A7908"/>
    <w:rsid w:val="003A7CBE"/>
    <w:rsid w:val="003B01B3"/>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BE4"/>
    <w:rsid w:val="003B609F"/>
    <w:rsid w:val="003B62FD"/>
    <w:rsid w:val="003B64C5"/>
    <w:rsid w:val="003B747A"/>
    <w:rsid w:val="003B779E"/>
    <w:rsid w:val="003C0E83"/>
    <w:rsid w:val="003C0EF5"/>
    <w:rsid w:val="003C117E"/>
    <w:rsid w:val="003C1D50"/>
    <w:rsid w:val="003C206E"/>
    <w:rsid w:val="003C2133"/>
    <w:rsid w:val="003C2137"/>
    <w:rsid w:val="003C29B1"/>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1A09"/>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5E6D"/>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D57"/>
    <w:rsid w:val="003F63F0"/>
    <w:rsid w:val="003F6FC9"/>
    <w:rsid w:val="003F71A3"/>
    <w:rsid w:val="003F7AA6"/>
    <w:rsid w:val="003F7C44"/>
    <w:rsid w:val="00400244"/>
    <w:rsid w:val="00401212"/>
    <w:rsid w:val="0040121C"/>
    <w:rsid w:val="00401613"/>
    <w:rsid w:val="0040183E"/>
    <w:rsid w:val="00401B5F"/>
    <w:rsid w:val="00401CE7"/>
    <w:rsid w:val="00402455"/>
    <w:rsid w:val="00402BB0"/>
    <w:rsid w:val="00402BD7"/>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99E"/>
    <w:rsid w:val="00413BB0"/>
    <w:rsid w:val="00413C5A"/>
    <w:rsid w:val="00414A43"/>
    <w:rsid w:val="00414C3D"/>
    <w:rsid w:val="0041500F"/>
    <w:rsid w:val="00415142"/>
    <w:rsid w:val="00415FA2"/>
    <w:rsid w:val="00416197"/>
    <w:rsid w:val="004163B3"/>
    <w:rsid w:val="00416AA1"/>
    <w:rsid w:val="00417483"/>
    <w:rsid w:val="00417914"/>
    <w:rsid w:val="0041794E"/>
    <w:rsid w:val="00417A59"/>
    <w:rsid w:val="00417B48"/>
    <w:rsid w:val="00417EDE"/>
    <w:rsid w:val="004201A5"/>
    <w:rsid w:val="004208AE"/>
    <w:rsid w:val="00420F15"/>
    <w:rsid w:val="00421C8F"/>
    <w:rsid w:val="0042351C"/>
    <w:rsid w:val="004235F6"/>
    <w:rsid w:val="00424196"/>
    <w:rsid w:val="00424F31"/>
    <w:rsid w:val="00425160"/>
    <w:rsid w:val="004257D0"/>
    <w:rsid w:val="00425A51"/>
    <w:rsid w:val="00425DEE"/>
    <w:rsid w:val="00425E86"/>
    <w:rsid w:val="00425E95"/>
    <w:rsid w:val="004267A6"/>
    <w:rsid w:val="00426886"/>
    <w:rsid w:val="00426957"/>
    <w:rsid w:val="00426D4C"/>
    <w:rsid w:val="0042721E"/>
    <w:rsid w:val="0042780B"/>
    <w:rsid w:val="004279B2"/>
    <w:rsid w:val="00430859"/>
    <w:rsid w:val="00430E83"/>
    <w:rsid w:val="00431590"/>
    <w:rsid w:val="004317F9"/>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843"/>
    <w:rsid w:val="00441920"/>
    <w:rsid w:val="00441B4A"/>
    <w:rsid w:val="00441C11"/>
    <w:rsid w:val="00441E0B"/>
    <w:rsid w:val="00441FA4"/>
    <w:rsid w:val="004421BF"/>
    <w:rsid w:val="00443D54"/>
    <w:rsid w:val="004445B8"/>
    <w:rsid w:val="004448DD"/>
    <w:rsid w:val="0044492F"/>
    <w:rsid w:val="00444F2F"/>
    <w:rsid w:val="004464FA"/>
    <w:rsid w:val="00446930"/>
    <w:rsid w:val="00446DE5"/>
    <w:rsid w:val="00447260"/>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5311"/>
    <w:rsid w:val="00455380"/>
    <w:rsid w:val="0045568B"/>
    <w:rsid w:val="00455A43"/>
    <w:rsid w:val="00457061"/>
    <w:rsid w:val="00457573"/>
    <w:rsid w:val="00457B49"/>
    <w:rsid w:val="00457B93"/>
    <w:rsid w:val="00460075"/>
    <w:rsid w:val="0046012A"/>
    <w:rsid w:val="00460AE6"/>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E7C"/>
    <w:rsid w:val="00464F06"/>
    <w:rsid w:val="00465E1D"/>
    <w:rsid w:val="00466481"/>
    <w:rsid w:val="0046692B"/>
    <w:rsid w:val="00466BCF"/>
    <w:rsid w:val="004677AF"/>
    <w:rsid w:val="004677C9"/>
    <w:rsid w:val="00467C66"/>
    <w:rsid w:val="00470F51"/>
    <w:rsid w:val="0047142C"/>
    <w:rsid w:val="0047182D"/>
    <w:rsid w:val="00471B6D"/>
    <w:rsid w:val="00471D6D"/>
    <w:rsid w:val="00471EB1"/>
    <w:rsid w:val="0047213B"/>
    <w:rsid w:val="00472646"/>
    <w:rsid w:val="00472A69"/>
    <w:rsid w:val="00472EE8"/>
    <w:rsid w:val="00472FA7"/>
    <w:rsid w:val="004730C4"/>
    <w:rsid w:val="0047370C"/>
    <w:rsid w:val="00473E0C"/>
    <w:rsid w:val="00473F0B"/>
    <w:rsid w:val="004741BC"/>
    <w:rsid w:val="004743DE"/>
    <w:rsid w:val="004744FE"/>
    <w:rsid w:val="0047480C"/>
    <w:rsid w:val="00474D5F"/>
    <w:rsid w:val="00474F52"/>
    <w:rsid w:val="004758FF"/>
    <w:rsid w:val="0047602B"/>
    <w:rsid w:val="004762D0"/>
    <w:rsid w:val="004764DA"/>
    <w:rsid w:val="0047697B"/>
    <w:rsid w:val="0047698B"/>
    <w:rsid w:val="00476ED1"/>
    <w:rsid w:val="00476FEB"/>
    <w:rsid w:val="00477147"/>
    <w:rsid w:val="004771AD"/>
    <w:rsid w:val="004777CB"/>
    <w:rsid w:val="00480281"/>
    <w:rsid w:val="00480905"/>
    <w:rsid w:val="00481126"/>
    <w:rsid w:val="004815D1"/>
    <w:rsid w:val="00481809"/>
    <w:rsid w:val="004826C3"/>
    <w:rsid w:val="00482A80"/>
    <w:rsid w:val="004839BE"/>
    <w:rsid w:val="00483B17"/>
    <w:rsid w:val="00483EDF"/>
    <w:rsid w:val="00484944"/>
    <w:rsid w:val="00484B83"/>
    <w:rsid w:val="00484C7A"/>
    <w:rsid w:val="00485208"/>
    <w:rsid w:val="00485509"/>
    <w:rsid w:val="0048554D"/>
    <w:rsid w:val="00485A4B"/>
    <w:rsid w:val="00486340"/>
    <w:rsid w:val="00486970"/>
    <w:rsid w:val="00486D40"/>
    <w:rsid w:val="00486EDB"/>
    <w:rsid w:val="004902C6"/>
    <w:rsid w:val="004902F3"/>
    <w:rsid w:val="00490892"/>
    <w:rsid w:val="00490F4F"/>
    <w:rsid w:val="00490F69"/>
    <w:rsid w:val="0049116C"/>
    <w:rsid w:val="004916A7"/>
    <w:rsid w:val="0049211D"/>
    <w:rsid w:val="004922ED"/>
    <w:rsid w:val="004926C2"/>
    <w:rsid w:val="00492AD2"/>
    <w:rsid w:val="004934EF"/>
    <w:rsid w:val="00493FCD"/>
    <w:rsid w:val="0049437F"/>
    <w:rsid w:val="00494883"/>
    <w:rsid w:val="00494BF8"/>
    <w:rsid w:val="0049556E"/>
    <w:rsid w:val="00495EE7"/>
    <w:rsid w:val="004962A3"/>
    <w:rsid w:val="00497016"/>
    <w:rsid w:val="00497D1D"/>
    <w:rsid w:val="004A000C"/>
    <w:rsid w:val="004A01FB"/>
    <w:rsid w:val="004A0284"/>
    <w:rsid w:val="004A0759"/>
    <w:rsid w:val="004A0C42"/>
    <w:rsid w:val="004A0DF3"/>
    <w:rsid w:val="004A1134"/>
    <w:rsid w:val="004A1AAF"/>
    <w:rsid w:val="004A3463"/>
    <w:rsid w:val="004A4879"/>
    <w:rsid w:val="004A4A6A"/>
    <w:rsid w:val="004A51F9"/>
    <w:rsid w:val="004A533A"/>
    <w:rsid w:val="004A556E"/>
    <w:rsid w:val="004A55AE"/>
    <w:rsid w:val="004A5884"/>
    <w:rsid w:val="004A5C28"/>
    <w:rsid w:val="004A5CAB"/>
    <w:rsid w:val="004A5F2E"/>
    <w:rsid w:val="004A622E"/>
    <w:rsid w:val="004A6AB6"/>
    <w:rsid w:val="004A6C9E"/>
    <w:rsid w:val="004A7225"/>
    <w:rsid w:val="004A767C"/>
    <w:rsid w:val="004A7FF3"/>
    <w:rsid w:val="004B0571"/>
    <w:rsid w:val="004B0FB5"/>
    <w:rsid w:val="004B0FB7"/>
    <w:rsid w:val="004B1437"/>
    <w:rsid w:val="004B185A"/>
    <w:rsid w:val="004B187F"/>
    <w:rsid w:val="004B1A8E"/>
    <w:rsid w:val="004B29CB"/>
    <w:rsid w:val="004B2B3E"/>
    <w:rsid w:val="004B2ECA"/>
    <w:rsid w:val="004B393D"/>
    <w:rsid w:val="004B3FDE"/>
    <w:rsid w:val="004B4AFD"/>
    <w:rsid w:val="004B4B17"/>
    <w:rsid w:val="004B4C3F"/>
    <w:rsid w:val="004B5271"/>
    <w:rsid w:val="004B5374"/>
    <w:rsid w:val="004B566C"/>
    <w:rsid w:val="004B56BB"/>
    <w:rsid w:val="004B59B5"/>
    <w:rsid w:val="004B5B0B"/>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5242"/>
    <w:rsid w:val="004C5359"/>
    <w:rsid w:val="004C5510"/>
    <w:rsid w:val="004C5815"/>
    <w:rsid w:val="004C5839"/>
    <w:rsid w:val="004C69CF"/>
    <w:rsid w:val="004C6A82"/>
    <w:rsid w:val="004C7095"/>
    <w:rsid w:val="004C70B7"/>
    <w:rsid w:val="004C74CE"/>
    <w:rsid w:val="004C7C7A"/>
    <w:rsid w:val="004D06CA"/>
    <w:rsid w:val="004D0837"/>
    <w:rsid w:val="004D0967"/>
    <w:rsid w:val="004D0B03"/>
    <w:rsid w:val="004D1635"/>
    <w:rsid w:val="004D19ED"/>
    <w:rsid w:val="004D2959"/>
    <w:rsid w:val="004D2BAA"/>
    <w:rsid w:val="004D2F13"/>
    <w:rsid w:val="004D304F"/>
    <w:rsid w:val="004D311E"/>
    <w:rsid w:val="004D31D4"/>
    <w:rsid w:val="004D3753"/>
    <w:rsid w:val="004D3994"/>
    <w:rsid w:val="004D39D8"/>
    <w:rsid w:val="004D3D3B"/>
    <w:rsid w:val="004D440A"/>
    <w:rsid w:val="004D4A92"/>
    <w:rsid w:val="004D57F3"/>
    <w:rsid w:val="004D5961"/>
    <w:rsid w:val="004D5D3C"/>
    <w:rsid w:val="004D6156"/>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790"/>
    <w:rsid w:val="004E2885"/>
    <w:rsid w:val="004E2A77"/>
    <w:rsid w:val="004E316D"/>
    <w:rsid w:val="004E3357"/>
    <w:rsid w:val="004E33E6"/>
    <w:rsid w:val="004E3833"/>
    <w:rsid w:val="004E3CA0"/>
    <w:rsid w:val="004E41C6"/>
    <w:rsid w:val="004E454B"/>
    <w:rsid w:val="004E4865"/>
    <w:rsid w:val="004E4E23"/>
    <w:rsid w:val="004E4F32"/>
    <w:rsid w:val="004E5136"/>
    <w:rsid w:val="004E5713"/>
    <w:rsid w:val="004E64A1"/>
    <w:rsid w:val="004E6AAA"/>
    <w:rsid w:val="004E6AB1"/>
    <w:rsid w:val="004E76AF"/>
    <w:rsid w:val="004E7D3E"/>
    <w:rsid w:val="004E7F32"/>
    <w:rsid w:val="004F04B7"/>
    <w:rsid w:val="004F07D0"/>
    <w:rsid w:val="004F136B"/>
    <w:rsid w:val="004F1649"/>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13A9"/>
    <w:rsid w:val="005018E2"/>
    <w:rsid w:val="00501D67"/>
    <w:rsid w:val="00501F88"/>
    <w:rsid w:val="00502663"/>
    <w:rsid w:val="00502B44"/>
    <w:rsid w:val="00502C38"/>
    <w:rsid w:val="00503102"/>
    <w:rsid w:val="005031C6"/>
    <w:rsid w:val="0050357E"/>
    <w:rsid w:val="005038A0"/>
    <w:rsid w:val="005039E2"/>
    <w:rsid w:val="00503EC6"/>
    <w:rsid w:val="00504606"/>
    <w:rsid w:val="005046E2"/>
    <w:rsid w:val="00504A0C"/>
    <w:rsid w:val="00505045"/>
    <w:rsid w:val="0050526F"/>
    <w:rsid w:val="00505370"/>
    <w:rsid w:val="005056B6"/>
    <w:rsid w:val="005057BD"/>
    <w:rsid w:val="005057C2"/>
    <w:rsid w:val="00505A9E"/>
    <w:rsid w:val="00505F97"/>
    <w:rsid w:val="005065F0"/>
    <w:rsid w:val="00506690"/>
    <w:rsid w:val="005067E2"/>
    <w:rsid w:val="00506C4C"/>
    <w:rsid w:val="0050729A"/>
    <w:rsid w:val="0050747D"/>
    <w:rsid w:val="005074AB"/>
    <w:rsid w:val="00507A97"/>
    <w:rsid w:val="00507BB5"/>
    <w:rsid w:val="005100EC"/>
    <w:rsid w:val="00510670"/>
    <w:rsid w:val="00510E87"/>
    <w:rsid w:val="00510F25"/>
    <w:rsid w:val="00511049"/>
    <w:rsid w:val="00511EDF"/>
    <w:rsid w:val="0051283D"/>
    <w:rsid w:val="00513072"/>
    <w:rsid w:val="005134C9"/>
    <w:rsid w:val="00513C0B"/>
    <w:rsid w:val="00514074"/>
    <w:rsid w:val="005142E5"/>
    <w:rsid w:val="00514331"/>
    <w:rsid w:val="005145BC"/>
    <w:rsid w:val="00515467"/>
    <w:rsid w:val="0051553A"/>
    <w:rsid w:val="005155E6"/>
    <w:rsid w:val="00515685"/>
    <w:rsid w:val="00515958"/>
    <w:rsid w:val="00515E38"/>
    <w:rsid w:val="00516140"/>
    <w:rsid w:val="005164F3"/>
    <w:rsid w:val="00516588"/>
    <w:rsid w:val="0052035B"/>
    <w:rsid w:val="005206C5"/>
    <w:rsid w:val="00520880"/>
    <w:rsid w:val="00520928"/>
    <w:rsid w:val="00520960"/>
    <w:rsid w:val="005209ED"/>
    <w:rsid w:val="005217FD"/>
    <w:rsid w:val="00522242"/>
    <w:rsid w:val="00522474"/>
    <w:rsid w:val="00522813"/>
    <w:rsid w:val="00522FB7"/>
    <w:rsid w:val="0052347D"/>
    <w:rsid w:val="00523723"/>
    <w:rsid w:val="00524513"/>
    <w:rsid w:val="0052500C"/>
    <w:rsid w:val="0052551A"/>
    <w:rsid w:val="00526C02"/>
    <w:rsid w:val="00526F7B"/>
    <w:rsid w:val="00527612"/>
    <w:rsid w:val="005301BC"/>
    <w:rsid w:val="005302FB"/>
    <w:rsid w:val="0053041A"/>
    <w:rsid w:val="00531C58"/>
    <w:rsid w:val="00531CAB"/>
    <w:rsid w:val="0053217D"/>
    <w:rsid w:val="00532996"/>
    <w:rsid w:val="005329C8"/>
    <w:rsid w:val="00532DD4"/>
    <w:rsid w:val="00532E34"/>
    <w:rsid w:val="0053367A"/>
    <w:rsid w:val="0053380F"/>
    <w:rsid w:val="00533B2C"/>
    <w:rsid w:val="00533BBF"/>
    <w:rsid w:val="00533CE0"/>
    <w:rsid w:val="00533FAB"/>
    <w:rsid w:val="00534151"/>
    <w:rsid w:val="00534819"/>
    <w:rsid w:val="0053533B"/>
    <w:rsid w:val="005355EA"/>
    <w:rsid w:val="0053619A"/>
    <w:rsid w:val="0053627A"/>
    <w:rsid w:val="00536F2E"/>
    <w:rsid w:val="00537045"/>
    <w:rsid w:val="005370B7"/>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CD9"/>
    <w:rsid w:val="0054428A"/>
    <w:rsid w:val="005447D5"/>
    <w:rsid w:val="0054491A"/>
    <w:rsid w:val="00545203"/>
    <w:rsid w:val="00545B4A"/>
    <w:rsid w:val="00545CDB"/>
    <w:rsid w:val="00545F38"/>
    <w:rsid w:val="00546956"/>
    <w:rsid w:val="00546D86"/>
    <w:rsid w:val="00546FDA"/>
    <w:rsid w:val="005471DA"/>
    <w:rsid w:val="00547F90"/>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5165"/>
    <w:rsid w:val="005551BD"/>
    <w:rsid w:val="005555C6"/>
    <w:rsid w:val="00555CD5"/>
    <w:rsid w:val="005562AB"/>
    <w:rsid w:val="00556BCC"/>
    <w:rsid w:val="00556CC5"/>
    <w:rsid w:val="00556D64"/>
    <w:rsid w:val="00556E80"/>
    <w:rsid w:val="0055778E"/>
    <w:rsid w:val="00560200"/>
    <w:rsid w:val="00560C9A"/>
    <w:rsid w:val="00560DC8"/>
    <w:rsid w:val="005615FF"/>
    <w:rsid w:val="0056163B"/>
    <w:rsid w:val="00561D08"/>
    <w:rsid w:val="005620B4"/>
    <w:rsid w:val="0056270A"/>
    <w:rsid w:val="00562D56"/>
    <w:rsid w:val="00562F7C"/>
    <w:rsid w:val="00563017"/>
    <w:rsid w:val="005631F4"/>
    <w:rsid w:val="00563569"/>
    <w:rsid w:val="00563835"/>
    <w:rsid w:val="00563F44"/>
    <w:rsid w:val="00563F97"/>
    <w:rsid w:val="0056414A"/>
    <w:rsid w:val="00564277"/>
    <w:rsid w:val="005646FF"/>
    <w:rsid w:val="00564B8E"/>
    <w:rsid w:val="00564D4B"/>
    <w:rsid w:val="00565189"/>
    <w:rsid w:val="00565460"/>
    <w:rsid w:val="005656CD"/>
    <w:rsid w:val="00566455"/>
    <w:rsid w:val="00566509"/>
    <w:rsid w:val="0056671F"/>
    <w:rsid w:val="005667CE"/>
    <w:rsid w:val="00566923"/>
    <w:rsid w:val="005675F1"/>
    <w:rsid w:val="005676AC"/>
    <w:rsid w:val="005677A9"/>
    <w:rsid w:val="00567C53"/>
    <w:rsid w:val="00567EFB"/>
    <w:rsid w:val="0057078C"/>
    <w:rsid w:val="00570B56"/>
    <w:rsid w:val="00570E4E"/>
    <w:rsid w:val="0057113E"/>
    <w:rsid w:val="00571CA4"/>
    <w:rsid w:val="00571EC0"/>
    <w:rsid w:val="0057219B"/>
    <w:rsid w:val="00572FF0"/>
    <w:rsid w:val="00573BB0"/>
    <w:rsid w:val="00573D65"/>
    <w:rsid w:val="005742A8"/>
    <w:rsid w:val="00574E52"/>
    <w:rsid w:val="0057586E"/>
    <w:rsid w:val="005763AD"/>
    <w:rsid w:val="005766AE"/>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D3E"/>
    <w:rsid w:val="00584DAA"/>
    <w:rsid w:val="00584FBE"/>
    <w:rsid w:val="00585647"/>
    <w:rsid w:val="0058634C"/>
    <w:rsid w:val="005867CA"/>
    <w:rsid w:val="005868E4"/>
    <w:rsid w:val="00586A4E"/>
    <w:rsid w:val="005872AC"/>
    <w:rsid w:val="005909CD"/>
    <w:rsid w:val="00591FC7"/>
    <w:rsid w:val="005920AB"/>
    <w:rsid w:val="005921C9"/>
    <w:rsid w:val="005923A5"/>
    <w:rsid w:val="005925ED"/>
    <w:rsid w:val="00592D09"/>
    <w:rsid w:val="0059308D"/>
    <w:rsid w:val="0059348B"/>
    <w:rsid w:val="00593C7F"/>
    <w:rsid w:val="005942D7"/>
    <w:rsid w:val="00594493"/>
    <w:rsid w:val="00594D41"/>
    <w:rsid w:val="00595274"/>
    <w:rsid w:val="00595801"/>
    <w:rsid w:val="00595E5B"/>
    <w:rsid w:val="00595F5D"/>
    <w:rsid w:val="00596222"/>
    <w:rsid w:val="0059648D"/>
    <w:rsid w:val="005968F1"/>
    <w:rsid w:val="005971CF"/>
    <w:rsid w:val="00597471"/>
    <w:rsid w:val="005977DD"/>
    <w:rsid w:val="00597A35"/>
    <w:rsid w:val="005A0363"/>
    <w:rsid w:val="005A0E4D"/>
    <w:rsid w:val="005A0F39"/>
    <w:rsid w:val="005A0FDC"/>
    <w:rsid w:val="005A12F8"/>
    <w:rsid w:val="005A1434"/>
    <w:rsid w:val="005A1771"/>
    <w:rsid w:val="005A1C94"/>
    <w:rsid w:val="005A2689"/>
    <w:rsid w:val="005A30EB"/>
    <w:rsid w:val="005A47D0"/>
    <w:rsid w:val="005A47D8"/>
    <w:rsid w:val="005A520B"/>
    <w:rsid w:val="005A52B0"/>
    <w:rsid w:val="005A5798"/>
    <w:rsid w:val="005A5A76"/>
    <w:rsid w:val="005A62D0"/>
    <w:rsid w:val="005A6DE0"/>
    <w:rsid w:val="005B0243"/>
    <w:rsid w:val="005B0333"/>
    <w:rsid w:val="005B1A06"/>
    <w:rsid w:val="005B2168"/>
    <w:rsid w:val="005B216B"/>
    <w:rsid w:val="005B2776"/>
    <w:rsid w:val="005B3417"/>
    <w:rsid w:val="005B373F"/>
    <w:rsid w:val="005B3912"/>
    <w:rsid w:val="005B3941"/>
    <w:rsid w:val="005B3C46"/>
    <w:rsid w:val="005B3C82"/>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942"/>
    <w:rsid w:val="005C4D99"/>
    <w:rsid w:val="005C50C1"/>
    <w:rsid w:val="005C60DC"/>
    <w:rsid w:val="005C6586"/>
    <w:rsid w:val="005C66B6"/>
    <w:rsid w:val="005C69BC"/>
    <w:rsid w:val="005C766E"/>
    <w:rsid w:val="005D0039"/>
    <w:rsid w:val="005D08CB"/>
    <w:rsid w:val="005D10AD"/>
    <w:rsid w:val="005D1497"/>
    <w:rsid w:val="005D1AFC"/>
    <w:rsid w:val="005D1BDD"/>
    <w:rsid w:val="005D26DD"/>
    <w:rsid w:val="005D2A49"/>
    <w:rsid w:val="005D2DE9"/>
    <w:rsid w:val="005D2DF1"/>
    <w:rsid w:val="005D30CA"/>
    <w:rsid w:val="005D324F"/>
    <w:rsid w:val="005D39BE"/>
    <w:rsid w:val="005D3A24"/>
    <w:rsid w:val="005D3A72"/>
    <w:rsid w:val="005D3BFD"/>
    <w:rsid w:val="005D41F4"/>
    <w:rsid w:val="005D431C"/>
    <w:rsid w:val="005D4BA1"/>
    <w:rsid w:val="005D51BA"/>
    <w:rsid w:val="005D5448"/>
    <w:rsid w:val="005D5FE0"/>
    <w:rsid w:val="005D6322"/>
    <w:rsid w:val="005D6364"/>
    <w:rsid w:val="005E05DD"/>
    <w:rsid w:val="005E1DFC"/>
    <w:rsid w:val="005E1FDC"/>
    <w:rsid w:val="005E34BE"/>
    <w:rsid w:val="005E376C"/>
    <w:rsid w:val="005E38DC"/>
    <w:rsid w:val="005E3936"/>
    <w:rsid w:val="005E3A66"/>
    <w:rsid w:val="005E3DB6"/>
    <w:rsid w:val="005E4454"/>
    <w:rsid w:val="005E46F1"/>
    <w:rsid w:val="005E49CA"/>
    <w:rsid w:val="005E4FA1"/>
    <w:rsid w:val="005E535A"/>
    <w:rsid w:val="005E7520"/>
    <w:rsid w:val="005F0E5A"/>
    <w:rsid w:val="005F11D0"/>
    <w:rsid w:val="005F18D3"/>
    <w:rsid w:val="005F213A"/>
    <w:rsid w:val="005F28DA"/>
    <w:rsid w:val="005F41C2"/>
    <w:rsid w:val="005F499B"/>
    <w:rsid w:val="005F4EE6"/>
    <w:rsid w:val="005F5566"/>
    <w:rsid w:val="005F5994"/>
    <w:rsid w:val="005F5ADC"/>
    <w:rsid w:val="005F5CE5"/>
    <w:rsid w:val="005F5F45"/>
    <w:rsid w:val="005F673D"/>
    <w:rsid w:val="005F6DFA"/>
    <w:rsid w:val="005F70D5"/>
    <w:rsid w:val="005F766F"/>
    <w:rsid w:val="005F7E3B"/>
    <w:rsid w:val="00600006"/>
    <w:rsid w:val="006002CC"/>
    <w:rsid w:val="006006DF"/>
    <w:rsid w:val="006008FF"/>
    <w:rsid w:val="00600B46"/>
    <w:rsid w:val="006013AB"/>
    <w:rsid w:val="006018DB"/>
    <w:rsid w:val="00602096"/>
    <w:rsid w:val="006022F7"/>
    <w:rsid w:val="00603228"/>
    <w:rsid w:val="0060342E"/>
    <w:rsid w:val="006034EA"/>
    <w:rsid w:val="0060411D"/>
    <w:rsid w:val="006046CE"/>
    <w:rsid w:val="0060480E"/>
    <w:rsid w:val="00604B47"/>
    <w:rsid w:val="00604B79"/>
    <w:rsid w:val="0060509F"/>
    <w:rsid w:val="006053C6"/>
    <w:rsid w:val="006056C6"/>
    <w:rsid w:val="006058C8"/>
    <w:rsid w:val="00605D76"/>
    <w:rsid w:val="00605F18"/>
    <w:rsid w:val="00605F7D"/>
    <w:rsid w:val="00606120"/>
    <w:rsid w:val="006062A2"/>
    <w:rsid w:val="006067AF"/>
    <w:rsid w:val="00606804"/>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17EFC"/>
    <w:rsid w:val="0062007B"/>
    <w:rsid w:val="0062084A"/>
    <w:rsid w:val="00620D07"/>
    <w:rsid w:val="00620E0F"/>
    <w:rsid w:val="006212A3"/>
    <w:rsid w:val="00621434"/>
    <w:rsid w:val="006217C5"/>
    <w:rsid w:val="0062228A"/>
    <w:rsid w:val="0062271C"/>
    <w:rsid w:val="00622744"/>
    <w:rsid w:val="00622EC1"/>
    <w:rsid w:val="006238C8"/>
    <w:rsid w:val="006239ED"/>
    <w:rsid w:val="00623C9E"/>
    <w:rsid w:val="00624554"/>
    <w:rsid w:val="00625D06"/>
    <w:rsid w:val="00625EBB"/>
    <w:rsid w:val="006262CA"/>
    <w:rsid w:val="006268CD"/>
    <w:rsid w:val="00626E1D"/>
    <w:rsid w:val="00627003"/>
    <w:rsid w:val="00627798"/>
    <w:rsid w:val="006278E2"/>
    <w:rsid w:val="00627E7F"/>
    <w:rsid w:val="00630156"/>
    <w:rsid w:val="006303C5"/>
    <w:rsid w:val="006304F7"/>
    <w:rsid w:val="006306C5"/>
    <w:rsid w:val="00630AC9"/>
    <w:rsid w:val="00630EC6"/>
    <w:rsid w:val="00631335"/>
    <w:rsid w:val="00631984"/>
    <w:rsid w:val="00631B6E"/>
    <w:rsid w:val="00631C0F"/>
    <w:rsid w:val="00633A71"/>
    <w:rsid w:val="00633D6C"/>
    <w:rsid w:val="00634424"/>
    <w:rsid w:val="00634B96"/>
    <w:rsid w:val="00634ED9"/>
    <w:rsid w:val="00635DDC"/>
    <w:rsid w:val="0063629C"/>
    <w:rsid w:val="006363A9"/>
    <w:rsid w:val="0063654A"/>
    <w:rsid w:val="006366DF"/>
    <w:rsid w:val="00637461"/>
    <w:rsid w:val="00637510"/>
    <w:rsid w:val="006377D5"/>
    <w:rsid w:val="00637D02"/>
    <w:rsid w:val="00640090"/>
    <w:rsid w:val="00640399"/>
    <w:rsid w:val="00640F65"/>
    <w:rsid w:val="00640FA5"/>
    <w:rsid w:val="006411EB"/>
    <w:rsid w:val="006430A8"/>
    <w:rsid w:val="00643554"/>
    <w:rsid w:val="006436CE"/>
    <w:rsid w:val="006439CB"/>
    <w:rsid w:val="006446CF"/>
    <w:rsid w:val="00644EC5"/>
    <w:rsid w:val="006452F6"/>
    <w:rsid w:val="00645843"/>
    <w:rsid w:val="00645AFC"/>
    <w:rsid w:val="0064660F"/>
    <w:rsid w:val="00646DC3"/>
    <w:rsid w:val="00646E74"/>
    <w:rsid w:val="00647D38"/>
    <w:rsid w:val="00647D95"/>
    <w:rsid w:val="00647FDD"/>
    <w:rsid w:val="0065013F"/>
    <w:rsid w:val="006504AD"/>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32B"/>
    <w:rsid w:val="0065772E"/>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78BB"/>
    <w:rsid w:val="0067048E"/>
    <w:rsid w:val="00671258"/>
    <w:rsid w:val="00671419"/>
    <w:rsid w:val="00671506"/>
    <w:rsid w:val="0067167E"/>
    <w:rsid w:val="00671CFF"/>
    <w:rsid w:val="00671F4A"/>
    <w:rsid w:val="006721E2"/>
    <w:rsid w:val="006722C4"/>
    <w:rsid w:val="0067305A"/>
    <w:rsid w:val="006732FE"/>
    <w:rsid w:val="006737B4"/>
    <w:rsid w:val="006738AB"/>
    <w:rsid w:val="00673AD7"/>
    <w:rsid w:val="0067429A"/>
    <w:rsid w:val="006748A9"/>
    <w:rsid w:val="00674B8D"/>
    <w:rsid w:val="00674D5F"/>
    <w:rsid w:val="00675C76"/>
    <w:rsid w:val="006763D9"/>
    <w:rsid w:val="00676C1F"/>
    <w:rsid w:val="00676F2D"/>
    <w:rsid w:val="0067714A"/>
    <w:rsid w:val="00677190"/>
    <w:rsid w:val="00677499"/>
    <w:rsid w:val="00677E4E"/>
    <w:rsid w:val="00677E8A"/>
    <w:rsid w:val="006802CF"/>
    <w:rsid w:val="00680643"/>
    <w:rsid w:val="006806E9"/>
    <w:rsid w:val="00680A81"/>
    <w:rsid w:val="00680B25"/>
    <w:rsid w:val="00681329"/>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198"/>
    <w:rsid w:val="006900E8"/>
    <w:rsid w:val="006901B9"/>
    <w:rsid w:val="006905B0"/>
    <w:rsid w:val="00690961"/>
    <w:rsid w:val="00691B01"/>
    <w:rsid w:val="00691DFD"/>
    <w:rsid w:val="0069221A"/>
    <w:rsid w:val="00692273"/>
    <w:rsid w:val="00692D94"/>
    <w:rsid w:val="0069376D"/>
    <w:rsid w:val="00693A00"/>
    <w:rsid w:val="00695B1C"/>
    <w:rsid w:val="006962F4"/>
    <w:rsid w:val="006971B0"/>
    <w:rsid w:val="006A02D1"/>
    <w:rsid w:val="006A05A4"/>
    <w:rsid w:val="006A0D54"/>
    <w:rsid w:val="006A141D"/>
    <w:rsid w:val="006A2C52"/>
    <w:rsid w:val="006A37FE"/>
    <w:rsid w:val="006A3913"/>
    <w:rsid w:val="006A4916"/>
    <w:rsid w:val="006A4EAB"/>
    <w:rsid w:val="006A564A"/>
    <w:rsid w:val="006A57B7"/>
    <w:rsid w:val="006A6655"/>
    <w:rsid w:val="006A6716"/>
    <w:rsid w:val="006A6F12"/>
    <w:rsid w:val="006A6FB8"/>
    <w:rsid w:val="006A73F4"/>
    <w:rsid w:val="006A761A"/>
    <w:rsid w:val="006A7753"/>
    <w:rsid w:val="006A7D16"/>
    <w:rsid w:val="006B0C1E"/>
    <w:rsid w:val="006B0DC1"/>
    <w:rsid w:val="006B100F"/>
    <w:rsid w:val="006B39A2"/>
    <w:rsid w:val="006B3B25"/>
    <w:rsid w:val="006B52CE"/>
    <w:rsid w:val="006B55DB"/>
    <w:rsid w:val="006B584F"/>
    <w:rsid w:val="006B58DA"/>
    <w:rsid w:val="006B6E65"/>
    <w:rsid w:val="006B79D5"/>
    <w:rsid w:val="006B7ADF"/>
    <w:rsid w:val="006C01A9"/>
    <w:rsid w:val="006C143A"/>
    <w:rsid w:val="006C152A"/>
    <w:rsid w:val="006C1B67"/>
    <w:rsid w:val="006C21DF"/>
    <w:rsid w:val="006C2305"/>
    <w:rsid w:val="006C2627"/>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1724"/>
    <w:rsid w:val="006D1869"/>
    <w:rsid w:val="006D19D9"/>
    <w:rsid w:val="006D1C9D"/>
    <w:rsid w:val="006D23F9"/>
    <w:rsid w:val="006D2761"/>
    <w:rsid w:val="006D2BDF"/>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EE9"/>
    <w:rsid w:val="006E2F7E"/>
    <w:rsid w:val="006E300E"/>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CC"/>
    <w:rsid w:val="006E7A35"/>
    <w:rsid w:val="006F0125"/>
    <w:rsid w:val="006F05A7"/>
    <w:rsid w:val="006F0879"/>
    <w:rsid w:val="006F14C0"/>
    <w:rsid w:val="006F15B3"/>
    <w:rsid w:val="006F1B8A"/>
    <w:rsid w:val="006F2099"/>
    <w:rsid w:val="006F23A3"/>
    <w:rsid w:val="006F319E"/>
    <w:rsid w:val="006F387E"/>
    <w:rsid w:val="006F3FC5"/>
    <w:rsid w:val="006F45BE"/>
    <w:rsid w:val="006F569C"/>
    <w:rsid w:val="006F5882"/>
    <w:rsid w:val="006F5AF3"/>
    <w:rsid w:val="006F710A"/>
    <w:rsid w:val="006F7E52"/>
    <w:rsid w:val="00700503"/>
    <w:rsid w:val="00700B5B"/>
    <w:rsid w:val="00700F45"/>
    <w:rsid w:val="00701519"/>
    <w:rsid w:val="007015A1"/>
    <w:rsid w:val="007016F0"/>
    <w:rsid w:val="007017A2"/>
    <w:rsid w:val="00701AD6"/>
    <w:rsid w:val="00701D34"/>
    <w:rsid w:val="00701D7E"/>
    <w:rsid w:val="007029D6"/>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2CC3"/>
    <w:rsid w:val="00713073"/>
    <w:rsid w:val="00713645"/>
    <w:rsid w:val="007138C8"/>
    <w:rsid w:val="00713DA3"/>
    <w:rsid w:val="00713F3D"/>
    <w:rsid w:val="007146A6"/>
    <w:rsid w:val="00714C72"/>
    <w:rsid w:val="007156DF"/>
    <w:rsid w:val="007157AC"/>
    <w:rsid w:val="00715958"/>
    <w:rsid w:val="00715FC4"/>
    <w:rsid w:val="007160FC"/>
    <w:rsid w:val="0071659E"/>
    <w:rsid w:val="00716826"/>
    <w:rsid w:val="00716892"/>
    <w:rsid w:val="00716BF5"/>
    <w:rsid w:val="00717A73"/>
    <w:rsid w:val="007208D7"/>
    <w:rsid w:val="00721153"/>
    <w:rsid w:val="007211A9"/>
    <w:rsid w:val="007215DD"/>
    <w:rsid w:val="0072219F"/>
    <w:rsid w:val="00722BD2"/>
    <w:rsid w:val="00722D53"/>
    <w:rsid w:val="00722D76"/>
    <w:rsid w:val="00723826"/>
    <w:rsid w:val="00723C39"/>
    <w:rsid w:val="007245D7"/>
    <w:rsid w:val="00724B00"/>
    <w:rsid w:val="007253F6"/>
    <w:rsid w:val="007255CF"/>
    <w:rsid w:val="00725B41"/>
    <w:rsid w:val="00726691"/>
    <w:rsid w:val="0072690D"/>
    <w:rsid w:val="00726B5D"/>
    <w:rsid w:val="00726CA5"/>
    <w:rsid w:val="007277BA"/>
    <w:rsid w:val="0072782D"/>
    <w:rsid w:val="007301B0"/>
    <w:rsid w:val="007304B1"/>
    <w:rsid w:val="007309E2"/>
    <w:rsid w:val="007316FD"/>
    <w:rsid w:val="007318FE"/>
    <w:rsid w:val="00731BA4"/>
    <w:rsid w:val="00731EF5"/>
    <w:rsid w:val="00731FAE"/>
    <w:rsid w:val="007327D8"/>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6EA5"/>
    <w:rsid w:val="00737000"/>
    <w:rsid w:val="00737003"/>
    <w:rsid w:val="007371EC"/>
    <w:rsid w:val="007374ED"/>
    <w:rsid w:val="007376F5"/>
    <w:rsid w:val="007378FC"/>
    <w:rsid w:val="00737A6E"/>
    <w:rsid w:val="00737CE6"/>
    <w:rsid w:val="00741206"/>
    <w:rsid w:val="00742ABD"/>
    <w:rsid w:val="007430CE"/>
    <w:rsid w:val="00744071"/>
    <w:rsid w:val="00744122"/>
    <w:rsid w:val="00744343"/>
    <w:rsid w:val="007449CE"/>
    <w:rsid w:val="00744EB0"/>
    <w:rsid w:val="0074516B"/>
    <w:rsid w:val="0074549D"/>
    <w:rsid w:val="00745825"/>
    <w:rsid w:val="00745848"/>
    <w:rsid w:val="00746829"/>
    <w:rsid w:val="00746C02"/>
    <w:rsid w:val="00747357"/>
    <w:rsid w:val="00747620"/>
    <w:rsid w:val="00747843"/>
    <w:rsid w:val="00747CD9"/>
    <w:rsid w:val="00747EEB"/>
    <w:rsid w:val="00750265"/>
    <w:rsid w:val="0075071A"/>
    <w:rsid w:val="00751640"/>
    <w:rsid w:val="00752A36"/>
    <w:rsid w:val="0075338C"/>
    <w:rsid w:val="007533FC"/>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534"/>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91"/>
    <w:rsid w:val="00772D88"/>
    <w:rsid w:val="00773008"/>
    <w:rsid w:val="00773A37"/>
    <w:rsid w:val="007743E6"/>
    <w:rsid w:val="00774DE0"/>
    <w:rsid w:val="0077588C"/>
    <w:rsid w:val="00775A78"/>
    <w:rsid w:val="00776586"/>
    <w:rsid w:val="00776DBE"/>
    <w:rsid w:val="00776FA5"/>
    <w:rsid w:val="007772BD"/>
    <w:rsid w:val="00777795"/>
    <w:rsid w:val="00777807"/>
    <w:rsid w:val="0077785B"/>
    <w:rsid w:val="00780684"/>
    <w:rsid w:val="007807D9"/>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CA2"/>
    <w:rsid w:val="00790D54"/>
    <w:rsid w:val="00790DD6"/>
    <w:rsid w:val="00790E8D"/>
    <w:rsid w:val="00791193"/>
    <w:rsid w:val="00791302"/>
    <w:rsid w:val="00791775"/>
    <w:rsid w:val="0079191E"/>
    <w:rsid w:val="00791A10"/>
    <w:rsid w:val="00791A32"/>
    <w:rsid w:val="00792361"/>
    <w:rsid w:val="0079286A"/>
    <w:rsid w:val="00792DC4"/>
    <w:rsid w:val="00792EA9"/>
    <w:rsid w:val="007934DD"/>
    <w:rsid w:val="00793E83"/>
    <w:rsid w:val="0079404B"/>
    <w:rsid w:val="00794572"/>
    <w:rsid w:val="007946EE"/>
    <w:rsid w:val="0079488C"/>
    <w:rsid w:val="00794A7F"/>
    <w:rsid w:val="007952A0"/>
    <w:rsid w:val="007954EB"/>
    <w:rsid w:val="00795646"/>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9"/>
    <w:rsid w:val="007A4810"/>
    <w:rsid w:val="007A4CFC"/>
    <w:rsid w:val="007A4E75"/>
    <w:rsid w:val="007A5435"/>
    <w:rsid w:val="007A62DA"/>
    <w:rsid w:val="007A6BFA"/>
    <w:rsid w:val="007A7C6A"/>
    <w:rsid w:val="007B0122"/>
    <w:rsid w:val="007B05B3"/>
    <w:rsid w:val="007B10D7"/>
    <w:rsid w:val="007B1BD3"/>
    <w:rsid w:val="007B21B3"/>
    <w:rsid w:val="007B21D5"/>
    <w:rsid w:val="007B268E"/>
    <w:rsid w:val="007B2747"/>
    <w:rsid w:val="007B2A75"/>
    <w:rsid w:val="007B2D64"/>
    <w:rsid w:val="007B3021"/>
    <w:rsid w:val="007B388E"/>
    <w:rsid w:val="007B38D2"/>
    <w:rsid w:val="007B42B2"/>
    <w:rsid w:val="007B6CD8"/>
    <w:rsid w:val="007B6CFA"/>
    <w:rsid w:val="007B6FC3"/>
    <w:rsid w:val="007B7E53"/>
    <w:rsid w:val="007C005E"/>
    <w:rsid w:val="007C018E"/>
    <w:rsid w:val="007C0E48"/>
    <w:rsid w:val="007C0EDE"/>
    <w:rsid w:val="007C133B"/>
    <w:rsid w:val="007C14E8"/>
    <w:rsid w:val="007C184D"/>
    <w:rsid w:val="007C339D"/>
    <w:rsid w:val="007C3720"/>
    <w:rsid w:val="007C3920"/>
    <w:rsid w:val="007C3987"/>
    <w:rsid w:val="007C3F9C"/>
    <w:rsid w:val="007C3FB8"/>
    <w:rsid w:val="007C40CC"/>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BD6"/>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C4"/>
    <w:rsid w:val="007D30E3"/>
    <w:rsid w:val="007D3E73"/>
    <w:rsid w:val="007D4202"/>
    <w:rsid w:val="007D42C9"/>
    <w:rsid w:val="007D44EF"/>
    <w:rsid w:val="007D4CD2"/>
    <w:rsid w:val="007D5D98"/>
    <w:rsid w:val="007D5E80"/>
    <w:rsid w:val="007D5F0C"/>
    <w:rsid w:val="007D63B2"/>
    <w:rsid w:val="007D6539"/>
    <w:rsid w:val="007D6FC0"/>
    <w:rsid w:val="007D7342"/>
    <w:rsid w:val="007D766F"/>
    <w:rsid w:val="007E11E8"/>
    <w:rsid w:val="007E11F7"/>
    <w:rsid w:val="007E17A5"/>
    <w:rsid w:val="007E1B24"/>
    <w:rsid w:val="007E3633"/>
    <w:rsid w:val="007E3D09"/>
    <w:rsid w:val="007E411C"/>
    <w:rsid w:val="007E4AAE"/>
    <w:rsid w:val="007E4ED2"/>
    <w:rsid w:val="007E56D7"/>
    <w:rsid w:val="007E5B3C"/>
    <w:rsid w:val="007E6008"/>
    <w:rsid w:val="007E633C"/>
    <w:rsid w:val="007E677D"/>
    <w:rsid w:val="007F0483"/>
    <w:rsid w:val="007F049D"/>
    <w:rsid w:val="007F084B"/>
    <w:rsid w:val="007F0BEB"/>
    <w:rsid w:val="007F0DC6"/>
    <w:rsid w:val="007F0DCF"/>
    <w:rsid w:val="007F114A"/>
    <w:rsid w:val="007F1165"/>
    <w:rsid w:val="007F29F8"/>
    <w:rsid w:val="007F2C48"/>
    <w:rsid w:val="007F358E"/>
    <w:rsid w:val="007F38A5"/>
    <w:rsid w:val="007F3C2F"/>
    <w:rsid w:val="007F3FA9"/>
    <w:rsid w:val="007F4217"/>
    <w:rsid w:val="007F48DF"/>
    <w:rsid w:val="007F515E"/>
    <w:rsid w:val="007F5602"/>
    <w:rsid w:val="007F5CBD"/>
    <w:rsid w:val="007F6309"/>
    <w:rsid w:val="007F6B67"/>
    <w:rsid w:val="007F74A7"/>
    <w:rsid w:val="007F7556"/>
    <w:rsid w:val="007F7637"/>
    <w:rsid w:val="007F7982"/>
    <w:rsid w:val="007F7FC5"/>
    <w:rsid w:val="0080014B"/>
    <w:rsid w:val="00800546"/>
    <w:rsid w:val="00801161"/>
    <w:rsid w:val="00801343"/>
    <w:rsid w:val="008023DD"/>
    <w:rsid w:val="0080302F"/>
    <w:rsid w:val="008039F4"/>
    <w:rsid w:val="008041DC"/>
    <w:rsid w:val="00804248"/>
    <w:rsid w:val="008047A9"/>
    <w:rsid w:val="00804A51"/>
    <w:rsid w:val="00804C6A"/>
    <w:rsid w:val="00805098"/>
    <w:rsid w:val="008050ED"/>
    <w:rsid w:val="00806105"/>
    <w:rsid w:val="00806EA2"/>
    <w:rsid w:val="00806ECD"/>
    <w:rsid w:val="00807089"/>
    <w:rsid w:val="00807136"/>
    <w:rsid w:val="00807C2B"/>
    <w:rsid w:val="008101AB"/>
    <w:rsid w:val="0081021D"/>
    <w:rsid w:val="008102EB"/>
    <w:rsid w:val="00810A80"/>
    <w:rsid w:val="00810E7F"/>
    <w:rsid w:val="008112F2"/>
    <w:rsid w:val="00811379"/>
    <w:rsid w:val="008119B3"/>
    <w:rsid w:val="00811C9D"/>
    <w:rsid w:val="0081222A"/>
    <w:rsid w:val="00813356"/>
    <w:rsid w:val="00813541"/>
    <w:rsid w:val="0081393D"/>
    <w:rsid w:val="00814315"/>
    <w:rsid w:val="008149BF"/>
    <w:rsid w:val="008153DE"/>
    <w:rsid w:val="00816725"/>
    <w:rsid w:val="00816809"/>
    <w:rsid w:val="00816AF4"/>
    <w:rsid w:val="00816B46"/>
    <w:rsid w:val="00816CD4"/>
    <w:rsid w:val="0081706F"/>
    <w:rsid w:val="008172AB"/>
    <w:rsid w:val="0081759A"/>
    <w:rsid w:val="0081773F"/>
    <w:rsid w:val="008177A5"/>
    <w:rsid w:val="00817B77"/>
    <w:rsid w:val="00817BFD"/>
    <w:rsid w:val="00817DB4"/>
    <w:rsid w:val="00817E85"/>
    <w:rsid w:val="008212D7"/>
    <w:rsid w:val="0082156D"/>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D92"/>
    <w:rsid w:val="0083027F"/>
    <w:rsid w:val="0083044E"/>
    <w:rsid w:val="00830554"/>
    <w:rsid w:val="00830622"/>
    <w:rsid w:val="008308D4"/>
    <w:rsid w:val="00831018"/>
    <w:rsid w:val="0083157E"/>
    <w:rsid w:val="00832223"/>
    <w:rsid w:val="00832756"/>
    <w:rsid w:val="00832E15"/>
    <w:rsid w:val="0083315D"/>
    <w:rsid w:val="0083332E"/>
    <w:rsid w:val="008333EC"/>
    <w:rsid w:val="00833B14"/>
    <w:rsid w:val="00833C18"/>
    <w:rsid w:val="00834453"/>
    <w:rsid w:val="00834742"/>
    <w:rsid w:val="00834B9A"/>
    <w:rsid w:val="00834F41"/>
    <w:rsid w:val="00834F5E"/>
    <w:rsid w:val="008352E9"/>
    <w:rsid w:val="00835C79"/>
    <w:rsid w:val="00835D77"/>
    <w:rsid w:val="00835ED9"/>
    <w:rsid w:val="00835F91"/>
    <w:rsid w:val="008365F1"/>
    <w:rsid w:val="00836604"/>
    <w:rsid w:val="00837500"/>
    <w:rsid w:val="00837531"/>
    <w:rsid w:val="00837598"/>
    <w:rsid w:val="00837B43"/>
    <w:rsid w:val="00837D60"/>
    <w:rsid w:val="00840F0C"/>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414"/>
    <w:rsid w:val="00850A7B"/>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6F14"/>
    <w:rsid w:val="00857427"/>
    <w:rsid w:val="00857D73"/>
    <w:rsid w:val="00857DA5"/>
    <w:rsid w:val="00857ED3"/>
    <w:rsid w:val="008600C2"/>
    <w:rsid w:val="00860608"/>
    <w:rsid w:val="00860956"/>
    <w:rsid w:val="00860BB7"/>
    <w:rsid w:val="00860E60"/>
    <w:rsid w:val="008611E0"/>
    <w:rsid w:val="00861DFF"/>
    <w:rsid w:val="008620E9"/>
    <w:rsid w:val="008627FF"/>
    <w:rsid w:val="0086345F"/>
    <w:rsid w:val="00863764"/>
    <w:rsid w:val="00863C33"/>
    <w:rsid w:val="00864769"/>
    <w:rsid w:val="00864E04"/>
    <w:rsid w:val="008659FD"/>
    <w:rsid w:val="00865C58"/>
    <w:rsid w:val="00865DCA"/>
    <w:rsid w:val="00865E95"/>
    <w:rsid w:val="0086639A"/>
    <w:rsid w:val="00866830"/>
    <w:rsid w:val="00866AA3"/>
    <w:rsid w:val="00866E90"/>
    <w:rsid w:val="00867739"/>
    <w:rsid w:val="008679C9"/>
    <w:rsid w:val="00867AEA"/>
    <w:rsid w:val="00870852"/>
    <w:rsid w:val="00871174"/>
    <w:rsid w:val="008712A2"/>
    <w:rsid w:val="00872912"/>
    <w:rsid w:val="00873E2A"/>
    <w:rsid w:val="00873F12"/>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CCE"/>
    <w:rsid w:val="00886D4C"/>
    <w:rsid w:val="00887626"/>
    <w:rsid w:val="00887943"/>
    <w:rsid w:val="00887980"/>
    <w:rsid w:val="00890334"/>
    <w:rsid w:val="00890BC2"/>
    <w:rsid w:val="00890FF4"/>
    <w:rsid w:val="0089183B"/>
    <w:rsid w:val="00892228"/>
    <w:rsid w:val="008933F3"/>
    <w:rsid w:val="00893857"/>
    <w:rsid w:val="00893ECB"/>
    <w:rsid w:val="008944AB"/>
    <w:rsid w:val="00894C30"/>
    <w:rsid w:val="00895598"/>
    <w:rsid w:val="00895BC8"/>
    <w:rsid w:val="008969A4"/>
    <w:rsid w:val="00896C2B"/>
    <w:rsid w:val="008971F2"/>
    <w:rsid w:val="00897265"/>
    <w:rsid w:val="008976D9"/>
    <w:rsid w:val="00897760"/>
    <w:rsid w:val="00897A65"/>
    <w:rsid w:val="00897B96"/>
    <w:rsid w:val="00897EDC"/>
    <w:rsid w:val="008A0005"/>
    <w:rsid w:val="008A01AF"/>
    <w:rsid w:val="008A06AA"/>
    <w:rsid w:val="008A1811"/>
    <w:rsid w:val="008A1BF8"/>
    <w:rsid w:val="008A1C82"/>
    <w:rsid w:val="008A1E45"/>
    <w:rsid w:val="008A25CC"/>
    <w:rsid w:val="008A3285"/>
    <w:rsid w:val="008A4454"/>
    <w:rsid w:val="008A48FD"/>
    <w:rsid w:val="008A4BB7"/>
    <w:rsid w:val="008A5186"/>
    <w:rsid w:val="008A52AF"/>
    <w:rsid w:val="008A5C93"/>
    <w:rsid w:val="008A5F7D"/>
    <w:rsid w:val="008A5FAA"/>
    <w:rsid w:val="008A5FAB"/>
    <w:rsid w:val="008A6475"/>
    <w:rsid w:val="008A659F"/>
    <w:rsid w:val="008A785B"/>
    <w:rsid w:val="008A7E06"/>
    <w:rsid w:val="008B097A"/>
    <w:rsid w:val="008B0998"/>
    <w:rsid w:val="008B17A3"/>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6C8"/>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A23"/>
    <w:rsid w:val="008C72BB"/>
    <w:rsid w:val="008C77B7"/>
    <w:rsid w:val="008C7AD2"/>
    <w:rsid w:val="008C7C25"/>
    <w:rsid w:val="008C7EE4"/>
    <w:rsid w:val="008D01E6"/>
    <w:rsid w:val="008D01FA"/>
    <w:rsid w:val="008D045B"/>
    <w:rsid w:val="008D0C6A"/>
    <w:rsid w:val="008D0C73"/>
    <w:rsid w:val="008D12C2"/>
    <w:rsid w:val="008D12E2"/>
    <w:rsid w:val="008D162D"/>
    <w:rsid w:val="008D17B1"/>
    <w:rsid w:val="008D18D7"/>
    <w:rsid w:val="008D1C7F"/>
    <w:rsid w:val="008D208D"/>
    <w:rsid w:val="008D28C1"/>
    <w:rsid w:val="008D2EC7"/>
    <w:rsid w:val="008D33F2"/>
    <w:rsid w:val="008D3CD6"/>
    <w:rsid w:val="008D3EEC"/>
    <w:rsid w:val="008D41CE"/>
    <w:rsid w:val="008D4ABD"/>
    <w:rsid w:val="008D5083"/>
    <w:rsid w:val="008D5633"/>
    <w:rsid w:val="008D5B81"/>
    <w:rsid w:val="008D5B94"/>
    <w:rsid w:val="008D5B99"/>
    <w:rsid w:val="008D604C"/>
    <w:rsid w:val="008D6925"/>
    <w:rsid w:val="008D6943"/>
    <w:rsid w:val="008D6983"/>
    <w:rsid w:val="008D71AE"/>
    <w:rsid w:val="008D7264"/>
    <w:rsid w:val="008D7728"/>
    <w:rsid w:val="008E050D"/>
    <w:rsid w:val="008E0989"/>
    <w:rsid w:val="008E0CBA"/>
    <w:rsid w:val="008E0E6D"/>
    <w:rsid w:val="008E0FAB"/>
    <w:rsid w:val="008E102D"/>
    <w:rsid w:val="008E132B"/>
    <w:rsid w:val="008E1885"/>
    <w:rsid w:val="008E194E"/>
    <w:rsid w:val="008E2041"/>
    <w:rsid w:val="008E24DF"/>
    <w:rsid w:val="008E2851"/>
    <w:rsid w:val="008E291E"/>
    <w:rsid w:val="008E3093"/>
    <w:rsid w:val="008E3E68"/>
    <w:rsid w:val="008E42AC"/>
    <w:rsid w:val="008E4758"/>
    <w:rsid w:val="008E5D7A"/>
    <w:rsid w:val="008E65AF"/>
    <w:rsid w:val="008E6866"/>
    <w:rsid w:val="008E6A36"/>
    <w:rsid w:val="008E6F26"/>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103D9"/>
    <w:rsid w:val="00910E6C"/>
    <w:rsid w:val="0091163B"/>
    <w:rsid w:val="00911895"/>
    <w:rsid w:val="00911912"/>
    <w:rsid w:val="00911BB7"/>
    <w:rsid w:val="00911D4C"/>
    <w:rsid w:val="00911E46"/>
    <w:rsid w:val="009122D6"/>
    <w:rsid w:val="00912502"/>
    <w:rsid w:val="009129ED"/>
    <w:rsid w:val="00912DB3"/>
    <w:rsid w:val="00912F77"/>
    <w:rsid w:val="00913744"/>
    <w:rsid w:val="00913977"/>
    <w:rsid w:val="009142A8"/>
    <w:rsid w:val="009144A5"/>
    <w:rsid w:val="00914583"/>
    <w:rsid w:val="00915607"/>
    <w:rsid w:val="00915DD8"/>
    <w:rsid w:val="00916441"/>
    <w:rsid w:val="00916606"/>
    <w:rsid w:val="00917C67"/>
    <w:rsid w:val="009211FF"/>
    <w:rsid w:val="0092275B"/>
    <w:rsid w:val="00922BFC"/>
    <w:rsid w:val="00922C2B"/>
    <w:rsid w:val="00923274"/>
    <w:rsid w:val="00923509"/>
    <w:rsid w:val="00923801"/>
    <w:rsid w:val="0092392B"/>
    <w:rsid w:val="00924E36"/>
    <w:rsid w:val="00925323"/>
    <w:rsid w:val="0092613D"/>
    <w:rsid w:val="009267AE"/>
    <w:rsid w:val="00926BB7"/>
    <w:rsid w:val="00927BB3"/>
    <w:rsid w:val="00927C9C"/>
    <w:rsid w:val="00931144"/>
    <w:rsid w:val="0093150D"/>
    <w:rsid w:val="00931D6B"/>
    <w:rsid w:val="00931FA1"/>
    <w:rsid w:val="00932536"/>
    <w:rsid w:val="00932A8D"/>
    <w:rsid w:val="00932AFA"/>
    <w:rsid w:val="00933236"/>
    <w:rsid w:val="009334FA"/>
    <w:rsid w:val="00933980"/>
    <w:rsid w:val="009339BD"/>
    <w:rsid w:val="009342A2"/>
    <w:rsid w:val="009344D2"/>
    <w:rsid w:val="00934F94"/>
    <w:rsid w:val="0093566D"/>
    <w:rsid w:val="00936453"/>
    <w:rsid w:val="00936DDB"/>
    <w:rsid w:val="00937178"/>
    <w:rsid w:val="00940878"/>
    <w:rsid w:val="00941392"/>
    <w:rsid w:val="00941484"/>
    <w:rsid w:val="0094162C"/>
    <w:rsid w:val="00941646"/>
    <w:rsid w:val="00941710"/>
    <w:rsid w:val="00941ADB"/>
    <w:rsid w:val="00941C4A"/>
    <w:rsid w:val="009425AF"/>
    <w:rsid w:val="00942B7C"/>
    <w:rsid w:val="009431D4"/>
    <w:rsid w:val="00943366"/>
    <w:rsid w:val="009434C8"/>
    <w:rsid w:val="00944185"/>
    <w:rsid w:val="009441BC"/>
    <w:rsid w:val="009442D4"/>
    <w:rsid w:val="00944DB9"/>
    <w:rsid w:val="0094631D"/>
    <w:rsid w:val="009463F2"/>
    <w:rsid w:val="00946D64"/>
    <w:rsid w:val="00946E67"/>
    <w:rsid w:val="00947563"/>
    <w:rsid w:val="00947635"/>
    <w:rsid w:val="00950562"/>
    <w:rsid w:val="009514DC"/>
    <w:rsid w:val="0095154E"/>
    <w:rsid w:val="00951D9E"/>
    <w:rsid w:val="0095241B"/>
    <w:rsid w:val="00952560"/>
    <w:rsid w:val="009528DE"/>
    <w:rsid w:val="00952C7C"/>
    <w:rsid w:val="00952F88"/>
    <w:rsid w:val="00952FBF"/>
    <w:rsid w:val="009536CE"/>
    <w:rsid w:val="009539CE"/>
    <w:rsid w:val="00953F63"/>
    <w:rsid w:val="00954448"/>
    <w:rsid w:val="009549AF"/>
    <w:rsid w:val="00955164"/>
    <w:rsid w:val="00955C1D"/>
    <w:rsid w:val="00955CB8"/>
    <w:rsid w:val="009563C1"/>
    <w:rsid w:val="009567CD"/>
    <w:rsid w:val="00956D5A"/>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D19"/>
    <w:rsid w:val="00964E4E"/>
    <w:rsid w:val="00965D23"/>
    <w:rsid w:val="0096684E"/>
    <w:rsid w:val="00966C02"/>
    <w:rsid w:val="00966C5B"/>
    <w:rsid w:val="00966F46"/>
    <w:rsid w:val="00967502"/>
    <w:rsid w:val="0096783E"/>
    <w:rsid w:val="00967C46"/>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DBB"/>
    <w:rsid w:val="009755D6"/>
    <w:rsid w:val="00975EC8"/>
    <w:rsid w:val="0097661B"/>
    <w:rsid w:val="0097674D"/>
    <w:rsid w:val="00976F86"/>
    <w:rsid w:val="0097735C"/>
    <w:rsid w:val="00977D63"/>
    <w:rsid w:val="00977FBE"/>
    <w:rsid w:val="00980CCA"/>
    <w:rsid w:val="0098158F"/>
    <w:rsid w:val="00981686"/>
    <w:rsid w:val="00981B98"/>
    <w:rsid w:val="00982A36"/>
    <w:rsid w:val="00982A6C"/>
    <w:rsid w:val="00983166"/>
    <w:rsid w:val="009831D0"/>
    <w:rsid w:val="00984126"/>
    <w:rsid w:val="0098417A"/>
    <w:rsid w:val="0098487F"/>
    <w:rsid w:val="00984883"/>
    <w:rsid w:val="00984D19"/>
    <w:rsid w:val="00984DC4"/>
    <w:rsid w:val="00984FBB"/>
    <w:rsid w:val="0098542C"/>
    <w:rsid w:val="00985F84"/>
    <w:rsid w:val="00986634"/>
    <w:rsid w:val="009879F2"/>
    <w:rsid w:val="00987BD4"/>
    <w:rsid w:val="00990522"/>
    <w:rsid w:val="00990F66"/>
    <w:rsid w:val="009910D7"/>
    <w:rsid w:val="009914AA"/>
    <w:rsid w:val="00991D35"/>
    <w:rsid w:val="009933E9"/>
    <w:rsid w:val="00993889"/>
    <w:rsid w:val="00993951"/>
    <w:rsid w:val="00993E64"/>
    <w:rsid w:val="0099448C"/>
    <w:rsid w:val="009948DD"/>
    <w:rsid w:val="00994E4C"/>
    <w:rsid w:val="00995D98"/>
    <w:rsid w:val="0099658F"/>
    <w:rsid w:val="009966E0"/>
    <w:rsid w:val="009967EB"/>
    <w:rsid w:val="00996862"/>
    <w:rsid w:val="0099687F"/>
    <w:rsid w:val="009969FB"/>
    <w:rsid w:val="00996CC7"/>
    <w:rsid w:val="00996FFB"/>
    <w:rsid w:val="009A01AA"/>
    <w:rsid w:val="009A0C29"/>
    <w:rsid w:val="009A0F0A"/>
    <w:rsid w:val="009A11F7"/>
    <w:rsid w:val="009A1363"/>
    <w:rsid w:val="009A160A"/>
    <w:rsid w:val="009A18F2"/>
    <w:rsid w:val="009A19D4"/>
    <w:rsid w:val="009A1EE0"/>
    <w:rsid w:val="009A20CF"/>
    <w:rsid w:val="009A2A50"/>
    <w:rsid w:val="009A2CA1"/>
    <w:rsid w:val="009A2E58"/>
    <w:rsid w:val="009A4539"/>
    <w:rsid w:val="009A4C3F"/>
    <w:rsid w:val="009A5680"/>
    <w:rsid w:val="009A6C61"/>
    <w:rsid w:val="009A6D8D"/>
    <w:rsid w:val="009A6ED4"/>
    <w:rsid w:val="009A7265"/>
    <w:rsid w:val="009B03D7"/>
    <w:rsid w:val="009B0687"/>
    <w:rsid w:val="009B07B5"/>
    <w:rsid w:val="009B0917"/>
    <w:rsid w:val="009B0C41"/>
    <w:rsid w:val="009B140F"/>
    <w:rsid w:val="009B1C6F"/>
    <w:rsid w:val="009B203C"/>
    <w:rsid w:val="009B31F9"/>
    <w:rsid w:val="009B322E"/>
    <w:rsid w:val="009B3C3C"/>
    <w:rsid w:val="009B4910"/>
    <w:rsid w:val="009B4C77"/>
    <w:rsid w:val="009B50CC"/>
    <w:rsid w:val="009B5894"/>
    <w:rsid w:val="009B5F9C"/>
    <w:rsid w:val="009B61AE"/>
    <w:rsid w:val="009B706D"/>
    <w:rsid w:val="009B7BA4"/>
    <w:rsid w:val="009B7BD1"/>
    <w:rsid w:val="009B7D26"/>
    <w:rsid w:val="009C01D3"/>
    <w:rsid w:val="009C1801"/>
    <w:rsid w:val="009C1A8E"/>
    <w:rsid w:val="009C1FF1"/>
    <w:rsid w:val="009C26AA"/>
    <w:rsid w:val="009C2AD1"/>
    <w:rsid w:val="009C30D7"/>
    <w:rsid w:val="009C3FEB"/>
    <w:rsid w:val="009C425F"/>
    <w:rsid w:val="009C4FDC"/>
    <w:rsid w:val="009C55A0"/>
    <w:rsid w:val="009C56DF"/>
    <w:rsid w:val="009C584C"/>
    <w:rsid w:val="009C5A49"/>
    <w:rsid w:val="009C5D14"/>
    <w:rsid w:val="009C5E9D"/>
    <w:rsid w:val="009C5F04"/>
    <w:rsid w:val="009C698C"/>
    <w:rsid w:val="009D030A"/>
    <w:rsid w:val="009D0516"/>
    <w:rsid w:val="009D14FF"/>
    <w:rsid w:val="009D181E"/>
    <w:rsid w:val="009D19FC"/>
    <w:rsid w:val="009D201F"/>
    <w:rsid w:val="009D2888"/>
    <w:rsid w:val="009D319C"/>
    <w:rsid w:val="009D36FC"/>
    <w:rsid w:val="009D3F0F"/>
    <w:rsid w:val="009D4581"/>
    <w:rsid w:val="009D478F"/>
    <w:rsid w:val="009D4D2E"/>
    <w:rsid w:val="009D53CB"/>
    <w:rsid w:val="009D64A3"/>
    <w:rsid w:val="009D6904"/>
    <w:rsid w:val="009D7792"/>
    <w:rsid w:val="009D798E"/>
    <w:rsid w:val="009D7C36"/>
    <w:rsid w:val="009D7C54"/>
    <w:rsid w:val="009D7CA4"/>
    <w:rsid w:val="009E060D"/>
    <w:rsid w:val="009E0B5E"/>
    <w:rsid w:val="009E0BB9"/>
    <w:rsid w:val="009E1604"/>
    <w:rsid w:val="009E1CFF"/>
    <w:rsid w:val="009E2027"/>
    <w:rsid w:val="009E2186"/>
    <w:rsid w:val="009E22AC"/>
    <w:rsid w:val="009E2BDD"/>
    <w:rsid w:val="009E304E"/>
    <w:rsid w:val="009E32F4"/>
    <w:rsid w:val="009E3722"/>
    <w:rsid w:val="009E3A67"/>
    <w:rsid w:val="009E417B"/>
    <w:rsid w:val="009E4684"/>
    <w:rsid w:val="009E5034"/>
    <w:rsid w:val="009E55BF"/>
    <w:rsid w:val="009E58CF"/>
    <w:rsid w:val="009E5F24"/>
    <w:rsid w:val="009E64C1"/>
    <w:rsid w:val="009E6CEA"/>
    <w:rsid w:val="009E777E"/>
    <w:rsid w:val="009E7FD9"/>
    <w:rsid w:val="009F026B"/>
    <w:rsid w:val="009F1559"/>
    <w:rsid w:val="009F1908"/>
    <w:rsid w:val="009F1925"/>
    <w:rsid w:val="009F1AE7"/>
    <w:rsid w:val="009F22A8"/>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9F7C2F"/>
    <w:rsid w:val="00A001A7"/>
    <w:rsid w:val="00A0100E"/>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A6"/>
    <w:rsid w:val="00A065AF"/>
    <w:rsid w:val="00A06827"/>
    <w:rsid w:val="00A068DC"/>
    <w:rsid w:val="00A06DB6"/>
    <w:rsid w:val="00A07343"/>
    <w:rsid w:val="00A078D6"/>
    <w:rsid w:val="00A11981"/>
    <w:rsid w:val="00A122D1"/>
    <w:rsid w:val="00A12306"/>
    <w:rsid w:val="00A12953"/>
    <w:rsid w:val="00A12AEF"/>
    <w:rsid w:val="00A12D89"/>
    <w:rsid w:val="00A14647"/>
    <w:rsid w:val="00A1487B"/>
    <w:rsid w:val="00A14FA3"/>
    <w:rsid w:val="00A15B18"/>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869"/>
    <w:rsid w:val="00A20D3C"/>
    <w:rsid w:val="00A21554"/>
    <w:rsid w:val="00A21668"/>
    <w:rsid w:val="00A21869"/>
    <w:rsid w:val="00A21D70"/>
    <w:rsid w:val="00A21EA2"/>
    <w:rsid w:val="00A22374"/>
    <w:rsid w:val="00A227F3"/>
    <w:rsid w:val="00A22963"/>
    <w:rsid w:val="00A22CBE"/>
    <w:rsid w:val="00A23852"/>
    <w:rsid w:val="00A23E58"/>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7E6"/>
    <w:rsid w:val="00A40851"/>
    <w:rsid w:val="00A41046"/>
    <w:rsid w:val="00A41DFD"/>
    <w:rsid w:val="00A42200"/>
    <w:rsid w:val="00A42353"/>
    <w:rsid w:val="00A4298E"/>
    <w:rsid w:val="00A42BF1"/>
    <w:rsid w:val="00A43889"/>
    <w:rsid w:val="00A43BC8"/>
    <w:rsid w:val="00A4427A"/>
    <w:rsid w:val="00A444C2"/>
    <w:rsid w:val="00A44680"/>
    <w:rsid w:val="00A449B9"/>
    <w:rsid w:val="00A44E5C"/>
    <w:rsid w:val="00A46030"/>
    <w:rsid w:val="00A47109"/>
    <w:rsid w:val="00A47266"/>
    <w:rsid w:val="00A47D7F"/>
    <w:rsid w:val="00A50368"/>
    <w:rsid w:val="00A507F9"/>
    <w:rsid w:val="00A50BEE"/>
    <w:rsid w:val="00A514A9"/>
    <w:rsid w:val="00A51513"/>
    <w:rsid w:val="00A52356"/>
    <w:rsid w:val="00A525C7"/>
    <w:rsid w:val="00A52969"/>
    <w:rsid w:val="00A52A99"/>
    <w:rsid w:val="00A53543"/>
    <w:rsid w:val="00A535BF"/>
    <w:rsid w:val="00A54186"/>
    <w:rsid w:val="00A54347"/>
    <w:rsid w:val="00A54FFB"/>
    <w:rsid w:val="00A55156"/>
    <w:rsid w:val="00A55EEF"/>
    <w:rsid w:val="00A56769"/>
    <w:rsid w:val="00A573C8"/>
    <w:rsid w:val="00A573FD"/>
    <w:rsid w:val="00A57955"/>
    <w:rsid w:val="00A57BD9"/>
    <w:rsid w:val="00A57CB5"/>
    <w:rsid w:val="00A57E5B"/>
    <w:rsid w:val="00A60A5D"/>
    <w:rsid w:val="00A60BA3"/>
    <w:rsid w:val="00A611D5"/>
    <w:rsid w:val="00A61B3B"/>
    <w:rsid w:val="00A62E6D"/>
    <w:rsid w:val="00A630E2"/>
    <w:rsid w:val="00A63784"/>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DD1"/>
    <w:rsid w:val="00A820B8"/>
    <w:rsid w:val="00A8263D"/>
    <w:rsid w:val="00A829AF"/>
    <w:rsid w:val="00A82CE0"/>
    <w:rsid w:val="00A8382F"/>
    <w:rsid w:val="00A838B1"/>
    <w:rsid w:val="00A8406D"/>
    <w:rsid w:val="00A84537"/>
    <w:rsid w:val="00A845FD"/>
    <w:rsid w:val="00A84FD2"/>
    <w:rsid w:val="00A85640"/>
    <w:rsid w:val="00A8572F"/>
    <w:rsid w:val="00A85979"/>
    <w:rsid w:val="00A86501"/>
    <w:rsid w:val="00A872D7"/>
    <w:rsid w:val="00A874DE"/>
    <w:rsid w:val="00A876BF"/>
    <w:rsid w:val="00A879A9"/>
    <w:rsid w:val="00A87BE1"/>
    <w:rsid w:val="00A909BF"/>
    <w:rsid w:val="00A91046"/>
    <w:rsid w:val="00A911CB"/>
    <w:rsid w:val="00A91467"/>
    <w:rsid w:val="00A91817"/>
    <w:rsid w:val="00A91AD0"/>
    <w:rsid w:val="00A92CB2"/>
    <w:rsid w:val="00A940FC"/>
    <w:rsid w:val="00A94991"/>
    <w:rsid w:val="00A9510D"/>
    <w:rsid w:val="00A95517"/>
    <w:rsid w:val="00A956BB"/>
    <w:rsid w:val="00A95755"/>
    <w:rsid w:val="00A95F6E"/>
    <w:rsid w:val="00A96C67"/>
    <w:rsid w:val="00A97C20"/>
    <w:rsid w:val="00A97E58"/>
    <w:rsid w:val="00A97FD6"/>
    <w:rsid w:val="00AA05DC"/>
    <w:rsid w:val="00AA0E98"/>
    <w:rsid w:val="00AA19E1"/>
    <w:rsid w:val="00AA1E3E"/>
    <w:rsid w:val="00AA1F09"/>
    <w:rsid w:val="00AA1F4B"/>
    <w:rsid w:val="00AA22C3"/>
    <w:rsid w:val="00AA241A"/>
    <w:rsid w:val="00AA30F2"/>
    <w:rsid w:val="00AA3805"/>
    <w:rsid w:val="00AA3FAB"/>
    <w:rsid w:val="00AA42F4"/>
    <w:rsid w:val="00AA4857"/>
    <w:rsid w:val="00AA4C8B"/>
    <w:rsid w:val="00AA5A44"/>
    <w:rsid w:val="00AA6729"/>
    <w:rsid w:val="00AA69F0"/>
    <w:rsid w:val="00AA7AA3"/>
    <w:rsid w:val="00AA7D82"/>
    <w:rsid w:val="00AB03BA"/>
    <w:rsid w:val="00AB0D69"/>
    <w:rsid w:val="00AB1129"/>
    <w:rsid w:val="00AB11CF"/>
    <w:rsid w:val="00AB1BC9"/>
    <w:rsid w:val="00AB2A7B"/>
    <w:rsid w:val="00AB2DA2"/>
    <w:rsid w:val="00AB3528"/>
    <w:rsid w:val="00AB393F"/>
    <w:rsid w:val="00AB3C57"/>
    <w:rsid w:val="00AB42E2"/>
    <w:rsid w:val="00AB4C98"/>
    <w:rsid w:val="00AB4F75"/>
    <w:rsid w:val="00AB5460"/>
    <w:rsid w:val="00AB567D"/>
    <w:rsid w:val="00AB597B"/>
    <w:rsid w:val="00AB6879"/>
    <w:rsid w:val="00AB6CDD"/>
    <w:rsid w:val="00AB7275"/>
    <w:rsid w:val="00AB736C"/>
    <w:rsid w:val="00AB75F0"/>
    <w:rsid w:val="00AB7641"/>
    <w:rsid w:val="00AB7F62"/>
    <w:rsid w:val="00AC044C"/>
    <w:rsid w:val="00AC05C3"/>
    <w:rsid w:val="00AC086D"/>
    <w:rsid w:val="00AC0894"/>
    <w:rsid w:val="00AC0E1B"/>
    <w:rsid w:val="00AC17B1"/>
    <w:rsid w:val="00AC25E9"/>
    <w:rsid w:val="00AC297E"/>
    <w:rsid w:val="00AC2DE4"/>
    <w:rsid w:val="00AC2E60"/>
    <w:rsid w:val="00AC2FD8"/>
    <w:rsid w:val="00AC452E"/>
    <w:rsid w:val="00AC4AF9"/>
    <w:rsid w:val="00AC4B7A"/>
    <w:rsid w:val="00AC4D8E"/>
    <w:rsid w:val="00AC552A"/>
    <w:rsid w:val="00AC568F"/>
    <w:rsid w:val="00AC5B0D"/>
    <w:rsid w:val="00AC5CFF"/>
    <w:rsid w:val="00AC67E3"/>
    <w:rsid w:val="00AC70DD"/>
    <w:rsid w:val="00AC7311"/>
    <w:rsid w:val="00AD0717"/>
    <w:rsid w:val="00AD0950"/>
    <w:rsid w:val="00AD188A"/>
    <w:rsid w:val="00AD1DFB"/>
    <w:rsid w:val="00AD2060"/>
    <w:rsid w:val="00AD21B2"/>
    <w:rsid w:val="00AD25E1"/>
    <w:rsid w:val="00AD2CA8"/>
    <w:rsid w:val="00AD3276"/>
    <w:rsid w:val="00AD353C"/>
    <w:rsid w:val="00AD3BB4"/>
    <w:rsid w:val="00AD3C7B"/>
    <w:rsid w:val="00AD4B2F"/>
    <w:rsid w:val="00AD4C81"/>
    <w:rsid w:val="00AD4EDD"/>
    <w:rsid w:val="00AD5EC4"/>
    <w:rsid w:val="00AD62BB"/>
    <w:rsid w:val="00AD6D36"/>
    <w:rsid w:val="00AD74F9"/>
    <w:rsid w:val="00AD7B41"/>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545"/>
    <w:rsid w:val="00AE77C8"/>
    <w:rsid w:val="00AE7E7F"/>
    <w:rsid w:val="00AF021E"/>
    <w:rsid w:val="00AF049A"/>
    <w:rsid w:val="00AF049E"/>
    <w:rsid w:val="00AF071F"/>
    <w:rsid w:val="00AF077D"/>
    <w:rsid w:val="00AF0869"/>
    <w:rsid w:val="00AF0DD7"/>
    <w:rsid w:val="00AF17D7"/>
    <w:rsid w:val="00AF1A91"/>
    <w:rsid w:val="00AF206B"/>
    <w:rsid w:val="00AF2B70"/>
    <w:rsid w:val="00AF2C35"/>
    <w:rsid w:val="00AF31B1"/>
    <w:rsid w:val="00AF36AB"/>
    <w:rsid w:val="00AF569A"/>
    <w:rsid w:val="00AF5C27"/>
    <w:rsid w:val="00AF5F4A"/>
    <w:rsid w:val="00AF6490"/>
    <w:rsid w:val="00AF69FA"/>
    <w:rsid w:val="00AF6B5E"/>
    <w:rsid w:val="00AF6B98"/>
    <w:rsid w:val="00AF7181"/>
    <w:rsid w:val="00AF7632"/>
    <w:rsid w:val="00B00341"/>
    <w:rsid w:val="00B0096C"/>
    <w:rsid w:val="00B00FF0"/>
    <w:rsid w:val="00B00FF2"/>
    <w:rsid w:val="00B01007"/>
    <w:rsid w:val="00B01427"/>
    <w:rsid w:val="00B01B2F"/>
    <w:rsid w:val="00B01BDB"/>
    <w:rsid w:val="00B0269A"/>
    <w:rsid w:val="00B02754"/>
    <w:rsid w:val="00B02B0E"/>
    <w:rsid w:val="00B03166"/>
    <w:rsid w:val="00B038DE"/>
    <w:rsid w:val="00B0428B"/>
    <w:rsid w:val="00B04390"/>
    <w:rsid w:val="00B04C37"/>
    <w:rsid w:val="00B05053"/>
    <w:rsid w:val="00B05175"/>
    <w:rsid w:val="00B05372"/>
    <w:rsid w:val="00B05521"/>
    <w:rsid w:val="00B05A9B"/>
    <w:rsid w:val="00B05C0A"/>
    <w:rsid w:val="00B05D54"/>
    <w:rsid w:val="00B068DA"/>
    <w:rsid w:val="00B073C1"/>
    <w:rsid w:val="00B07483"/>
    <w:rsid w:val="00B104FF"/>
    <w:rsid w:val="00B10636"/>
    <w:rsid w:val="00B10836"/>
    <w:rsid w:val="00B1121B"/>
    <w:rsid w:val="00B117B2"/>
    <w:rsid w:val="00B11EE7"/>
    <w:rsid w:val="00B12734"/>
    <w:rsid w:val="00B130F3"/>
    <w:rsid w:val="00B13624"/>
    <w:rsid w:val="00B13A17"/>
    <w:rsid w:val="00B13F8D"/>
    <w:rsid w:val="00B14171"/>
    <w:rsid w:val="00B14A79"/>
    <w:rsid w:val="00B15A6A"/>
    <w:rsid w:val="00B164BE"/>
    <w:rsid w:val="00B167A3"/>
    <w:rsid w:val="00B16AD0"/>
    <w:rsid w:val="00B16C70"/>
    <w:rsid w:val="00B17766"/>
    <w:rsid w:val="00B17A66"/>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56"/>
    <w:rsid w:val="00B245F3"/>
    <w:rsid w:val="00B2477D"/>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33D4"/>
    <w:rsid w:val="00B3353B"/>
    <w:rsid w:val="00B33B3E"/>
    <w:rsid w:val="00B34A8A"/>
    <w:rsid w:val="00B3511F"/>
    <w:rsid w:val="00B35537"/>
    <w:rsid w:val="00B3561B"/>
    <w:rsid w:val="00B35DC3"/>
    <w:rsid w:val="00B36076"/>
    <w:rsid w:val="00B36233"/>
    <w:rsid w:val="00B3670D"/>
    <w:rsid w:val="00B36D8A"/>
    <w:rsid w:val="00B378CA"/>
    <w:rsid w:val="00B37CCD"/>
    <w:rsid w:val="00B40081"/>
    <w:rsid w:val="00B40D1B"/>
    <w:rsid w:val="00B40D72"/>
    <w:rsid w:val="00B40DA1"/>
    <w:rsid w:val="00B40DE1"/>
    <w:rsid w:val="00B40DEC"/>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64F0"/>
    <w:rsid w:val="00B4662D"/>
    <w:rsid w:val="00B47672"/>
    <w:rsid w:val="00B47792"/>
    <w:rsid w:val="00B50CAC"/>
    <w:rsid w:val="00B50FE8"/>
    <w:rsid w:val="00B5113E"/>
    <w:rsid w:val="00B52003"/>
    <w:rsid w:val="00B5220C"/>
    <w:rsid w:val="00B52210"/>
    <w:rsid w:val="00B529B6"/>
    <w:rsid w:val="00B530E1"/>
    <w:rsid w:val="00B53166"/>
    <w:rsid w:val="00B542BC"/>
    <w:rsid w:val="00B54334"/>
    <w:rsid w:val="00B5475F"/>
    <w:rsid w:val="00B55882"/>
    <w:rsid w:val="00B55D14"/>
    <w:rsid w:val="00B56935"/>
    <w:rsid w:val="00B57DDF"/>
    <w:rsid w:val="00B57E91"/>
    <w:rsid w:val="00B60285"/>
    <w:rsid w:val="00B60A84"/>
    <w:rsid w:val="00B60D4B"/>
    <w:rsid w:val="00B60FF3"/>
    <w:rsid w:val="00B610E6"/>
    <w:rsid w:val="00B619FA"/>
    <w:rsid w:val="00B61D73"/>
    <w:rsid w:val="00B622D0"/>
    <w:rsid w:val="00B62348"/>
    <w:rsid w:val="00B63182"/>
    <w:rsid w:val="00B635F2"/>
    <w:rsid w:val="00B63D5D"/>
    <w:rsid w:val="00B64DDB"/>
    <w:rsid w:val="00B650F6"/>
    <w:rsid w:val="00B657E0"/>
    <w:rsid w:val="00B65A0E"/>
    <w:rsid w:val="00B65B40"/>
    <w:rsid w:val="00B65E64"/>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28C0"/>
    <w:rsid w:val="00B735A4"/>
    <w:rsid w:val="00B73AD4"/>
    <w:rsid w:val="00B742BF"/>
    <w:rsid w:val="00B74599"/>
    <w:rsid w:val="00B747E3"/>
    <w:rsid w:val="00B74DA8"/>
    <w:rsid w:val="00B74E8C"/>
    <w:rsid w:val="00B7549C"/>
    <w:rsid w:val="00B757A9"/>
    <w:rsid w:val="00B76527"/>
    <w:rsid w:val="00B770A9"/>
    <w:rsid w:val="00B77349"/>
    <w:rsid w:val="00B776E4"/>
    <w:rsid w:val="00B77D35"/>
    <w:rsid w:val="00B77E85"/>
    <w:rsid w:val="00B80B4F"/>
    <w:rsid w:val="00B80FCF"/>
    <w:rsid w:val="00B811A3"/>
    <w:rsid w:val="00B817FC"/>
    <w:rsid w:val="00B824D9"/>
    <w:rsid w:val="00B82A98"/>
    <w:rsid w:val="00B833B5"/>
    <w:rsid w:val="00B83A3C"/>
    <w:rsid w:val="00B83AEF"/>
    <w:rsid w:val="00B84532"/>
    <w:rsid w:val="00B84E00"/>
    <w:rsid w:val="00B85378"/>
    <w:rsid w:val="00B86095"/>
    <w:rsid w:val="00B867DF"/>
    <w:rsid w:val="00B87134"/>
    <w:rsid w:val="00B87691"/>
    <w:rsid w:val="00B90284"/>
    <w:rsid w:val="00B915FC"/>
    <w:rsid w:val="00B9218D"/>
    <w:rsid w:val="00B9250E"/>
    <w:rsid w:val="00B9261F"/>
    <w:rsid w:val="00B9463E"/>
    <w:rsid w:val="00B94EF1"/>
    <w:rsid w:val="00B9514C"/>
    <w:rsid w:val="00B95223"/>
    <w:rsid w:val="00B95415"/>
    <w:rsid w:val="00B9638D"/>
    <w:rsid w:val="00B96E5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415B"/>
    <w:rsid w:val="00BA5328"/>
    <w:rsid w:val="00BA5817"/>
    <w:rsid w:val="00BA5FFB"/>
    <w:rsid w:val="00BA62DD"/>
    <w:rsid w:val="00BA66BC"/>
    <w:rsid w:val="00BA6A1C"/>
    <w:rsid w:val="00BA6FC0"/>
    <w:rsid w:val="00BA7CB1"/>
    <w:rsid w:val="00BA7DDC"/>
    <w:rsid w:val="00BB0D11"/>
    <w:rsid w:val="00BB12F0"/>
    <w:rsid w:val="00BB1B05"/>
    <w:rsid w:val="00BB2190"/>
    <w:rsid w:val="00BB2744"/>
    <w:rsid w:val="00BB310A"/>
    <w:rsid w:val="00BB37AB"/>
    <w:rsid w:val="00BB3CCF"/>
    <w:rsid w:val="00BB3F38"/>
    <w:rsid w:val="00BB3FAC"/>
    <w:rsid w:val="00BB4174"/>
    <w:rsid w:val="00BB42D2"/>
    <w:rsid w:val="00BB5164"/>
    <w:rsid w:val="00BB52EE"/>
    <w:rsid w:val="00BB535E"/>
    <w:rsid w:val="00BB5C3F"/>
    <w:rsid w:val="00BB60C0"/>
    <w:rsid w:val="00BB76BB"/>
    <w:rsid w:val="00BC04B5"/>
    <w:rsid w:val="00BC0718"/>
    <w:rsid w:val="00BC0AE6"/>
    <w:rsid w:val="00BC1212"/>
    <w:rsid w:val="00BC1B27"/>
    <w:rsid w:val="00BC1F62"/>
    <w:rsid w:val="00BC2036"/>
    <w:rsid w:val="00BC21EE"/>
    <w:rsid w:val="00BC2875"/>
    <w:rsid w:val="00BC2942"/>
    <w:rsid w:val="00BC2F90"/>
    <w:rsid w:val="00BC4D91"/>
    <w:rsid w:val="00BC5661"/>
    <w:rsid w:val="00BC5821"/>
    <w:rsid w:val="00BC5937"/>
    <w:rsid w:val="00BC5B6A"/>
    <w:rsid w:val="00BC618D"/>
    <w:rsid w:val="00BC6273"/>
    <w:rsid w:val="00BC6293"/>
    <w:rsid w:val="00BC6365"/>
    <w:rsid w:val="00BC77AA"/>
    <w:rsid w:val="00BC7B33"/>
    <w:rsid w:val="00BD0944"/>
    <w:rsid w:val="00BD0EA8"/>
    <w:rsid w:val="00BD14B8"/>
    <w:rsid w:val="00BD15C9"/>
    <w:rsid w:val="00BD16B2"/>
    <w:rsid w:val="00BD1ACB"/>
    <w:rsid w:val="00BD1FC5"/>
    <w:rsid w:val="00BD265B"/>
    <w:rsid w:val="00BD2F69"/>
    <w:rsid w:val="00BD36FF"/>
    <w:rsid w:val="00BD3730"/>
    <w:rsid w:val="00BD38DE"/>
    <w:rsid w:val="00BD3A4E"/>
    <w:rsid w:val="00BD42CB"/>
    <w:rsid w:val="00BD467A"/>
    <w:rsid w:val="00BD53EA"/>
    <w:rsid w:val="00BD57E2"/>
    <w:rsid w:val="00BD59AB"/>
    <w:rsid w:val="00BD5DB2"/>
    <w:rsid w:val="00BD6431"/>
    <w:rsid w:val="00BD6E9F"/>
    <w:rsid w:val="00BD73E9"/>
    <w:rsid w:val="00BE19B0"/>
    <w:rsid w:val="00BE1F22"/>
    <w:rsid w:val="00BE272A"/>
    <w:rsid w:val="00BE2899"/>
    <w:rsid w:val="00BE2ADE"/>
    <w:rsid w:val="00BE311E"/>
    <w:rsid w:val="00BE33A4"/>
    <w:rsid w:val="00BE3A1E"/>
    <w:rsid w:val="00BE3D63"/>
    <w:rsid w:val="00BE3FD2"/>
    <w:rsid w:val="00BE495A"/>
    <w:rsid w:val="00BE4A22"/>
    <w:rsid w:val="00BE5C59"/>
    <w:rsid w:val="00BE62AF"/>
    <w:rsid w:val="00BE75C5"/>
    <w:rsid w:val="00BE7B80"/>
    <w:rsid w:val="00BE7BEE"/>
    <w:rsid w:val="00BF09BD"/>
    <w:rsid w:val="00BF09FF"/>
    <w:rsid w:val="00BF0AB5"/>
    <w:rsid w:val="00BF0B5A"/>
    <w:rsid w:val="00BF0F16"/>
    <w:rsid w:val="00BF0F47"/>
    <w:rsid w:val="00BF1464"/>
    <w:rsid w:val="00BF1A53"/>
    <w:rsid w:val="00BF20DD"/>
    <w:rsid w:val="00BF21CC"/>
    <w:rsid w:val="00BF222A"/>
    <w:rsid w:val="00BF296F"/>
    <w:rsid w:val="00BF2BD6"/>
    <w:rsid w:val="00BF32D8"/>
    <w:rsid w:val="00BF3469"/>
    <w:rsid w:val="00BF3DB5"/>
    <w:rsid w:val="00BF404F"/>
    <w:rsid w:val="00BF4210"/>
    <w:rsid w:val="00BF5872"/>
    <w:rsid w:val="00BF5B53"/>
    <w:rsid w:val="00BF5BE8"/>
    <w:rsid w:val="00BF6C64"/>
    <w:rsid w:val="00BF7738"/>
    <w:rsid w:val="00BF77A1"/>
    <w:rsid w:val="00C00903"/>
    <w:rsid w:val="00C011EC"/>
    <w:rsid w:val="00C01492"/>
    <w:rsid w:val="00C016B1"/>
    <w:rsid w:val="00C0297A"/>
    <w:rsid w:val="00C029CB"/>
    <w:rsid w:val="00C02C67"/>
    <w:rsid w:val="00C02E55"/>
    <w:rsid w:val="00C02FAF"/>
    <w:rsid w:val="00C02FBD"/>
    <w:rsid w:val="00C03349"/>
    <w:rsid w:val="00C03B0A"/>
    <w:rsid w:val="00C04010"/>
    <w:rsid w:val="00C050AB"/>
    <w:rsid w:val="00C0523B"/>
    <w:rsid w:val="00C0534D"/>
    <w:rsid w:val="00C05395"/>
    <w:rsid w:val="00C061FC"/>
    <w:rsid w:val="00C0645A"/>
    <w:rsid w:val="00C06878"/>
    <w:rsid w:val="00C069BC"/>
    <w:rsid w:val="00C07BF4"/>
    <w:rsid w:val="00C1087B"/>
    <w:rsid w:val="00C11058"/>
    <w:rsid w:val="00C114B2"/>
    <w:rsid w:val="00C11658"/>
    <w:rsid w:val="00C11D08"/>
    <w:rsid w:val="00C1260D"/>
    <w:rsid w:val="00C12D69"/>
    <w:rsid w:val="00C12DAA"/>
    <w:rsid w:val="00C13482"/>
    <w:rsid w:val="00C138B9"/>
    <w:rsid w:val="00C13AD8"/>
    <w:rsid w:val="00C142D7"/>
    <w:rsid w:val="00C155A2"/>
    <w:rsid w:val="00C158CE"/>
    <w:rsid w:val="00C15A22"/>
    <w:rsid w:val="00C16FA4"/>
    <w:rsid w:val="00C1747B"/>
    <w:rsid w:val="00C17ADB"/>
    <w:rsid w:val="00C201D0"/>
    <w:rsid w:val="00C219C5"/>
    <w:rsid w:val="00C21C32"/>
    <w:rsid w:val="00C21F2B"/>
    <w:rsid w:val="00C220A6"/>
    <w:rsid w:val="00C22275"/>
    <w:rsid w:val="00C22657"/>
    <w:rsid w:val="00C22C07"/>
    <w:rsid w:val="00C23109"/>
    <w:rsid w:val="00C23615"/>
    <w:rsid w:val="00C2445C"/>
    <w:rsid w:val="00C24B8A"/>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3FF"/>
    <w:rsid w:val="00C35538"/>
    <w:rsid w:val="00C35E92"/>
    <w:rsid w:val="00C365DE"/>
    <w:rsid w:val="00C36994"/>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526"/>
    <w:rsid w:val="00C45E3D"/>
    <w:rsid w:val="00C45F20"/>
    <w:rsid w:val="00C45F54"/>
    <w:rsid w:val="00C467A0"/>
    <w:rsid w:val="00C46EDF"/>
    <w:rsid w:val="00C471C5"/>
    <w:rsid w:val="00C476FB"/>
    <w:rsid w:val="00C47BB7"/>
    <w:rsid w:val="00C500A4"/>
    <w:rsid w:val="00C50201"/>
    <w:rsid w:val="00C50221"/>
    <w:rsid w:val="00C503B0"/>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89"/>
    <w:rsid w:val="00C56E27"/>
    <w:rsid w:val="00C573CC"/>
    <w:rsid w:val="00C576D6"/>
    <w:rsid w:val="00C57C1D"/>
    <w:rsid w:val="00C600E0"/>
    <w:rsid w:val="00C60338"/>
    <w:rsid w:val="00C60882"/>
    <w:rsid w:val="00C608BD"/>
    <w:rsid w:val="00C61297"/>
    <w:rsid w:val="00C62087"/>
    <w:rsid w:val="00C635C8"/>
    <w:rsid w:val="00C63B02"/>
    <w:rsid w:val="00C64142"/>
    <w:rsid w:val="00C645D8"/>
    <w:rsid w:val="00C6479B"/>
    <w:rsid w:val="00C64A32"/>
    <w:rsid w:val="00C64A9A"/>
    <w:rsid w:val="00C6534F"/>
    <w:rsid w:val="00C66ACE"/>
    <w:rsid w:val="00C66D9B"/>
    <w:rsid w:val="00C66E13"/>
    <w:rsid w:val="00C66F12"/>
    <w:rsid w:val="00C67C06"/>
    <w:rsid w:val="00C67C8C"/>
    <w:rsid w:val="00C706F7"/>
    <w:rsid w:val="00C720EC"/>
    <w:rsid w:val="00C72916"/>
    <w:rsid w:val="00C72EF2"/>
    <w:rsid w:val="00C7354F"/>
    <w:rsid w:val="00C73954"/>
    <w:rsid w:val="00C73B2B"/>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A3"/>
    <w:rsid w:val="00C81A71"/>
    <w:rsid w:val="00C81D7A"/>
    <w:rsid w:val="00C82245"/>
    <w:rsid w:val="00C83053"/>
    <w:rsid w:val="00C83CB9"/>
    <w:rsid w:val="00C83EF0"/>
    <w:rsid w:val="00C84A5A"/>
    <w:rsid w:val="00C85120"/>
    <w:rsid w:val="00C85D66"/>
    <w:rsid w:val="00C85FB8"/>
    <w:rsid w:val="00C8610D"/>
    <w:rsid w:val="00C869DE"/>
    <w:rsid w:val="00C87498"/>
    <w:rsid w:val="00C8760B"/>
    <w:rsid w:val="00C87616"/>
    <w:rsid w:val="00C87E1F"/>
    <w:rsid w:val="00C905AF"/>
    <w:rsid w:val="00C908F5"/>
    <w:rsid w:val="00C90A58"/>
    <w:rsid w:val="00C911F4"/>
    <w:rsid w:val="00C91C02"/>
    <w:rsid w:val="00C927A3"/>
    <w:rsid w:val="00C939E9"/>
    <w:rsid w:val="00C95AA2"/>
    <w:rsid w:val="00C960CA"/>
    <w:rsid w:val="00C9611C"/>
    <w:rsid w:val="00C9613F"/>
    <w:rsid w:val="00C963C2"/>
    <w:rsid w:val="00C966EA"/>
    <w:rsid w:val="00C96B27"/>
    <w:rsid w:val="00C96B2F"/>
    <w:rsid w:val="00C96E98"/>
    <w:rsid w:val="00C96F1B"/>
    <w:rsid w:val="00C96F21"/>
    <w:rsid w:val="00C96FBA"/>
    <w:rsid w:val="00C97AD8"/>
    <w:rsid w:val="00CA0158"/>
    <w:rsid w:val="00CA0B64"/>
    <w:rsid w:val="00CA0E77"/>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741A"/>
    <w:rsid w:val="00CA7B6C"/>
    <w:rsid w:val="00CA7D26"/>
    <w:rsid w:val="00CB0150"/>
    <w:rsid w:val="00CB01BA"/>
    <w:rsid w:val="00CB05A1"/>
    <w:rsid w:val="00CB0D01"/>
    <w:rsid w:val="00CB0D23"/>
    <w:rsid w:val="00CB1965"/>
    <w:rsid w:val="00CB1CDF"/>
    <w:rsid w:val="00CB2255"/>
    <w:rsid w:val="00CB2F19"/>
    <w:rsid w:val="00CB3843"/>
    <w:rsid w:val="00CB544D"/>
    <w:rsid w:val="00CB5578"/>
    <w:rsid w:val="00CB5B4C"/>
    <w:rsid w:val="00CB649B"/>
    <w:rsid w:val="00CB7129"/>
    <w:rsid w:val="00CB7825"/>
    <w:rsid w:val="00CC0C2A"/>
    <w:rsid w:val="00CC0D34"/>
    <w:rsid w:val="00CC133E"/>
    <w:rsid w:val="00CC15A9"/>
    <w:rsid w:val="00CC1964"/>
    <w:rsid w:val="00CC1DA3"/>
    <w:rsid w:val="00CC1FF3"/>
    <w:rsid w:val="00CC2870"/>
    <w:rsid w:val="00CC288F"/>
    <w:rsid w:val="00CC2ADE"/>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AE8"/>
    <w:rsid w:val="00CD4D16"/>
    <w:rsid w:val="00CD4DC5"/>
    <w:rsid w:val="00CD55B5"/>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9C9"/>
    <w:rsid w:val="00CE2D27"/>
    <w:rsid w:val="00CE2E7B"/>
    <w:rsid w:val="00CE31FE"/>
    <w:rsid w:val="00CE36A5"/>
    <w:rsid w:val="00CE37F3"/>
    <w:rsid w:val="00CE3E65"/>
    <w:rsid w:val="00CE4CAE"/>
    <w:rsid w:val="00CE4D4E"/>
    <w:rsid w:val="00CE55DD"/>
    <w:rsid w:val="00CE58CE"/>
    <w:rsid w:val="00CE5CD1"/>
    <w:rsid w:val="00CE61D7"/>
    <w:rsid w:val="00CE696E"/>
    <w:rsid w:val="00CE6C4D"/>
    <w:rsid w:val="00CE7BE6"/>
    <w:rsid w:val="00CF033C"/>
    <w:rsid w:val="00CF035B"/>
    <w:rsid w:val="00CF0549"/>
    <w:rsid w:val="00CF0F8C"/>
    <w:rsid w:val="00CF0F91"/>
    <w:rsid w:val="00CF1334"/>
    <w:rsid w:val="00CF191C"/>
    <w:rsid w:val="00CF1FB5"/>
    <w:rsid w:val="00CF35D9"/>
    <w:rsid w:val="00CF3AA6"/>
    <w:rsid w:val="00CF3C5D"/>
    <w:rsid w:val="00CF3E40"/>
    <w:rsid w:val="00CF65F0"/>
    <w:rsid w:val="00CF6AF1"/>
    <w:rsid w:val="00CF7503"/>
    <w:rsid w:val="00CF7650"/>
    <w:rsid w:val="00CF783B"/>
    <w:rsid w:val="00CF7A8B"/>
    <w:rsid w:val="00CF7D86"/>
    <w:rsid w:val="00D002D0"/>
    <w:rsid w:val="00D00CBB"/>
    <w:rsid w:val="00D00E34"/>
    <w:rsid w:val="00D011D8"/>
    <w:rsid w:val="00D015FB"/>
    <w:rsid w:val="00D01DAB"/>
    <w:rsid w:val="00D0220B"/>
    <w:rsid w:val="00D022A9"/>
    <w:rsid w:val="00D02969"/>
    <w:rsid w:val="00D02F83"/>
    <w:rsid w:val="00D03071"/>
    <w:rsid w:val="00D0345C"/>
    <w:rsid w:val="00D04096"/>
    <w:rsid w:val="00D04A4F"/>
    <w:rsid w:val="00D04C0D"/>
    <w:rsid w:val="00D04DC8"/>
    <w:rsid w:val="00D05850"/>
    <w:rsid w:val="00D05A1C"/>
    <w:rsid w:val="00D05ED4"/>
    <w:rsid w:val="00D0607A"/>
    <w:rsid w:val="00D0685C"/>
    <w:rsid w:val="00D06BB8"/>
    <w:rsid w:val="00D06BD8"/>
    <w:rsid w:val="00D07F51"/>
    <w:rsid w:val="00D1041B"/>
    <w:rsid w:val="00D10DEB"/>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552B"/>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326"/>
    <w:rsid w:val="00D23581"/>
    <w:rsid w:val="00D237BC"/>
    <w:rsid w:val="00D23A93"/>
    <w:rsid w:val="00D23AB0"/>
    <w:rsid w:val="00D23BF9"/>
    <w:rsid w:val="00D24B1B"/>
    <w:rsid w:val="00D25054"/>
    <w:rsid w:val="00D2507E"/>
    <w:rsid w:val="00D25433"/>
    <w:rsid w:val="00D2581B"/>
    <w:rsid w:val="00D259A7"/>
    <w:rsid w:val="00D26674"/>
    <w:rsid w:val="00D26B53"/>
    <w:rsid w:val="00D275D1"/>
    <w:rsid w:val="00D278AD"/>
    <w:rsid w:val="00D30746"/>
    <w:rsid w:val="00D30F93"/>
    <w:rsid w:val="00D30FF1"/>
    <w:rsid w:val="00D31C15"/>
    <w:rsid w:val="00D338D4"/>
    <w:rsid w:val="00D33C3D"/>
    <w:rsid w:val="00D33E5C"/>
    <w:rsid w:val="00D34382"/>
    <w:rsid w:val="00D343C7"/>
    <w:rsid w:val="00D347C6"/>
    <w:rsid w:val="00D34841"/>
    <w:rsid w:val="00D35943"/>
    <w:rsid w:val="00D35FC8"/>
    <w:rsid w:val="00D3670E"/>
    <w:rsid w:val="00D36820"/>
    <w:rsid w:val="00D368BC"/>
    <w:rsid w:val="00D37215"/>
    <w:rsid w:val="00D37C8C"/>
    <w:rsid w:val="00D37E5C"/>
    <w:rsid w:val="00D402AB"/>
    <w:rsid w:val="00D410B9"/>
    <w:rsid w:val="00D4135B"/>
    <w:rsid w:val="00D413CF"/>
    <w:rsid w:val="00D41703"/>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622"/>
    <w:rsid w:val="00D47D84"/>
    <w:rsid w:val="00D502A4"/>
    <w:rsid w:val="00D50345"/>
    <w:rsid w:val="00D50601"/>
    <w:rsid w:val="00D51619"/>
    <w:rsid w:val="00D51DEF"/>
    <w:rsid w:val="00D52628"/>
    <w:rsid w:val="00D52A97"/>
    <w:rsid w:val="00D52ECE"/>
    <w:rsid w:val="00D53182"/>
    <w:rsid w:val="00D53454"/>
    <w:rsid w:val="00D539BE"/>
    <w:rsid w:val="00D53C52"/>
    <w:rsid w:val="00D54FB5"/>
    <w:rsid w:val="00D5507B"/>
    <w:rsid w:val="00D551E0"/>
    <w:rsid w:val="00D55802"/>
    <w:rsid w:val="00D55908"/>
    <w:rsid w:val="00D55968"/>
    <w:rsid w:val="00D559E4"/>
    <w:rsid w:val="00D55A0D"/>
    <w:rsid w:val="00D56041"/>
    <w:rsid w:val="00D56178"/>
    <w:rsid w:val="00D5680A"/>
    <w:rsid w:val="00D56C0D"/>
    <w:rsid w:val="00D57228"/>
    <w:rsid w:val="00D5731D"/>
    <w:rsid w:val="00D5748B"/>
    <w:rsid w:val="00D57954"/>
    <w:rsid w:val="00D57989"/>
    <w:rsid w:val="00D57D7E"/>
    <w:rsid w:val="00D57F13"/>
    <w:rsid w:val="00D60071"/>
    <w:rsid w:val="00D604D2"/>
    <w:rsid w:val="00D608E0"/>
    <w:rsid w:val="00D609AC"/>
    <w:rsid w:val="00D60CFE"/>
    <w:rsid w:val="00D611FB"/>
    <w:rsid w:val="00D615A6"/>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A82"/>
    <w:rsid w:val="00D70B1A"/>
    <w:rsid w:val="00D70D96"/>
    <w:rsid w:val="00D70E1A"/>
    <w:rsid w:val="00D70F22"/>
    <w:rsid w:val="00D712B6"/>
    <w:rsid w:val="00D7150D"/>
    <w:rsid w:val="00D717FC"/>
    <w:rsid w:val="00D72FEE"/>
    <w:rsid w:val="00D730A8"/>
    <w:rsid w:val="00D74075"/>
    <w:rsid w:val="00D746B0"/>
    <w:rsid w:val="00D74A6D"/>
    <w:rsid w:val="00D74E7C"/>
    <w:rsid w:val="00D75053"/>
    <w:rsid w:val="00D7525E"/>
    <w:rsid w:val="00D75418"/>
    <w:rsid w:val="00D7559B"/>
    <w:rsid w:val="00D7582E"/>
    <w:rsid w:val="00D75905"/>
    <w:rsid w:val="00D7655A"/>
    <w:rsid w:val="00D76600"/>
    <w:rsid w:val="00D77F7C"/>
    <w:rsid w:val="00D806AE"/>
    <w:rsid w:val="00D809FE"/>
    <w:rsid w:val="00D80BF1"/>
    <w:rsid w:val="00D81A84"/>
    <w:rsid w:val="00D8216B"/>
    <w:rsid w:val="00D8258C"/>
    <w:rsid w:val="00D82876"/>
    <w:rsid w:val="00D830AA"/>
    <w:rsid w:val="00D83C98"/>
    <w:rsid w:val="00D83E21"/>
    <w:rsid w:val="00D84105"/>
    <w:rsid w:val="00D847CB"/>
    <w:rsid w:val="00D8492C"/>
    <w:rsid w:val="00D84CE5"/>
    <w:rsid w:val="00D84DFB"/>
    <w:rsid w:val="00D84E6E"/>
    <w:rsid w:val="00D8581B"/>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9F9"/>
    <w:rsid w:val="00D94813"/>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514"/>
    <w:rsid w:val="00DA1975"/>
    <w:rsid w:val="00DA1D56"/>
    <w:rsid w:val="00DA1E3F"/>
    <w:rsid w:val="00DA2048"/>
    <w:rsid w:val="00DA239F"/>
    <w:rsid w:val="00DA23C5"/>
    <w:rsid w:val="00DA23C7"/>
    <w:rsid w:val="00DA24A0"/>
    <w:rsid w:val="00DA24F2"/>
    <w:rsid w:val="00DA2BEB"/>
    <w:rsid w:val="00DA2C16"/>
    <w:rsid w:val="00DA3D15"/>
    <w:rsid w:val="00DA4221"/>
    <w:rsid w:val="00DA488D"/>
    <w:rsid w:val="00DA4F59"/>
    <w:rsid w:val="00DA506C"/>
    <w:rsid w:val="00DA51C7"/>
    <w:rsid w:val="00DA56BC"/>
    <w:rsid w:val="00DA5D51"/>
    <w:rsid w:val="00DA6421"/>
    <w:rsid w:val="00DA6508"/>
    <w:rsid w:val="00DA7A0E"/>
    <w:rsid w:val="00DA7BA1"/>
    <w:rsid w:val="00DA7E61"/>
    <w:rsid w:val="00DB03C5"/>
    <w:rsid w:val="00DB0A7A"/>
    <w:rsid w:val="00DB0B55"/>
    <w:rsid w:val="00DB1721"/>
    <w:rsid w:val="00DB1CB8"/>
    <w:rsid w:val="00DB20B1"/>
    <w:rsid w:val="00DB27FC"/>
    <w:rsid w:val="00DB34F5"/>
    <w:rsid w:val="00DB3971"/>
    <w:rsid w:val="00DB3B44"/>
    <w:rsid w:val="00DB3B64"/>
    <w:rsid w:val="00DB4396"/>
    <w:rsid w:val="00DB473D"/>
    <w:rsid w:val="00DB49EC"/>
    <w:rsid w:val="00DB5625"/>
    <w:rsid w:val="00DB5F19"/>
    <w:rsid w:val="00DB620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2F8"/>
    <w:rsid w:val="00DC74E7"/>
    <w:rsid w:val="00DC7559"/>
    <w:rsid w:val="00DC76A3"/>
    <w:rsid w:val="00DC7B2B"/>
    <w:rsid w:val="00DC7BD8"/>
    <w:rsid w:val="00DD030E"/>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4825"/>
    <w:rsid w:val="00DD5344"/>
    <w:rsid w:val="00DD57B0"/>
    <w:rsid w:val="00DD57E1"/>
    <w:rsid w:val="00DD605C"/>
    <w:rsid w:val="00DD6C41"/>
    <w:rsid w:val="00DD6E44"/>
    <w:rsid w:val="00DD7002"/>
    <w:rsid w:val="00DD7367"/>
    <w:rsid w:val="00DD7475"/>
    <w:rsid w:val="00DD7564"/>
    <w:rsid w:val="00DE0657"/>
    <w:rsid w:val="00DE06CC"/>
    <w:rsid w:val="00DE07C8"/>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DC"/>
    <w:rsid w:val="00DE7115"/>
    <w:rsid w:val="00DE7432"/>
    <w:rsid w:val="00DF0281"/>
    <w:rsid w:val="00DF02D4"/>
    <w:rsid w:val="00DF0E32"/>
    <w:rsid w:val="00DF0E90"/>
    <w:rsid w:val="00DF14FF"/>
    <w:rsid w:val="00DF1716"/>
    <w:rsid w:val="00DF209B"/>
    <w:rsid w:val="00DF2C0A"/>
    <w:rsid w:val="00DF2DA2"/>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1C87"/>
    <w:rsid w:val="00E01F6F"/>
    <w:rsid w:val="00E022F7"/>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2F07"/>
    <w:rsid w:val="00E1312E"/>
    <w:rsid w:val="00E134F0"/>
    <w:rsid w:val="00E14740"/>
    <w:rsid w:val="00E14FAF"/>
    <w:rsid w:val="00E15227"/>
    <w:rsid w:val="00E1544B"/>
    <w:rsid w:val="00E15F06"/>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2D1"/>
    <w:rsid w:val="00E30B8E"/>
    <w:rsid w:val="00E30C73"/>
    <w:rsid w:val="00E311AC"/>
    <w:rsid w:val="00E313C3"/>
    <w:rsid w:val="00E3142F"/>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3B9"/>
    <w:rsid w:val="00E36CAF"/>
    <w:rsid w:val="00E37323"/>
    <w:rsid w:val="00E37D41"/>
    <w:rsid w:val="00E401A7"/>
    <w:rsid w:val="00E401BA"/>
    <w:rsid w:val="00E40DB6"/>
    <w:rsid w:val="00E418CF"/>
    <w:rsid w:val="00E41A8F"/>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50709"/>
    <w:rsid w:val="00E51CE3"/>
    <w:rsid w:val="00E51E94"/>
    <w:rsid w:val="00E51F08"/>
    <w:rsid w:val="00E52873"/>
    <w:rsid w:val="00E52942"/>
    <w:rsid w:val="00E52FF8"/>
    <w:rsid w:val="00E5357E"/>
    <w:rsid w:val="00E536A7"/>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1045"/>
    <w:rsid w:val="00E61105"/>
    <w:rsid w:val="00E61E62"/>
    <w:rsid w:val="00E6208C"/>
    <w:rsid w:val="00E62D96"/>
    <w:rsid w:val="00E636CC"/>
    <w:rsid w:val="00E63F40"/>
    <w:rsid w:val="00E64052"/>
    <w:rsid w:val="00E641B6"/>
    <w:rsid w:val="00E64212"/>
    <w:rsid w:val="00E64BCB"/>
    <w:rsid w:val="00E64ED9"/>
    <w:rsid w:val="00E6528B"/>
    <w:rsid w:val="00E655D8"/>
    <w:rsid w:val="00E65941"/>
    <w:rsid w:val="00E66276"/>
    <w:rsid w:val="00E668E6"/>
    <w:rsid w:val="00E66C88"/>
    <w:rsid w:val="00E671E7"/>
    <w:rsid w:val="00E67AF9"/>
    <w:rsid w:val="00E67DEE"/>
    <w:rsid w:val="00E7134B"/>
    <w:rsid w:val="00E713F8"/>
    <w:rsid w:val="00E71467"/>
    <w:rsid w:val="00E715E2"/>
    <w:rsid w:val="00E716A8"/>
    <w:rsid w:val="00E71A57"/>
    <w:rsid w:val="00E71DCA"/>
    <w:rsid w:val="00E71E92"/>
    <w:rsid w:val="00E72A09"/>
    <w:rsid w:val="00E731A4"/>
    <w:rsid w:val="00E73528"/>
    <w:rsid w:val="00E7382E"/>
    <w:rsid w:val="00E73E70"/>
    <w:rsid w:val="00E75DA9"/>
    <w:rsid w:val="00E75F59"/>
    <w:rsid w:val="00E76754"/>
    <w:rsid w:val="00E76915"/>
    <w:rsid w:val="00E76A53"/>
    <w:rsid w:val="00E77350"/>
    <w:rsid w:val="00E7785A"/>
    <w:rsid w:val="00E77AB5"/>
    <w:rsid w:val="00E77DA6"/>
    <w:rsid w:val="00E77F6D"/>
    <w:rsid w:val="00E806B9"/>
    <w:rsid w:val="00E80A34"/>
    <w:rsid w:val="00E8183E"/>
    <w:rsid w:val="00E81DA1"/>
    <w:rsid w:val="00E81DB9"/>
    <w:rsid w:val="00E8293D"/>
    <w:rsid w:val="00E82D7B"/>
    <w:rsid w:val="00E82EEE"/>
    <w:rsid w:val="00E83094"/>
    <w:rsid w:val="00E8385F"/>
    <w:rsid w:val="00E83966"/>
    <w:rsid w:val="00E83D88"/>
    <w:rsid w:val="00E84625"/>
    <w:rsid w:val="00E8477A"/>
    <w:rsid w:val="00E84D7F"/>
    <w:rsid w:val="00E84DDA"/>
    <w:rsid w:val="00E84E1F"/>
    <w:rsid w:val="00E85161"/>
    <w:rsid w:val="00E86069"/>
    <w:rsid w:val="00E8698A"/>
    <w:rsid w:val="00E86CDF"/>
    <w:rsid w:val="00E86E87"/>
    <w:rsid w:val="00E8707A"/>
    <w:rsid w:val="00E87839"/>
    <w:rsid w:val="00E90161"/>
    <w:rsid w:val="00E907BB"/>
    <w:rsid w:val="00E90D3A"/>
    <w:rsid w:val="00E9219D"/>
    <w:rsid w:val="00E932D9"/>
    <w:rsid w:val="00E93928"/>
    <w:rsid w:val="00E9396D"/>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1714"/>
    <w:rsid w:val="00EA183E"/>
    <w:rsid w:val="00EA18A8"/>
    <w:rsid w:val="00EA196B"/>
    <w:rsid w:val="00EA2A1D"/>
    <w:rsid w:val="00EA2F4F"/>
    <w:rsid w:val="00EA39A2"/>
    <w:rsid w:val="00EA419A"/>
    <w:rsid w:val="00EA42B5"/>
    <w:rsid w:val="00EA4635"/>
    <w:rsid w:val="00EA4E33"/>
    <w:rsid w:val="00EA5658"/>
    <w:rsid w:val="00EA5CCC"/>
    <w:rsid w:val="00EA6069"/>
    <w:rsid w:val="00EA60DC"/>
    <w:rsid w:val="00EA619D"/>
    <w:rsid w:val="00EA6356"/>
    <w:rsid w:val="00EA63BA"/>
    <w:rsid w:val="00EA6715"/>
    <w:rsid w:val="00EA769A"/>
    <w:rsid w:val="00EA7B33"/>
    <w:rsid w:val="00EB1107"/>
    <w:rsid w:val="00EB14CF"/>
    <w:rsid w:val="00EB165E"/>
    <w:rsid w:val="00EB22C5"/>
    <w:rsid w:val="00EB2C45"/>
    <w:rsid w:val="00EB2CAE"/>
    <w:rsid w:val="00EB2E08"/>
    <w:rsid w:val="00EB307E"/>
    <w:rsid w:val="00EB3184"/>
    <w:rsid w:val="00EB3452"/>
    <w:rsid w:val="00EB3FD9"/>
    <w:rsid w:val="00EB4165"/>
    <w:rsid w:val="00EB4489"/>
    <w:rsid w:val="00EB45A0"/>
    <w:rsid w:val="00EB4719"/>
    <w:rsid w:val="00EB4E79"/>
    <w:rsid w:val="00EB4F50"/>
    <w:rsid w:val="00EB58A4"/>
    <w:rsid w:val="00EB59D8"/>
    <w:rsid w:val="00EB5CC0"/>
    <w:rsid w:val="00EB6664"/>
    <w:rsid w:val="00EB6B2C"/>
    <w:rsid w:val="00EB6C09"/>
    <w:rsid w:val="00EB6EE8"/>
    <w:rsid w:val="00EB7D25"/>
    <w:rsid w:val="00EB7E96"/>
    <w:rsid w:val="00EB7F1A"/>
    <w:rsid w:val="00EC0825"/>
    <w:rsid w:val="00EC085E"/>
    <w:rsid w:val="00EC104A"/>
    <w:rsid w:val="00EC175E"/>
    <w:rsid w:val="00EC178C"/>
    <w:rsid w:val="00EC19DB"/>
    <w:rsid w:val="00EC1F21"/>
    <w:rsid w:val="00EC2A16"/>
    <w:rsid w:val="00EC3255"/>
    <w:rsid w:val="00EC3265"/>
    <w:rsid w:val="00EC34A1"/>
    <w:rsid w:val="00EC35EB"/>
    <w:rsid w:val="00EC361E"/>
    <w:rsid w:val="00EC3680"/>
    <w:rsid w:val="00EC3881"/>
    <w:rsid w:val="00EC3E90"/>
    <w:rsid w:val="00EC3F89"/>
    <w:rsid w:val="00EC435D"/>
    <w:rsid w:val="00EC45AC"/>
    <w:rsid w:val="00EC4B7A"/>
    <w:rsid w:val="00EC525F"/>
    <w:rsid w:val="00EC588D"/>
    <w:rsid w:val="00EC5EDE"/>
    <w:rsid w:val="00EC6AC1"/>
    <w:rsid w:val="00EC6BFF"/>
    <w:rsid w:val="00EC6C37"/>
    <w:rsid w:val="00EC74C8"/>
    <w:rsid w:val="00EC77D5"/>
    <w:rsid w:val="00EC7A19"/>
    <w:rsid w:val="00EC7CFB"/>
    <w:rsid w:val="00ED0AEE"/>
    <w:rsid w:val="00ED0C31"/>
    <w:rsid w:val="00ED1171"/>
    <w:rsid w:val="00ED11A1"/>
    <w:rsid w:val="00ED12BD"/>
    <w:rsid w:val="00ED1592"/>
    <w:rsid w:val="00ED1C0B"/>
    <w:rsid w:val="00ED2FAC"/>
    <w:rsid w:val="00ED39F4"/>
    <w:rsid w:val="00ED3B85"/>
    <w:rsid w:val="00ED4C31"/>
    <w:rsid w:val="00ED4CDF"/>
    <w:rsid w:val="00ED5150"/>
    <w:rsid w:val="00ED6413"/>
    <w:rsid w:val="00ED64DD"/>
    <w:rsid w:val="00ED6E26"/>
    <w:rsid w:val="00ED72E8"/>
    <w:rsid w:val="00ED7454"/>
    <w:rsid w:val="00EE02ED"/>
    <w:rsid w:val="00EE0484"/>
    <w:rsid w:val="00EE0CD0"/>
    <w:rsid w:val="00EE152D"/>
    <w:rsid w:val="00EE16CC"/>
    <w:rsid w:val="00EE1C2C"/>
    <w:rsid w:val="00EE319C"/>
    <w:rsid w:val="00EE3207"/>
    <w:rsid w:val="00EE349D"/>
    <w:rsid w:val="00EE37AF"/>
    <w:rsid w:val="00EE3BC6"/>
    <w:rsid w:val="00EE3E45"/>
    <w:rsid w:val="00EE4A7E"/>
    <w:rsid w:val="00EE4B4E"/>
    <w:rsid w:val="00EE4DCB"/>
    <w:rsid w:val="00EE4F00"/>
    <w:rsid w:val="00EE6433"/>
    <w:rsid w:val="00EE6B6D"/>
    <w:rsid w:val="00EF0149"/>
    <w:rsid w:val="00EF0386"/>
    <w:rsid w:val="00EF04EB"/>
    <w:rsid w:val="00EF0511"/>
    <w:rsid w:val="00EF1290"/>
    <w:rsid w:val="00EF1339"/>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5C71"/>
    <w:rsid w:val="00EF6BB5"/>
    <w:rsid w:val="00EF7056"/>
    <w:rsid w:val="00EF7490"/>
    <w:rsid w:val="00EF763B"/>
    <w:rsid w:val="00F001DB"/>
    <w:rsid w:val="00F0103F"/>
    <w:rsid w:val="00F020B0"/>
    <w:rsid w:val="00F02681"/>
    <w:rsid w:val="00F02683"/>
    <w:rsid w:val="00F02A5E"/>
    <w:rsid w:val="00F02EE4"/>
    <w:rsid w:val="00F03987"/>
    <w:rsid w:val="00F04E36"/>
    <w:rsid w:val="00F05C97"/>
    <w:rsid w:val="00F0613B"/>
    <w:rsid w:val="00F061F4"/>
    <w:rsid w:val="00F07729"/>
    <w:rsid w:val="00F077FF"/>
    <w:rsid w:val="00F07A1E"/>
    <w:rsid w:val="00F07CEC"/>
    <w:rsid w:val="00F101AB"/>
    <w:rsid w:val="00F10733"/>
    <w:rsid w:val="00F10852"/>
    <w:rsid w:val="00F10B22"/>
    <w:rsid w:val="00F11288"/>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6254"/>
    <w:rsid w:val="00F163BC"/>
    <w:rsid w:val="00F1668D"/>
    <w:rsid w:val="00F16745"/>
    <w:rsid w:val="00F170E4"/>
    <w:rsid w:val="00F1733F"/>
    <w:rsid w:val="00F177B6"/>
    <w:rsid w:val="00F200A7"/>
    <w:rsid w:val="00F20116"/>
    <w:rsid w:val="00F201FE"/>
    <w:rsid w:val="00F20A24"/>
    <w:rsid w:val="00F20A93"/>
    <w:rsid w:val="00F210E9"/>
    <w:rsid w:val="00F21413"/>
    <w:rsid w:val="00F21923"/>
    <w:rsid w:val="00F22C1D"/>
    <w:rsid w:val="00F22CC2"/>
    <w:rsid w:val="00F22D02"/>
    <w:rsid w:val="00F2301B"/>
    <w:rsid w:val="00F23A7D"/>
    <w:rsid w:val="00F23A80"/>
    <w:rsid w:val="00F24102"/>
    <w:rsid w:val="00F24B42"/>
    <w:rsid w:val="00F24CD2"/>
    <w:rsid w:val="00F253B9"/>
    <w:rsid w:val="00F25801"/>
    <w:rsid w:val="00F25B05"/>
    <w:rsid w:val="00F26267"/>
    <w:rsid w:val="00F26571"/>
    <w:rsid w:val="00F267FE"/>
    <w:rsid w:val="00F26C6D"/>
    <w:rsid w:val="00F26D9A"/>
    <w:rsid w:val="00F26DF1"/>
    <w:rsid w:val="00F26FB6"/>
    <w:rsid w:val="00F27935"/>
    <w:rsid w:val="00F27D7E"/>
    <w:rsid w:val="00F3073B"/>
    <w:rsid w:val="00F3078A"/>
    <w:rsid w:val="00F31E17"/>
    <w:rsid w:val="00F324D5"/>
    <w:rsid w:val="00F328B8"/>
    <w:rsid w:val="00F33F29"/>
    <w:rsid w:val="00F33F7D"/>
    <w:rsid w:val="00F342A1"/>
    <w:rsid w:val="00F34604"/>
    <w:rsid w:val="00F34883"/>
    <w:rsid w:val="00F34B4E"/>
    <w:rsid w:val="00F35185"/>
    <w:rsid w:val="00F35A8D"/>
    <w:rsid w:val="00F37146"/>
    <w:rsid w:val="00F37888"/>
    <w:rsid w:val="00F37940"/>
    <w:rsid w:val="00F40330"/>
    <w:rsid w:val="00F408B3"/>
    <w:rsid w:val="00F40932"/>
    <w:rsid w:val="00F40B8B"/>
    <w:rsid w:val="00F40E05"/>
    <w:rsid w:val="00F40E9D"/>
    <w:rsid w:val="00F41D86"/>
    <w:rsid w:val="00F42722"/>
    <w:rsid w:val="00F42DB9"/>
    <w:rsid w:val="00F435AB"/>
    <w:rsid w:val="00F43683"/>
    <w:rsid w:val="00F43A31"/>
    <w:rsid w:val="00F43BA6"/>
    <w:rsid w:val="00F44908"/>
    <w:rsid w:val="00F454DB"/>
    <w:rsid w:val="00F459EA"/>
    <w:rsid w:val="00F46168"/>
    <w:rsid w:val="00F46842"/>
    <w:rsid w:val="00F46CD7"/>
    <w:rsid w:val="00F475DB"/>
    <w:rsid w:val="00F5003F"/>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98D"/>
    <w:rsid w:val="00F61E80"/>
    <w:rsid w:val="00F6268B"/>
    <w:rsid w:val="00F62F0A"/>
    <w:rsid w:val="00F63334"/>
    <w:rsid w:val="00F63A57"/>
    <w:rsid w:val="00F64B3E"/>
    <w:rsid w:val="00F65730"/>
    <w:rsid w:val="00F65C02"/>
    <w:rsid w:val="00F66445"/>
    <w:rsid w:val="00F66679"/>
    <w:rsid w:val="00F66A79"/>
    <w:rsid w:val="00F6786A"/>
    <w:rsid w:val="00F67CD8"/>
    <w:rsid w:val="00F67FFA"/>
    <w:rsid w:val="00F70509"/>
    <w:rsid w:val="00F7161C"/>
    <w:rsid w:val="00F716D8"/>
    <w:rsid w:val="00F72211"/>
    <w:rsid w:val="00F723E1"/>
    <w:rsid w:val="00F72D15"/>
    <w:rsid w:val="00F72EC8"/>
    <w:rsid w:val="00F7310C"/>
    <w:rsid w:val="00F73170"/>
    <w:rsid w:val="00F73546"/>
    <w:rsid w:val="00F73FFE"/>
    <w:rsid w:val="00F742A1"/>
    <w:rsid w:val="00F74CE8"/>
    <w:rsid w:val="00F75B8C"/>
    <w:rsid w:val="00F75E35"/>
    <w:rsid w:val="00F75F04"/>
    <w:rsid w:val="00F75FC4"/>
    <w:rsid w:val="00F76451"/>
    <w:rsid w:val="00F76BB9"/>
    <w:rsid w:val="00F770D1"/>
    <w:rsid w:val="00F7711E"/>
    <w:rsid w:val="00F7717F"/>
    <w:rsid w:val="00F7719D"/>
    <w:rsid w:val="00F7735F"/>
    <w:rsid w:val="00F77E3C"/>
    <w:rsid w:val="00F80C54"/>
    <w:rsid w:val="00F80DA9"/>
    <w:rsid w:val="00F81625"/>
    <w:rsid w:val="00F817D0"/>
    <w:rsid w:val="00F817E0"/>
    <w:rsid w:val="00F81D36"/>
    <w:rsid w:val="00F822B0"/>
    <w:rsid w:val="00F82873"/>
    <w:rsid w:val="00F83434"/>
    <w:rsid w:val="00F83746"/>
    <w:rsid w:val="00F8402D"/>
    <w:rsid w:val="00F84932"/>
    <w:rsid w:val="00F85244"/>
    <w:rsid w:val="00F85635"/>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7BD3"/>
    <w:rsid w:val="00F97C3F"/>
    <w:rsid w:val="00F97EFA"/>
    <w:rsid w:val="00FA0115"/>
    <w:rsid w:val="00FA013E"/>
    <w:rsid w:val="00FA0776"/>
    <w:rsid w:val="00FA137D"/>
    <w:rsid w:val="00FA181B"/>
    <w:rsid w:val="00FA1E45"/>
    <w:rsid w:val="00FA2004"/>
    <w:rsid w:val="00FA203A"/>
    <w:rsid w:val="00FA2A87"/>
    <w:rsid w:val="00FA2A9A"/>
    <w:rsid w:val="00FA3CFE"/>
    <w:rsid w:val="00FA3F34"/>
    <w:rsid w:val="00FA422E"/>
    <w:rsid w:val="00FA4E7D"/>
    <w:rsid w:val="00FA56D2"/>
    <w:rsid w:val="00FA5C13"/>
    <w:rsid w:val="00FA5CBE"/>
    <w:rsid w:val="00FA6B14"/>
    <w:rsid w:val="00FA6BBB"/>
    <w:rsid w:val="00FA6E7A"/>
    <w:rsid w:val="00FA6F5B"/>
    <w:rsid w:val="00FA7530"/>
    <w:rsid w:val="00FB02F1"/>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F53"/>
    <w:rsid w:val="00FC4068"/>
    <w:rsid w:val="00FC487A"/>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55C9"/>
    <w:rsid w:val="00FD607E"/>
    <w:rsid w:val="00FD6892"/>
    <w:rsid w:val="00FD6B53"/>
    <w:rsid w:val="00FD6FD2"/>
    <w:rsid w:val="00FD76E1"/>
    <w:rsid w:val="00FE118D"/>
    <w:rsid w:val="00FE1276"/>
    <w:rsid w:val="00FE1BCD"/>
    <w:rsid w:val="00FE1D71"/>
    <w:rsid w:val="00FE1EB8"/>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29D"/>
    <w:rsid w:val="00FF17E0"/>
    <w:rsid w:val="00FF1824"/>
    <w:rsid w:val="00FF1983"/>
    <w:rsid w:val="00FF2019"/>
    <w:rsid w:val="00FF20A4"/>
    <w:rsid w:val="00FF25C1"/>
    <w:rsid w:val="00FF2902"/>
    <w:rsid w:val="00FF31D3"/>
    <w:rsid w:val="00FF382A"/>
    <w:rsid w:val="00FF39CA"/>
    <w:rsid w:val="00FF3F1E"/>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545D4179"/>
  <w15:docId w15:val="{9F69AC39-5313-45D5-BC29-CEB986F2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02"/>
    <w:rPr>
      <w:noProof/>
      <w:sz w:val="24"/>
      <w:szCs w:val="24"/>
      <w:lang w:val="tr-TR" w:eastAsia="tr-TR"/>
    </w:rPr>
  </w:style>
  <w:style w:type="paragraph" w:styleId="Heading1">
    <w:name w:val="heading 1"/>
    <w:basedOn w:val="Normal"/>
    <w:next w:val="Normal"/>
    <w:qFormat/>
    <w:rsid w:val="002275EA"/>
    <w:pPr>
      <w:keepNext/>
      <w:spacing w:before="240" w:after="60"/>
      <w:outlineLvl w:val="0"/>
    </w:pPr>
    <w:rPr>
      <w:rFonts w:ascii="Arial" w:hAnsi="Arial" w:cs="Arial"/>
      <w:b/>
      <w:bCs/>
      <w:noProof w:val="0"/>
      <w:kern w:val="32"/>
      <w:sz w:val="32"/>
      <w:szCs w:val="32"/>
      <w:lang w:eastAsia="en-US"/>
    </w:rPr>
  </w:style>
  <w:style w:type="paragraph" w:styleId="Heading2">
    <w:name w:val="heading 2"/>
    <w:basedOn w:val="Normal"/>
    <w:next w:val="GOVDE"/>
    <w:qFormat/>
    <w:rsid w:val="002275EA"/>
    <w:pPr>
      <w:keepNext/>
      <w:spacing w:before="240" w:after="60"/>
      <w:outlineLvl w:val="1"/>
    </w:pPr>
    <w:rPr>
      <w:rFonts w:ascii="Arial" w:hAnsi="Arial" w:cs="Arial"/>
      <w:b/>
      <w:bCs/>
      <w:i/>
      <w:iCs/>
      <w:noProof w:val="0"/>
      <w:sz w:val="28"/>
      <w:szCs w:val="28"/>
      <w:lang w:eastAsia="en-US"/>
    </w:rPr>
  </w:style>
  <w:style w:type="paragraph" w:styleId="Heading3">
    <w:name w:val="heading 3"/>
    <w:basedOn w:val="Normal"/>
    <w:next w:val="GOVDE"/>
    <w:qFormat/>
    <w:rsid w:val="002275EA"/>
    <w:pPr>
      <w:keepNext/>
      <w:spacing w:before="240" w:after="60"/>
      <w:outlineLvl w:val="2"/>
    </w:pPr>
    <w:rPr>
      <w:rFonts w:ascii="Arial" w:hAnsi="Arial" w:cs="Arial"/>
      <w:b/>
      <w:bCs/>
      <w:noProof w:val="0"/>
      <w:sz w:val="26"/>
      <w:szCs w:val="26"/>
      <w:lang w:eastAsia="en-US"/>
    </w:rPr>
  </w:style>
  <w:style w:type="paragraph" w:styleId="Heading4">
    <w:name w:val="heading 4"/>
    <w:basedOn w:val="Normal"/>
    <w:next w:val="Normal"/>
    <w:qFormat/>
    <w:rsid w:val="002275EA"/>
    <w:pPr>
      <w:keepNext/>
      <w:spacing w:before="240" w:after="60"/>
      <w:outlineLvl w:val="3"/>
    </w:pPr>
    <w:rPr>
      <w:b/>
      <w:bCs/>
      <w:noProof w:val="0"/>
      <w:sz w:val="28"/>
      <w:szCs w:val="28"/>
      <w:lang w:eastAsia="en-US"/>
    </w:rPr>
  </w:style>
  <w:style w:type="paragraph" w:styleId="Heading5">
    <w:name w:val="heading 5"/>
    <w:basedOn w:val="Normal"/>
    <w:next w:val="Normal"/>
    <w:qFormat/>
    <w:rsid w:val="002275EA"/>
    <w:pPr>
      <w:spacing w:before="240" w:after="60"/>
      <w:outlineLvl w:val="4"/>
    </w:pPr>
    <w:rPr>
      <w:b/>
      <w:bCs/>
      <w:i/>
      <w:iCs/>
      <w:noProof w:val="0"/>
      <w:sz w:val="26"/>
      <w:szCs w:val="26"/>
      <w:lang w:eastAsia="en-US"/>
    </w:rPr>
  </w:style>
  <w:style w:type="paragraph" w:styleId="Heading6">
    <w:name w:val="heading 6"/>
    <w:basedOn w:val="Normal"/>
    <w:next w:val="Normal"/>
    <w:qFormat/>
    <w:rsid w:val="002275EA"/>
    <w:pPr>
      <w:numPr>
        <w:ilvl w:val="5"/>
        <w:numId w:val="3"/>
      </w:numPr>
      <w:spacing w:before="240" w:after="60"/>
      <w:outlineLvl w:val="5"/>
    </w:pPr>
    <w:rPr>
      <w:b/>
      <w:bCs/>
      <w:sz w:val="22"/>
      <w:szCs w:val="22"/>
    </w:rPr>
  </w:style>
  <w:style w:type="paragraph" w:styleId="Heading7">
    <w:name w:val="heading 7"/>
    <w:basedOn w:val="Normal"/>
    <w:next w:val="Normal"/>
    <w:qFormat/>
    <w:rsid w:val="002275EA"/>
    <w:pPr>
      <w:numPr>
        <w:ilvl w:val="6"/>
        <w:numId w:val="3"/>
      </w:numPr>
      <w:spacing w:before="240" w:after="60"/>
      <w:outlineLvl w:val="6"/>
    </w:pPr>
  </w:style>
  <w:style w:type="paragraph" w:styleId="Heading8">
    <w:name w:val="heading 8"/>
    <w:basedOn w:val="Normal"/>
    <w:next w:val="Normal"/>
    <w:qFormat/>
    <w:rsid w:val="002275EA"/>
    <w:pPr>
      <w:numPr>
        <w:ilvl w:val="7"/>
        <w:numId w:val="3"/>
      </w:numPr>
      <w:spacing w:before="240" w:after="60"/>
      <w:outlineLvl w:val="7"/>
    </w:pPr>
    <w:rPr>
      <w:i/>
      <w:iCs/>
    </w:rPr>
  </w:style>
  <w:style w:type="paragraph" w:styleId="Heading9">
    <w:name w:val="heading 9"/>
    <w:basedOn w:val="Normal"/>
    <w:next w:val="Normal"/>
    <w:qFormat/>
    <w:rsid w:val="002275E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275EA"/>
    <w:pPr>
      <w:tabs>
        <w:tab w:val="center" w:pos="4536"/>
        <w:tab w:val="right" w:pos="9072"/>
      </w:tabs>
    </w:pPr>
  </w:style>
  <w:style w:type="character" w:customStyle="1" w:styleId="FooterChar">
    <w:name w:val="Footer Char"/>
    <w:link w:val="Footer"/>
    <w:uiPriority w:val="99"/>
    <w:rsid w:val="002275EA"/>
    <w:rPr>
      <w:noProof/>
      <w:sz w:val="24"/>
      <w:szCs w:val="24"/>
    </w:rPr>
  </w:style>
  <w:style w:type="paragraph" w:styleId="BalloonText">
    <w:name w:val="Balloon Text"/>
    <w:basedOn w:val="Normal"/>
    <w:link w:val="BalloonTextChar"/>
    <w:rsid w:val="002275EA"/>
    <w:rPr>
      <w:rFonts w:ascii="Tahoma" w:hAnsi="Tahoma" w:cs="Tahoma"/>
      <w:noProof w:val="0"/>
      <w:sz w:val="16"/>
      <w:szCs w:val="16"/>
      <w:lang w:eastAsia="en-US"/>
    </w:rPr>
  </w:style>
  <w:style w:type="character" w:customStyle="1" w:styleId="BalloonTextChar">
    <w:name w:val="Balloon Text Char"/>
    <w:link w:val="BalloonText"/>
    <w:rsid w:val="002275EA"/>
    <w:rPr>
      <w:rFonts w:ascii="Tahoma" w:hAnsi="Tahoma" w:cs="Tahoma"/>
      <w:sz w:val="16"/>
      <w:szCs w:val="16"/>
      <w:lang w:eastAsia="en-US"/>
    </w:rPr>
  </w:style>
  <w:style w:type="paragraph" w:customStyle="1" w:styleId="BASLIK1">
    <w:name w:val="BASLIK1"/>
    <w:basedOn w:val="Normal"/>
    <w:next w:val="GOVDE"/>
    <w:rsid w:val="002275EA"/>
    <w:pPr>
      <w:numPr>
        <w:numId w:val="3"/>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3"/>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592D09"/>
    <w:pPr>
      <w:keepNext/>
      <w:numPr>
        <w:ilvl w:val="2"/>
        <w:numId w:val="3"/>
      </w:numPr>
      <w:spacing w:before="240" w:after="120" w:line="360" w:lineRule="auto"/>
    </w:pPr>
    <w:rPr>
      <w:b/>
      <w:lang w:val="en-US"/>
    </w:rPr>
  </w:style>
  <w:style w:type="paragraph" w:customStyle="1" w:styleId="BASLIK4">
    <w:name w:val="BASLIK4"/>
    <w:basedOn w:val="Normal"/>
    <w:autoRedefine/>
    <w:rsid w:val="00592D09"/>
    <w:pPr>
      <w:numPr>
        <w:ilvl w:val="3"/>
        <w:numId w:val="3"/>
      </w:numPr>
      <w:spacing w:before="240" w:after="120" w:line="360" w:lineRule="auto"/>
    </w:pPr>
    <w:rPr>
      <w:b/>
      <w:lang w:val="en-US"/>
    </w:rPr>
  </w:style>
  <w:style w:type="paragraph" w:customStyle="1" w:styleId="BASLIK5">
    <w:name w:val="BASLIK5"/>
    <w:basedOn w:val="Normal"/>
    <w:autoRedefine/>
    <w:rsid w:val="00401212"/>
    <w:rPr>
      <w:b/>
      <w:lang w:val="en-GB"/>
    </w:rPr>
  </w:style>
  <w:style w:type="paragraph" w:customStyle="1" w:styleId="baslik">
    <w:name w:val="baslik"/>
    <w:basedOn w:val="Heading1"/>
    <w:next w:val="Normal"/>
    <w:rsid w:val="002275EA"/>
    <w:pPr>
      <w:spacing w:before="0" w:after="0"/>
      <w:ind w:right="-180"/>
      <w:jc w:val="both"/>
      <w:outlineLvl w:val="9"/>
    </w:pPr>
    <w:rPr>
      <w:rFonts w:ascii="Times New Roman" w:hAnsi="Times New Roman" w:cs="Times New Roman"/>
      <w:bCs w:val="0"/>
      <w:kern w:val="0"/>
      <w:sz w:val="22"/>
      <w:szCs w:val="20"/>
    </w:rPr>
  </w:style>
  <w:style w:type="paragraph" w:styleId="ListNumber">
    <w:name w:val="List Number"/>
    <w:basedOn w:val="Normal"/>
    <w:rsid w:val="002275EA"/>
  </w:style>
  <w:style w:type="paragraph" w:customStyle="1" w:styleId="BB-DENKLEM">
    <w:name w:val="BB-DENKLEM"/>
    <w:basedOn w:val="ListNumber"/>
    <w:autoRedefine/>
    <w:rsid w:val="002D5D84"/>
    <w:pPr>
      <w:spacing w:before="240" w:after="240"/>
      <w:ind w:left="288"/>
      <w:jc w:val="right"/>
    </w:pPr>
    <w:rPr>
      <w:noProof w:val="0"/>
      <w:lang w:val="en-GB" w:eastAsia="en-US"/>
    </w:rPr>
  </w:style>
  <w:style w:type="paragraph" w:styleId="DocumentMap">
    <w:name w:val="Document Map"/>
    <w:basedOn w:val="Normal"/>
    <w:link w:val="DocumentMapChar"/>
    <w:rsid w:val="002275EA"/>
    <w:pPr>
      <w:shd w:val="clear" w:color="auto" w:fill="000080"/>
    </w:pPr>
    <w:rPr>
      <w:rFonts w:ascii="Tahoma" w:hAnsi="Tahoma" w:cs="Tahoma"/>
      <w:sz w:val="20"/>
      <w:szCs w:val="20"/>
    </w:rPr>
  </w:style>
  <w:style w:type="character" w:customStyle="1" w:styleId="DocumentMapChar">
    <w:name w:val="Document Map Char"/>
    <w:link w:val="DocumentMap"/>
    <w:rsid w:val="002275EA"/>
    <w:rPr>
      <w:rFonts w:ascii="Tahoma" w:hAnsi="Tahoma" w:cs="Tahoma"/>
      <w:noProof/>
      <w:shd w:val="clear" w:color="auto" w:fill="000080"/>
    </w:rPr>
  </w:style>
  <w:style w:type="paragraph" w:customStyle="1" w:styleId="CizelgeFBESablonBolumEKLER">
    <w:name w:val="Cizelge_FBE_Sablon_BolumEKLER"/>
    <w:autoRedefine/>
    <w:rsid w:val="002275EA"/>
    <w:pPr>
      <w:numPr>
        <w:numId w:val="4"/>
      </w:numPr>
      <w:spacing w:before="240" w:after="120"/>
      <w:jc w:val="center"/>
    </w:pPr>
    <w:rPr>
      <w:sz w:val="24"/>
      <w:szCs w:val="24"/>
      <w:lang w:eastAsia="tr-TR"/>
    </w:rPr>
  </w:style>
  <w:style w:type="paragraph" w:customStyle="1" w:styleId="CizelgeFBESablonBolumI">
    <w:name w:val="Cizelge_FBE_Sablon_BolumI"/>
    <w:next w:val="Normal"/>
    <w:autoRedefine/>
    <w:rsid w:val="002275EA"/>
    <w:pPr>
      <w:numPr>
        <w:numId w:val="5"/>
      </w:numPr>
      <w:spacing w:before="240" w:after="120"/>
      <w:jc w:val="center"/>
    </w:pPr>
    <w:rPr>
      <w:noProof/>
      <w:sz w:val="24"/>
      <w:szCs w:val="24"/>
      <w:lang w:val="tr-TR" w:eastAsia="tr-TR"/>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8E3E68"/>
    <w:pPr>
      <w:numPr>
        <w:numId w:val="6"/>
      </w:numPr>
      <w:spacing w:before="240"/>
      <w:ind w:left="1080" w:hanging="1080"/>
    </w:pPr>
    <w:rPr>
      <w:lang w:val="en-GB"/>
    </w:rPr>
  </w:style>
  <w:style w:type="paragraph" w:customStyle="1" w:styleId="CizelgeFBESablonBolumIII">
    <w:name w:val="Cizelge_FBE_Sablon_BolumIII"/>
    <w:basedOn w:val="TableTitle1Line"/>
    <w:autoRedefine/>
    <w:rsid w:val="00B87691"/>
    <w:pPr>
      <w:numPr>
        <w:numId w:val="7"/>
      </w:numPr>
      <w:spacing w:before="240"/>
      <w:ind w:left="-2127" w:firstLine="2127"/>
    </w:pPr>
    <w:rPr>
      <w:lang w:val="en-GB"/>
    </w:rPr>
  </w:style>
  <w:style w:type="paragraph" w:customStyle="1" w:styleId="CizelgeFBESablonBolumIV">
    <w:name w:val="Cizelge_FBE_Sablon_BolumIV"/>
    <w:basedOn w:val="Normal"/>
    <w:next w:val="Normal"/>
    <w:autoRedefine/>
    <w:rsid w:val="002275EA"/>
    <w:pPr>
      <w:numPr>
        <w:numId w:val="8"/>
      </w:numPr>
      <w:spacing w:before="240" w:after="120"/>
      <w:jc w:val="center"/>
    </w:pPr>
  </w:style>
  <w:style w:type="paragraph" w:customStyle="1" w:styleId="CizelgeFBESablonBolumV">
    <w:name w:val="Cizelge_FBE_Sablon_BolumV"/>
    <w:next w:val="Normal"/>
    <w:autoRedefine/>
    <w:rsid w:val="002275EA"/>
    <w:pPr>
      <w:numPr>
        <w:numId w:val="9"/>
      </w:numPr>
      <w:spacing w:before="240" w:after="120"/>
      <w:jc w:val="center"/>
    </w:pPr>
    <w:rPr>
      <w:noProof/>
      <w:sz w:val="24"/>
      <w:szCs w:val="24"/>
      <w:lang w:val="tr-TR" w:eastAsia="tr-TR"/>
    </w:rPr>
  </w:style>
  <w:style w:type="paragraph" w:customStyle="1" w:styleId="CizelgeFBESablonBolumVI">
    <w:name w:val="Cizelge_FBE_Sablon_BolumVI"/>
    <w:next w:val="Normal"/>
    <w:autoRedefine/>
    <w:rsid w:val="002275EA"/>
    <w:pPr>
      <w:numPr>
        <w:numId w:val="10"/>
      </w:numPr>
      <w:spacing w:before="240" w:after="120"/>
      <w:jc w:val="center"/>
    </w:pPr>
    <w:rPr>
      <w:noProof/>
      <w:sz w:val="24"/>
      <w:szCs w:val="24"/>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11"/>
      </w:numPr>
    </w:pPr>
  </w:style>
  <w:style w:type="paragraph" w:customStyle="1" w:styleId="Default">
    <w:name w:val="Default"/>
    <w:rsid w:val="002275EA"/>
    <w:pPr>
      <w:autoSpaceDE w:val="0"/>
      <w:autoSpaceDN w:val="0"/>
      <w:adjustRightInd w:val="0"/>
    </w:pPr>
    <w:rPr>
      <w:color w:val="000000"/>
      <w:sz w:val="24"/>
      <w:szCs w:val="24"/>
    </w:rPr>
  </w:style>
  <w:style w:type="character" w:styleId="FootnoteReference">
    <w:name w:val="footnote reference"/>
    <w:rsid w:val="002275EA"/>
    <w:rPr>
      <w:vertAlign w:val="superscript"/>
    </w:rPr>
  </w:style>
  <w:style w:type="paragraph" w:styleId="FootnoteText">
    <w:name w:val="footnote text"/>
    <w:basedOn w:val="Normal"/>
    <w:link w:val="FootnoteTextChar"/>
    <w:rsid w:val="002275EA"/>
    <w:rPr>
      <w:noProof w:val="0"/>
      <w:sz w:val="20"/>
      <w:szCs w:val="20"/>
      <w:lang w:eastAsia="en-US"/>
    </w:rPr>
  </w:style>
  <w:style w:type="character" w:customStyle="1" w:styleId="FootnoteTextChar">
    <w:name w:val="Footnote Text Char"/>
    <w:link w:val="FootnoteText"/>
    <w:rsid w:val="002275EA"/>
    <w:rPr>
      <w:lang w:eastAsia="en-US"/>
    </w:rPr>
  </w:style>
  <w:style w:type="paragraph" w:styleId="TOC1">
    <w:name w:val="toc 1"/>
    <w:basedOn w:val="Normal"/>
    <w:next w:val="Normal"/>
    <w:link w:val="TOC1Char"/>
    <w:autoRedefine/>
    <w:uiPriority w:val="39"/>
    <w:rsid w:val="005A1C94"/>
    <w:pPr>
      <w:tabs>
        <w:tab w:val="right" w:leader="dot" w:pos="8220"/>
      </w:tabs>
      <w:ind w:left="1276" w:hanging="1276"/>
      <w:jc w:val="both"/>
    </w:pPr>
    <w:rPr>
      <w:b/>
      <w:noProof w:val="0"/>
      <w:lang w:eastAsia="en-US"/>
    </w:rPr>
  </w:style>
  <w:style w:type="paragraph" w:styleId="Index1">
    <w:name w:val="index 1"/>
    <w:basedOn w:val="TOC1"/>
    <w:next w:val="Normal"/>
    <w:autoRedefine/>
    <w:rsid w:val="00DA1514"/>
    <w:pPr>
      <w:ind w:left="238" w:hanging="238"/>
    </w:pPr>
  </w:style>
  <w:style w:type="paragraph" w:styleId="Index3">
    <w:name w:val="index 3"/>
    <w:basedOn w:val="TOC1"/>
    <w:next w:val="Normal"/>
    <w:autoRedefine/>
    <w:rsid w:val="0051553A"/>
    <w:pPr>
      <w:tabs>
        <w:tab w:val="clear" w:pos="8220"/>
        <w:tab w:val="left" w:leader="dot" w:pos="8211"/>
      </w:tabs>
    </w:pPr>
    <w:rPr>
      <w:noProof/>
    </w:r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BodyText">
    <w:name w:val="Body Text"/>
    <w:aliases w:val="Body Text Char Char Char Char Char"/>
    <w:basedOn w:val="Normal"/>
    <w:link w:val="BodyTextChar"/>
    <w:rsid w:val="002275EA"/>
    <w:pPr>
      <w:jc w:val="both"/>
    </w:pPr>
    <w:rPr>
      <w:lang w:eastAsia="en-US"/>
    </w:rPr>
  </w:style>
  <w:style w:type="character" w:customStyle="1" w:styleId="BodyTextChar">
    <w:name w:val="Body Text Char"/>
    <w:aliases w:val="Body Text Char Char Char Char Char Char"/>
    <w:link w:val="BodyText"/>
    <w:rsid w:val="002275EA"/>
    <w:rPr>
      <w:noProof/>
      <w:sz w:val="24"/>
      <w:szCs w:val="24"/>
      <w:lang w:eastAsia="en-US"/>
    </w:rPr>
  </w:style>
  <w:style w:type="paragraph" w:styleId="TOC2">
    <w:name w:val="toc 2"/>
    <w:basedOn w:val="Normal"/>
    <w:next w:val="Normal"/>
    <w:autoRedefine/>
    <w:uiPriority w:val="39"/>
    <w:rsid w:val="002275EA"/>
    <w:pPr>
      <w:tabs>
        <w:tab w:val="right" w:leader="dot" w:pos="8210"/>
      </w:tabs>
      <w:ind w:left="227"/>
    </w:pPr>
    <w:rPr>
      <w:noProof w:val="0"/>
      <w:lang w:eastAsia="en-US"/>
    </w:rPr>
  </w:style>
  <w:style w:type="paragraph" w:styleId="TOC3">
    <w:name w:val="toc 3"/>
    <w:basedOn w:val="Normal"/>
    <w:next w:val="Normal"/>
    <w:autoRedefine/>
    <w:uiPriority w:val="39"/>
    <w:rsid w:val="002D5E2F"/>
    <w:pPr>
      <w:tabs>
        <w:tab w:val="right" w:leader="dot" w:pos="8211"/>
      </w:tabs>
      <w:ind w:left="482"/>
    </w:pPr>
    <w:rPr>
      <w:noProof w:val="0"/>
      <w:lang w:eastAsia="en-US"/>
    </w:rPr>
  </w:style>
  <w:style w:type="paragraph" w:styleId="TOC4">
    <w:name w:val="toc 4"/>
    <w:basedOn w:val="Normal"/>
    <w:next w:val="Normal"/>
    <w:autoRedefine/>
    <w:uiPriority w:val="39"/>
    <w:rsid w:val="002275EA"/>
    <w:pPr>
      <w:ind w:left="720"/>
    </w:pPr>
    <w:rPr>
      <w:noProof w:val="0"/>
      <w:lang w:val="en-US" w:eastAsia="en-US"/>
    </w:rPr>
  </w:style>
  <w:style w:type="paragraph" w:styleId="TOC5">
    <w:name w:val="toc 5"/>
    <w:basedOn w:val="Normal"/>
    <w:next w:val="Normal"/>
    <w:autoRedefine/>
    <w:uiPriority w:val="39"/>
    <w:rsid w:val="002275EA"/>
    <w:pPr>
      <w:ind w:left="960"/>
    </w:pPr>
    <w:rPr>
      <w:noProof w:val="0"/>
      <w:lang w:val="en-US" w:eastAsia="en-US"/>
    </w:rPr>
  </w:style>
  <w:style w:type="paragraph" w:styleId="TOC6">
    <w:name w:val="toc 6"/>
    <w:basedOn w:val="Normal"/>
    <w:next w:val="Normal"/>
    <w:autoRedefine/>
    <w:rsid w:val="002275EA"/>
    <w:pPr>
      <w:ind w:left="1200"/>
    </w:pPr>
    <w:rPr>
      <w:noProof w:val="0"/>
      <w:lang w:val="en-US" w:eastAsia="en-US"/>
    </w:rPr>
  </w:style>
  <w:style w:type="paragraph" w:styleId="TOC7">
    <w:name w:val="toc 7"/>
    <w:basedOn w:val="Normal"/>
    <w:next w:val="Normal"/>
    <w:autoRedefine/>
    <w:rsid w:val="002275EA"/>
    <w:pPr>
      <w:ind w:left="1440"/>
    </w:pPr>
    <w:rPr>
      <w:noProof w:val="0"/>
      <w:lang w:val="en-US" w:eastAsia="en-US"/>
    </w:rPr>
  </w:style>
  <w:style w:type="paragraph" w:styleId="TOC8">
    <w:name w:val="toc 8"/>
    <w:basedOn w:val="Normal"/>
    <w:next w:val="Normal"/>
    <w:autoRedefine/>
    <w:rsid w:val="002275EA"/>
    <w:pPr>
      <w:ind w:left="1680"/>
    </w:pPr>
    <w:rPr>
      <w:noProof w:val="0"/>
      <w:lang w:val="en-US" w:eastAsia="en-US"/>
    </w:rPr>
  </w:style>
  <w:style w:type="paragraph" w:styleId="TOC9">
    <w:name w:val="toc 9"/>
    <w:basedOn w:val="Normal"/>
    <w:next w:val="Normal"/>
    <w:autoRedefine/>
    <w:rsid w:val="002275EA"/>
    <w:pPr>
      <w:ind w:left="1920"/>
    </w:pPr>
    <w:rPr>
      <w:noProof w:val="0"/>
      <w:lang w:val="en-US" w:eastAsia="en-US"/>
    </w:rPr>
  </w:style>
  <w:style w:type="character" w:styleId="FollowedHyperlink">
    <w:name w:val="FollowedHyperlink"/>
    <w:rsid w:val="002275EA"/>
    <w:rPr>
      <w:color w:val="800080"/>
      <w:u w:val="single"/>
    </w:rPr>
  </w:style>
  <w:style w:type="paragraph" w:styleId="TOAHeading">
    <w:name w:val="toa heading"/>
    <w:basedOn w:val="Normal"/>
    <w:next w:val="Normal"/>
    <w:rsid w:val="002275EA"/>
    <w:pPr>
      <w:spacing w:before="120"/>
    </w:pPr>
    <w:rPr>
      <w:rFonts w:ascii="Arial" w:hAnsi="Arial" w:cs="Arial"/>
      <w:b/>
      <w:bCs/>
      <w:noProof w:val="0"/>
      <w:lang w:eastAsia="en-US"/>
    </w:rPr>
  </w:style>
  <w:style w:type="paragraph" w:styleId="Title">
    <w:name w:val="Title"/>
    <w:basedOn w:val="Normal"/>
    <w:link w:val="TitleChar"/>
    <w:qFormat/>
    <w:rsid w:val="002275EA"/>
    <w:pPr>
      <w:spacing w:before="1320" w:after="600"/>
      <w:jc w:val="center"/>
    </w:pPr>
    <w:rPr>
      <w:b/>
      <w:noProof w:val="0"/>
    </w:rPr>
  </w:style>
  <w:style w:type="character" w:customStyle="1" w:styleId="TitleChar">
    <w:name w:val="Title Char"/>
    <w:link w:val="Title"/>
    <w:rsid w:val="002275EA"/>
    <w:rPr>
      <w:b/>
      <w:sz w:val="24"/>
      <w:szCs w:val="24"/>
    </w:rPr>
  </w:style>
  <w:style w:type="character" w:styleId="Hyperlink">
    <w:name w:val="Hyperlink"/>
    <w:uiPriority w:val="99"/>
    <w:qFormat/>
    <w:rsid w:val="00C02FBD"/>
    <w:rPr>
      <w:rFonts w:ascii="Times New Roman" w:hAnsi="Times New Roman"/>
      <w:color w:val="auto"/>
      <w:sz w:val="24"/>
      <w:u w:val="non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12"/>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Caption">
    <w:name w:val="caption"/>
    <w:basedOn w:val="Normal"/>
    <w:next w:val="Normal"/>
    <w:qFormat/>
    <w:rsid w:val="002275EA"/>
    <w:pPr>
      <w:spacing w:before="120" w:after="120"/>
    </w:pPr>
    <w:rPr>
      <w:b/>
      <w:bCs/>
      <w:sz w:val="20"/>
      <w:szCs w:val="20"/>
    </w:rPr>
  </w:style>
  <w:style w:type="character" w:styleId="PageNumber">
    <w:name w:val="page number"/>
    <w:rsid w:val="002275EA"/>
  </w:style>
  <w:style w:type="paragraph" w:customStyle="1" w:styleId="SekilFBESablonBolumI">
    <w:name w:val="Sekil_FBE_Sablon_BolumI"/>
    <w:basedOn w:val="Normal"/>
    <w:autoRedefine/>
    <w:rsid w:val="0053380F"/>
    <w:pPr>
      <w:numPr>
        <w:numId w:val="25"/>
      </w:numPr>
      <w:spacing w:before="120" w:after="240"/>
      <w:jc w:val="center"/>
    </w:pPr>
    <w:rPr>
      <w:rFonts w:eastAsia="Batang"/>
      <w:lang w:val="en-GB"/>
    </w:rPr>
  </w:style>
  <w:style w:type="paragraph" w:customStyle="1" w:styleId="SekilFBESablonBolumII">
    <w:name w:val="Sekil_FBE_Sablon_BolumII"/>
    <w:basedOn w:val="Normal"/>
    <w:autoRedefine/>
    <w:rsid w:val="002275EA"/>
    <w:pPr>
      <w:numPr>
        <w:numId w:val="14"/>
      </w:numPr>
      <w:spacing w:before="120" w:after="240"/>
      <w:jc w:val="center"/>
    </w:pPr>
    <w:rPr>
      <w:szCs w:val="20"/>
      <w:lang w:val="en-US"/>
    </w:rPr>
  </w:style>
  <w:style w:type="paragraph" w:customStyle="1" w:styleId="SekilFBESablonBolumIII">
    <w:name w:val="Sekil_FBE_Sablon_BolumIII"/>
    <w:basedOn w:val="Normal"/>
    <w:autoRedefine/>
    <w:rsid w:val="00E5357E"/>
    <w:pPr>
      <w:numPr>
        <w:numId w:val="15"/>
      </w:numPr>
      <w:spacing w:before="120" w:after="240"/>
      <w:ind w:left="0" w:firstLine="0"/>
      <w:jc w:val="center"/>
    </w:pPr>
    <w:rPr>
      <w:lang w:val="en-US"/>
    </w:rPr>
  </w:style>
  <w:style w:type="paragraph" w:customStyle="1" w:styleId="SekilFBESablonBolumIV">
    <w:name w:val="Sekil_FBE_Sablon_BolumIV"/>
    <w:basedOn w:val="Normal"/>
    <w:next w:val="GOVDE"/>
    <w:autoRedefine/>
    <w:rsid w:val="002275EA"/>
    <w:pPr>
      <w:numPr>
        <w:numId w:val="16"/>
      </w:numPr>
      <w:spacing w:before="120" w:after="240"/>
      <w:jc w:val="center"/>
    </w:pPr>
    <w:rPr>
      <w:rFonts w:ascii="Times New (W1)" w:hAnsi="Times New (W1)"/>
    </w:rPr>
  </w:style>
  <w:style w:type="paragraph" w:customStyle="1" w:styleId="SekilFBESablonBolumV">
    <w:name w:val="Sekil_FBE_Sablon_BolumV"/>
    <w:next w:val="GOVDE"/>
    <w:autoRedefine/>
    <w:rsid w:val="002275EA"/>
    <w:pPr>
      <w:numPr>
        <w:numId w:val="17"/>
      </w:numPr>
      <w:spacing w:before="120" w:after="240"/>
      <w:jc w:val="center"/>
    </w:pPr>
    <w:rPr>
      <w:noProof/>
      <w:sz w:val="24"/>
      <w:szCs w:val="24"/>
      <w:lang w:val="tr-TR" w:eastAsia="tr-TR"/>
    </w:rPr>
  </w:style>
  <w:style w:type="paragraph" w:customStyle="1" w:styleId="SekilFBESablonBolumVI">
    <w:name w:val="Sekil_FBE_Sablon_BolumVI"/>
    <w:next w:val="GOVDE"/>
    <w:autoRedefine/>
    <w:rsid w:val="002275EA"/>
    <w:pPr>
      <w:numPr>
        <w:numId w:val="18"/>
      </w:numPr>
      <w:spacing w:before="120" w:after="240"/>
      <w:jc w:val="center"/>
    </w:pPr>
    <w:rPr>
      <w:noProof/>
      <w:sz w:val="24"/>
      <w:szCs w:val="24"/>
      <w:lang w:val="tr-TR" w:eastAsia="tr-TR"/>
    </w:rPr>
  </w:style>
  <w:style w:type="paragraph" w:customStyle="1" w:styleId="SekilFBESablonEKLER">
    <w:name w:val="Sekil_FBE_Sablon_EKLER"/>
    <w:basedOn w:val="Normal"/>
    <w:next w:val="CizelgeFBESablonBolumVI"/>
    <w:autoRedefine/>
    <w:rsid w:val="002275EA"/>
    <w:pPr>
      <w:numPr>
        <w:numId w:val="19"/>
      </w:numPr>
      <w:spacing w:before="120" w:after="240"/>
      <w:jc w:val="center"/>
    </w:pPr>
    <w:rPr>
      <w:lang w:val="en-GB"/>
    </w:rPr>
  </w:style>
  <w:style w:type="paragraph" w:styleId="TableofFigures">
    <w:name w:val="table of figures"/>
    <w:basedOn w:val="Normal"/>
    <w:next w:val="Normal"/>
    <w:uiPriority w:val="99"/>
    <w:rsid w:val="00C02FBD"/>
    <w:pPr>
      <w:ind w:left="482" w:hanging="482"/>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Revision">
    <w:name w:val="Revision"/>
    <w:hidden/>
    <w:uiPriority w:val="99"/>
    <w:semiHidden/>
    <w:rsid w:val="004B667B"/>
    <w:pPr>
      <w:spacing w:before="120" w:after="120" w:line="360" w:lineRule="auto"/>
      <w:jc w:val="both"/>
    </w:pPr>
    <w:rPr>
      <w:noProof/>
      <w:sz w:val="24"/>
      <w:szCs w:val="24"/>
      <w:lang w:val="tr-TR" w:eastAsia="tr-TR"/>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eGrid">
    <w:name w:val="Table Grid"/>
    <w:basedOn w:val="TableNormal"/>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275EA"/>
    <w:pPr>
      <w:tabs>
        <w:tab w:val="center" w:pos="4536"/>
        <w:tab w:val="right" w:pos="9072"/>
      </w:tabs>
    </w:pPr>
  </w:style>
  <w:style w:type="character" w:customStyle="1" w:styleId="HeaderChar">
    <w:name w:val="Header Char"/>
    <w:link w:val="Header"/>
    <w:rsid w:val="002275EA"/>
    <w:rPr>
      <w:noProof/>
      <w:sz w:val="24"/>
      <w:szCs w:val="24"/>
    </w:rPr>
  </w:style>
  <w:style w:type="character" w:styleId="Emphasis">
    <w:name w:val="Emphasis"/>
    <w:uiPriority w:val="20"/>
    <w:qFormat/>
    <w:rsid w:val="002275EA"/>
    <w:rPr>
      <w:i/>
      <w:iCs/>
    </w:rPr>
  </w:style>
  <w:style w:type="character" w:styleId="LineNumber">
    <w:name w:val="line number"/>
    <w:basedOn w:val="DefaultParagraphFont"/>
    <w:rsid w:val="006034EA"/>
  </w:style>
  <w:style w:type="character" w:styleId="CommentReference">
    <w:name w:val="annotation reference"/>
    <w:basedOn w:val="DefaultParagraphFont"/>
    <w:uiPriority w:val="99"/>
    <w:rsid w:val="00E15F06"/>
    <w:rPr>
      <w:sz w:val="16"/>
      <w:szCs w:val="16"/>
    </w:rPr>
  </w:style>
  <w:style w:type="paragraph" w:styleId="CommentText">
    <w:name w:val="annotation text"/>
    <w:basedOn w:val="Normal"/>
    <w:link w:val="CommentTextChar"/>
    <w:uiPriority w:val="99"/>
    <w:rsid w:val="00E15F06"/>
    <w:rPr>
      <w:sz w:val="20"/>
      <w:szCs w:val="20"/>
    </w:rPr>
  </w:style>
  <w:style w:type="character" w:customStyle="1" w:styleId="CommentTextChar">
    <w:name w:val="Comment Text Char"/>
    <w:basedOn w:val="DefaultParagraphFont"/>
    <w:link w:val="CommentText"/>
    <w:uiPriority w:val="99"/>
    <w:rsid w:val="00E15F06"/>
    <w:rPr>
      <w:noProof/>
      <w:lang w:val="tr-TR" w:eastAsia="tr-TR"/>
    </w:rPr>
  </w:style>
  <w:style w:type="paragraph" w:styleId="CommentSubject">
    <w:name w:val="annotation subject"/>
    <w:basedOn w:val="CommentText"/>
    <w:next w:val="CommentText"/>
    <w:link w:val="CommentSubjectChar"/>
    <w:rsid w:val="00E15F06"/>
    <w:rPr>
      <w:b/>
      <w:bCs/>
    </w:rPr>
  </w:style>
  <w:style w:type="character" w:customStyle="1" w:styleId="CommentSubjectChar">
    <w:name w:val="Comment Subject Char"/>
    <w:basedOn w:val="CommentTextChar"/>
    <w:link w:val="CommentSubject"/>
    <w:rsid w:val="00E15F06"/>
    <w:rPr>
      <w:b/>
      <w:bCs/>
      <w:noProof/>
      <w:lang w:val="tr-TR" w:eastAsia="tr-TR"/>
    </w:rPr>
  </w:style>
  <w:style w:type="paragraph" w:styleId="Date">
    <w:name w:val="Date"/>
    <w:basedOn w:val="Normal"/>
    <w:next w:val="Normal"/>
    <w:link w:val="DateChar"/>
    <w:rsid w:val="002712A0"/>
  </w:style>
  <w:style w:type="character" w:customStyle="1" w:styleId="DateChar">
    <w:name w:val="Date Char"/>
    <w:basedOn w:val="DefaultParagraphFont"/>
    <w:link w:val="Date"/>
    <w:rsid w:val="002712A0"/>
    <w:rPr>
      <w:noProof/>
      <w:sz w:val="24"/>
      <w:szCs w:val="24"/>
      <w:lang w:val="tr-TR" w:eastAsia="tr-TR"/>
    </w:rPr>
  </w:style>
  <w:style w:type="paragraph" w:styleId="ListParagraph">
    <w:name w:val="List Paragraph"/>
    <w:basedOn w:val="Normal"/>
    <w:uiPriority w:val="34"/>
    <w:qFormat/>
    <w:rsid w:val="00533CE0"/>
    <w:pPr>
      <w:ind w:left="720"/>
      <w:contextualSpacing/>
    </w:pPr>
  </w:style>
  <w:style w:type="paragraph" w:customStyle="1" w:styleId="ttintext">
    <w:name w:val="tt_intext"/>
    <w:basedOn w:val="Normal"/>
    <w:rsid w:val="00017E60"/>
    <w:pPr>
      <w:spacing w:line="480" w:lineRule="auto"/>
      <w:ind w:left="450"/>
    </w:pPr>
    <w:rPr>
      <w:rFonts w:ascii="Arial" w:hAnsi="Arial" w:cs="Arial"/>
      <w:noProof w:val="0"/>
      <w:color w:val="000000"/>
      <w:sz w:val="20"/>
      <w:szCs w:val="20"/>
    </w:rPr>
  </w:style>
  <w:style w:type="paragraph" w:styleId="NoSpacing">
    <w:name w:val="No Spacing"/>
    <w:uiPriority w:val="1"/>
    <w:qFormat/>
    <w:rsid w:val="0072690D"/>
    <w:rPr>
      <w:noProof/>
      <w:sz w:val="24"/>
      <w:szCs w:val="24"/>
      <w:lang w:val="tr-TR" w:eastAsia="tr-TR"/>
    </w:rPr>
  </w:style>
  <w:style w:type="paragraph" w:styleId="Subtitle">
    <w:name w:val="Subtitle"/>
    <w:basedOn w:val="Normal"/>
    <w:link w:val="SubtitleChar"/>
    <w:qFormat/>
    <w:rsid w:val="004E6AAA"/>
    <w:rPr>
      <w:b/>
      <w:bCs/>
      <w:noProof w:val="0"/>
      <w:lang w:eastAsia="en-US"/>
    </w:rPr>
  </w:style>
  <w:style w:type="character" w:customStyle="1" w:styleId="SubtitleChar">
    <w:name w:val="Subtitle Char"/>
    <w:basedOn w:val="DefaultParagraphFont"/>
    <w:link w:val="Subtitle"/>
    <w:rsid w:val="004E6AAA"/>
    <w:rPr>
      <w:b/>
      <w:bCs/>
      <w:sz w:val="24"/>
      <w:szCs w:val="24"/>
      <w:lang w:val="tr-TR" w:eastAsia="en-US"/>
    </w:rPr>
  </w:style>
  <w:style w:type="paragraph" w:customStyle="1" w:styleId="izelgeereve">
    <w:name w:val="Çizelge Çerçeve"/>
    <w:basedOn w:val="Normal"/>
    <w:rsid w:val="001D70C1"/>
    <w:pPr>
      <w:framePr w:vSpace="57" w:wrap="notBeside" w:vAnchor="text" w:hAnchor="text" w:y="1"/>
      <w:jc w:val="center"/>
    </w:pPr>
    <w:rPr>
      <w:szCs w:val="20"/>
    </w:rPr>
  </w:style>
  <w:style w:type="paragraph" w:styleId="TOCHeading">
    <w:name w:val="TOC Heading"/>
    <w:basedOn w:val="Heading1"/>
    <w:next w:val="Normal"/>
    <w:uiPriority w:val="39"/>
    <w:unhideWhenUsed/>
    <w:qFormat/>
    <w:rsid w:val="00EB6B2C"/>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tr-TR"/>
    </w:rPr>
  </w:style>
  <w:style w:type="character" w:customStyle="1" w:styleId="TOC1Char">
    <w:name w:val="TOC 1 Char"/>
    <w:basedOn w:val="DefaultParagraphFont"/>
    <w:link w:val="TOC1"/>
    <w:uiPriority w:val="39"/>
    <w:rsid w:val="00CC0D34"/>
    <w:rPr>
      <w:b/>
      <w:sz w:val="24"/>
      <w:szCs w:val="24"/>
      <w:lang w:val="tr-TR" w:eastAsia="en-US"/>
    </w:rPr>
  </w:style>
  <w:style w:type="numbering" w:customStyle="1" w:styleId="EKLTABLOSU2">
    <w:name w:val="ŞEKİL_TABLOSU_2"/>
    <w:basedOn w:val="NoList"/>
    <w:uiPriority w:val="99"/>
    <w:rsid w:val="00271202"/>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736896751">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18639699">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1004431035">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85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oleObject" Target="embeddings/oleObject1.bin"/><Relationship Id="rId26" Type="http://schemas.openxmlformats.org/officeDocument/2006/relationships/hyperlink" Target="http://www.sciencedirect.com/science/article/pii/B9780080426990500048" TargetMode="External"/><Relationship Id="rId39" Type="http://schemas.openxmlformats.org/officeDocument/2006/relationships/fontTable" Target="fontTable.xml"/><Relationship Id="rId21" Type="http://schemas.openxmlformats.org/officeDocument/2006/relationships/header" Target="header1.xml"/><Relationship Id="rId34"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oleObject" Target="embeddings/oleObject2.bin"/><Relationship Id="rId29" Type="http://schemas.openxmlformats.org/officeDocument/2006/relationships/hyperlink" Target="http://www.hurriyet.com.tr/yazarlar/22523841.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5.png"/><Relationship Id="rId37" Type="http://schemas.openxmlformats.org/officeDocument/2006/relationships/image" Target="media/image10.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hyperlink" Target="http://www.m-w.com/dictionary/"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3.wmf"/><Relationship Id="rId31" Type="http://schemas.openxmlformats.org/officeDocument/2006/relationships/hyperlink" Target="http://en.wikipedia.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oter" Target="footer7.xml"/><Relationship Id="rId27" Type="http://schemas.openxmlformats.org/officeDocument/2006/relationships/hyperlink" Target="http://plato.stanford.edu" TargetMode="External"/><Relationship Id="rId30" Type="http://schemas.openxmlformats.org/officeDocument/2006/relationships/hyperlink" Target="http://www.nytimes.com" TargetMode="External"/><Relationship Id="rId35" Type="http://schemas.openxmlformats.org/officeDocument/2006/relationships/image" Target="media/image8.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2.wmf"/><Relationship Id="rId25" Type="http://schemas.openxmlformats.org/officeDocument/2006/relationships/hyperlink" Target="http://tr.wikipedia.org/wiki/Bilim" TargetMode="External"/><Relationship Id="rId33" Type="http://schemas.openxmlformats.org/officeDocument/2006/relationships/image" Target="media/image6.png"/><Relationship Id="rId38"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1B061-AB79-4FE0-9BDB-1E05068D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11244</Words>
  <Characters>64093</Characters>
  <Application>Microsoft Office Word</Application>
  <DocSecurity>0</DocSecurity>
  <Lines>534</Lines>
  <Paragraphs>150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75187</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İTÜ</dc:creator>
  <cp:lastModifiedBy>Windows Kullanıcısı</cp:lastModifiedBy>
  <cp:revision>2</cp:revision>
  <cp:lastPrinted>2017-07-31T08:53:00Z</cp:lastPrinted>
  <dcterms:created xsi:type="dcterms:W3CDTF">2017-12-26T08:05:00Z</dcterms:created>
  <dcterms:modified xsi:type="dcterms:W3CDTF">2017-12-26T08:05:00Z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