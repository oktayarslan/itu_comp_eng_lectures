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87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4"/>
        <w:gridCol w:w="1434"/>
        <w:gridCol w:w="6129"/>
      </w:tblGrid>
      <w:tr w:rsidR="00D25CA8" w:rsidRPr="000E56F9" w:rsidTr="00250693">
        <w:trPr>
          <w:trHeight w:val="712"/>
          <w:jc w:val="center"/>
        </w:trPr>
        <w:tc>
          <w:tcPr>
            <w:tcW w:w="9987" w:type="dxa"/>
            <w:gridSpan w:val="3"/>
            <w:tcBorders>
              <w:top w:val="single" w:sz="12" w:space="0" w:color="auto"/>
            </w:tcBorders>
            <w:shd w:val="clear" w:color="auto" w:fill="999999"/>
            <w:vAlign w:val="center"/>
          </w:tcPr>
          <w:p w:rsidR="00D25CA8" w:rsidRPr="003375BF" w:rsidRDefault="00D25CA8" w:rsidP="00B6369E">
            <w:pPr>
              <w:jc w:val="center"/>
              <w:rPr>
                <w:rFonts w:asciiTheme="majorHAnsi" w:hAnsiTheme="majorHAnsi" w:cs="Arial"/>
                <w:b/>
                <w:bCs/>
                <w:color w:val="FFFFFF" w:themeColor="background1"/>
                <w:sz w:val="28"/>
              </w:rPr>
            </w:pPr>
            <w:r w:rsidRPr="003375BF">
              <w:rPr>
                <w:rFonts w:ascii="Arial" w:hAnsi="Arial" w:cs="Arial"/>
                <w:b/>
                <w:bCs/>
                <w:color w:val="FFFFFF" w:themeColor="background1"/>
              </w:rPr>
              <w:t>ISTANBUL TECHNICAL UNIVERSITY</w:t>
            </w:r>
            <w:r w:rsidRPr="003375BF">
              <w:rPr>
                <w:rFonts w:ascii="Arial" w:hAnsi="Arial" w:cs="Arial"/>
                <w:b/>
                <w:bCs/>
                <w:color w:val="FFFFFF" w:themeColor="background1"/>
              </w:rPr>
              <w:br/>
              <w:t>FACULTY OF COMPUTER AND INFORMATICS</w:t>
            </w:r>
          </w:p>
        </w:tc>
      </w:tr>
      <w:tr w:rsidR="00D25CA8" w:rsidRPr="000E56F9" w:rsidTr="00250693">
        <w:trPr>
          <w:trHeight w:val="975"/>
          <w:jc w:val="center"/>
        </w:trPr>
        <w:tc>
          <w:tcPr>
            <w:tcW w:w="2424" w:type="dxa"/>
            <w:vMerge w:val="restart"/>
            <w:vAlign w:val="center"/>
          </w:tcPr>
          <w:p w:rsidR="00D25CA8" w:rsidRDefault="00D25CA8" w:rsidP="00B6369E">
            <w:pPr>
              <w:jc w:val="center"/>
              <w:rPr>
                <w:rFonts w:asciiTheme="majorHAnsi" w:hAnsiTheme="majorHAnsi" w:cs="Arial"/>
                <w:noProof/>
                <w:lang w:val="en-US"/>
              </w:rPr>
            </w:pPr>
            <w:r w:rsidRPr="00250693">
              <w:rPr>
                <w:rFonts w:asciiTheme="majorHAnsi" w:hAnsiTheme="majorHAnsi" w:cs="Arial"/>
                <w:noProof/>
                <w:lang w:eastAsia="tr-TR"/>
              </w:rPr>
              <w:drawing>
                <wp:inline distT="0" distB="0" distL="0" distR="0">
                  <wp:extent cx="981558" cy="1335118"/>
                  <wp:effectExtent l="0" t="0" r="9525" b="1143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057" cy="1337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3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D25CA8" w:rsidRPr="00250693" w:rsidRDefault="00D25CA8" w:rsidP="00250693">
            <w:pPr>
              <w:jc w:val="center"/>
              <w:rPr>
                <w:rFonts w:ascii="Verdana" w:eastAsiaTheme="minorHAnsi" w:hAnsi="Verdana" w:cs="Arial"/>
                <w:sz w:val="22"/>
                <w:szCs w:val="22"/>
              </w:rPr>
            </w:pPr>
            <w:r w:rsidRPr="00250693">
              <w:rPr>
                <w:rFonts w:ascii="Verdana" w:hAnsi="Verdana" w:cs="Arial"/>
                <w:b/>
                <w:sz w:val="22"/>
              </w:rPr>
              <w:t>BLG475E - S</w:t>
            </w:r>
            <w:r w:rsidR="00887E8A">
              <w:rPr>
                <w:rFonts w:ascii="Verdana" w:hAnsi="Verdana" w:cs="Arial"/>
                <w:b/>
                <w:sz w:val="22"/>
              </w:rPr>
              <w:t>oftware Quality and Testing</w:t>
            </w:r>
            <w:r w:rsidR="00887E8A">
              <w:rPr>
                <w:rFonts w:ascii="Verdana" w:hAnsi="Verdana" w:cs="Arial"/>
                <w:b/>
                <w:sz w:val="22"/>
              </w:rPr>
              <w:br/>
              <w:t>2014</w:t>
            </w:r>
            <w:r w:rsidR="0044697E">
              <w:rPr>
                <w:rFonts w:ascii="Verdana" w:hAnsi="Verdana" w:cs="Arial"/>
                <w:b/>
                <w:sz w:val="22"/>
              </w:rPr>
              <w:t xml:space="preserve"> </w:t>
            </w:r>
            <w:r w:rsidR="00887E8A">
              <w:rPr>
                <w:rFonts w:ascii="Verdana" w:hAnsi="Verdana" w:cs="Arial"/>
                <w:b/>
                <w:sz w:val="22"/>
              </w:rPr>
              <w:t>-2015</w:t>
            </w:r>
            <w:r w:rsidRPr="00250693">
              <w:rPr>
                <w:rFonts w:ascii="Verdana" w:hAnsi="Verdana" w:cs="Arial"/>
                <w:b/>
                <w:sz w:val="22"/>
              </w:rPr>
              <w:t xml:space="preserve"> Fall</w:t>
            </w:r>
            <w:r w:rsidRPr="00250693">
              <w:rPr>
                <w:rFonts w:ascii="Verdana" w:hAnsi="Verdana" w:cs="Arial"/>
                <w:b/>
              </w:rPr>
              <w:br/>
              <w:t>Midterm Exam</w:t>
            </w:r>
          </w:p>
        </w:tc>
      </w:tr>
      <w:tr w:rsidR="00D25CA8" w:rsidRPr="000E56F9" w:rsidTr="00250693">
        <w:trPr>
          <w:trHeight w:val="283"/>
          <w:jc w:val="center"/>
        </w:trPr>
        <w:tc>
          <w:tcPr>
            <w:tcW w:w="2424" w:type="dxa"/>
            <w:vMerge/>
          </w:tcPr>
          <w:p w:rsidR="00D25CA8" w:rsidRPr="000E56F9" w:rsidRDefault="00D25CA8" w:rsidP="00B6369E">
            <w:pPr>
              <w:rPr>
                <w:rFonts w:asciiTheme="majorHAnsi" w:hAnsiTheme="majorHAnsi" w:cs="Arial"/>
              </w:rPr>
            </w:pPr>
          </w:p>
        </w:tc>
        <w:tc>
          <w:tcPr>
            <w:tcW w:w="1434" w:type="dxa"/>
          </w:tcPr>
          <w:p w:rsidR="00D25CA8" w:rsidRPr="00250693" w:rsidRDefault="00D25CA8" w:rsidP="00250693">
            <w:pPr>
              <w:spacing w:before="60" w:after="60"/>
              <w:rPr>
                <w:rFonts w:ascii="Verdana" w:hAnsi="Verdana" w:cs="Arial"/>
                <w:b/>
                <w:sz w:val="16"/>
              </w:rPr>
            </w:pPr>
            <w:r w:rsidRPr="00250693">
              <w:rPr>
                <w:rFonts w:ascii="Verdana" w:hAnsi="Verdana" w:cs="Arial"/>
                <w:b/>
                <w:sz w:val="16"/>
              </w:rPr>
              <w:t>Date:</w:t>
            </w:r>
          </w:p>
        </w:tc>
        <w:tc>
          <w:tcPr>
            <w:tcW w:w="6129" w:type="dxa"/>
          </w:tcPr>
          <w:p w:rsidR="00D25CA8" w:rsidRPr="00250693" w:rsidRDefault="00DE708B" w:rsidP="00250693">
            <w:pPr>
              <w:spacing w:before="60" w:after="60"/>
              <w:rPr>
                <w:rFonts w:ascii="Verdana" w:hAnsi="Verdana" w:cs="Arial"/>
                <w:sz w:val="16"/>
              </w:rPr>
            </w:pPr>
            <w:r>
              <w:rPr>
                <w:rFonts w:ascii="Verdana" w:hAnsi="Verdana" w:cs="Arial"/>
                <w:sz w:val="16"/>
              </w:rPr>
              <w:t>30.10.2014</w:t>
            </w:r>
          </w:p>
        </w:tc>
      </w:tr>
      <w:tr w:rsidR="00D25CA8" w:rsidRPr="000E56F9" w:rsidTr="00250693">
        <w:trPr>
          <w:trHeight w:val="283"/>
          <w:jc w:val="center"/>
        </w:trPr>
        <w:tc>
          <w:tcPr>
            <w:tcW w:w="2424" w:type="dxa"/>
            <w:vMerge/>
          </w:tcPr>
          <w:p w:rsidR="00D25CA8" w:rsidRDefault="00D25CA8" w:rsidP="00B6369E">
            <w:pPr>
              <w:rPr>
                <w:rFonts w:asciiTheme="majorHAnsi" w:hAnsiTheme="majorHAnsi" w:cs="Arial"/>
                <w:noProof/>
                <w:lang w:val="en-US"/>
              </w:rPr>
            </w:pPr>
          </w:p>
        </w:tc>
        <w:tc>
          <w:tcPr>
            <w:tcW w:w="1434" w:type="dxa"/>
          </w:tcPr>
          <w:p w:rsidR="00D25CA8" w:rsidRPr="00250693" w:rsidRDefault="00D25CA8" w:rsidP="00250693">
            <w:pPr>
              <w:spacing w:before="60" w:after="60"/>
              <w:rPr>
                <w:rFonts w:ascii="Verdana" w:hAnsi="Verdana" w:cs="Arial"/>
                <w:b/>
                <w:sz w:val="16"/>
              </w:rPr>
            </w:pPr>
            <w:r w:rsidRPr="00250693">
              <w:rPr>
                <w:rFonts w:ascii="Verdana" w:hAnsi="Verdana" w:cs="Arial"/>
                <w:b/>
                <w:sz w:val="16"/>
              </w:rPr>
              <w:t>Duration:</w:t>
            </w:r>
          </w:p>
        </w:tc>
        <w:tc>
          <w:tcPr>
            <w:tcW w:w="6129" w:type="dxa"/>
          </w:tcPr>
          <w:p w:rsidR="00D25CA8" w:rsidRPr="00250693" w:rsidRDefault="00D25CA8" w:rsidP="00250693">
            <w:pPr>
              <w:spacing w:before="60" w:after="60"/>
              <w:rPr>
                <w:rFonts w:ascii="Verdana" w:hAnsi="Verdana" w:cs="Arial"/>
                <w:sz w:val="16"/>
              </w:rPr>
            </w:pPr>
            <w:r w:rsidRPr="00250693">
              <w:rPr>
                <w:rFonts w:ascii="Verdana" w:hAnsi="Verdana" w:cs="Arial"/>
                <w:sz w:val="16"/>
              </w:rPr>
              <w:t>120 mins.</w:t>
            </w:r>
          </w:p>
        </w:tc>
      </w:tr>
      <w:tr w:rsidR="00D25CA8" w:rsidRPr="000E56F9" w:rsidTr="00250693">
        <w:trPr>
          <w:trHeight w:val="283"/>
          <w:jc w:val="center"/>
        </w:trPr>
        <w:tc>
          <w:tcPr>
            <w:tcW w:w="2424" w:type="dxa"/>
            <w:vMerge/>
          </w:tcPr>
          <w:p w:rsidR="00D25CA8" w:rsidRDefault="00D25CA8" w:rsidP="00B6369E">
            <w:pPr>
              <w:rPr>
                <w:rFonts w:asciiTheme="majorHAnsi" w:hAnsiTheme="majorHAnsi" w:cs="Arial"/>
                <w:noProof/>
                <w:lang w:val="en-US"/>
              </w:rPr>
            </w:pPr>
          </w:p>
        </w:tc>
        <w:tc>
          <w:tcPr>
            <w:tcW w:w="1434" w:type="dxa"/>
          </w:tcPr>
          <w:p w:rsidR="00D25CA8" w:rsidRPr="00250693" w:rsidRDefault="00D25CA8" w:rsidP="00250693">
            <w:pPr>
              <w:spacing w:before="60" w:after="60"/>
              <w:rPr>
                <w:rFonts w:ascii="Verdana" w:hAnsi="Verdana" w:cs="Arial"/>
                <w:b/>
                <w:sz w:val="16"/>
              </w:rPr>
            </w:pPr>
            <w:r w:rsidRPr="00250693">
              <w:rPr>
                <w:rFonts w:ascii="Verdana" w:hAnsi="Verdana" w:cs="Arial"/>
                <w:b/>
                <w:sz w:val="16"/>
              </w:rPr>
              <w:t>Instructors:</w:t>
            </w:r>
          </w:p>
        </w:tc>
        <w:tc>
          <w:tcPr>
            <w:tcW w:w="6129" w:type="dxa"/>
          </w:tcPr>
          <w:p w:rsidR="00D25CA8" w:rsidRDefault="00D25CA8" w:rsidP="00DE708B">
            <w:pPr>
              <w:spacing w:before="60" w:after="60"/>
              <w:rPr>
                <w:rFonts w:ascii="Verdana" w:hAnsi="Verdana" w:cs="Arial"/>
                <w:sz w:val="16"/>
              </w:rPr>
            </w:pPr>
            <w:r w:rsidRPr="00DE708B">
              <w:rPr>
                <w:rFonts w:ascii="Verdana" w:hAnsi="Verdana" w:cs="Arial"/>
                <w:sz w:val="16"/>
              </w:rPr>
              <w:t xml:space="preserve">Assist. Prof. Dr. </w:t>
            </w:r>
            <w:r w:rsidR="00DE708B">
              <w:rPr>
                <w:rFonts w:ascii="Verdana" w:hAnsi="Verdana" w:cs="Arial"/>
                <w:sz w:val="16"/>
              </w:rPr>
              <w:t>Ayşe Tosun Mısırlı</w:t>
            </w:r>
          </w:p>
          <w:p w:rsidR="00DD6D16" w:rsidRPr="00250693" w:rsidRDefault="00DD6D16" w:rsidP="00DE708B">
            <w:pPr>
              <w:spacing w:before="60" w:after="60"/>
              <w:rPr>
                <w:rFonts w:ascii="Verdana" w:eastAsiaTheme="minorHAnsi" w:hAnsi="Verdana" w:cs="Arial"/>
                <w:sz w:val="16"/>
                <w:szCs w:val="22"/>
              </w:rPr>
            </w:pPr>
            <w:r>
              <w:rPr>
                <w:rFonts w:ascii="Verdana" w:hAnsi="Verdana" w:cs="Arial"/>
                <w:sz w:val="16"/>
              </w:rPr>
              <w:t>Lecturers from Turkcell</w:t>
            </w:r>
          </w:p>
        </w:tc>
      </w:tr>
      <w:tr w:rsidR="00D25CA8" w:rsidRPr="000E56F9" w:rsidTr="00250693">
        <w:trPr>
          <w:trHeight w:val="283"/>
          <w:jc w:val="center"/>
        </w:trPr>
        <w:tc>
          <w:tcPr>
            <w:tcW w:w="2424" w:type="dxa"/>
            <w:vMerge/>
            <w:tcBorders>
              <w:bottom w:val="single" w:sz="4" w:space="0" w:color="auto"/>
            </w:tcBorders>
          </w:tcPr>
          <w:p w:rsidR="00D25CA8" w:rsidRDefault="00D25CA8" w:rsidP="00B6369E">
            <w:pPr>
              <w:rPr>
                <w:rFonts w:asciiTheme="majorHAnsi" w:hAnsiTheme="majorHAnsi" w:cs="Arial"/>
                <w:noProof/>
                <w:lang w:val="en-US"/>
              </w:rPr>
            </w:pPr>
          </w:p>
        </w:tc>
        <w:tc>
          <w:tcPr>
            <w:tcW w:w="1434" w:type="dxa"/>
            <w:tcBorders>
              <w:bottom w:val="single" w:sz="4" w:space="0" w:color="auto"/>
            </w:tcBorders>
          </w:tcPr>
          <w:p w:rsidR="00D25CA8" w:rsidRPr="00250693" w:rsidRDefault="00D25CA8" w:rsidP="00250693">
            <w:pPr>
              <w:spacing w:before="60" w:after="60"/>
              <w:rPr>
                <w:rFonts w:ascii="Verdana" w:hAnsi="Verdana" w:cs="Arial"/>
                <w:b/>
                <w:sz w:val="16"/>
              </w:rPr>
            </w:pPr>
            <w:r w:rsidRPr="00250693">
              <w:rPr>
                <w:rFonts w:ascii="Verdana" w:hAnsi="Verdana" w:cs="Arial"/>
                <w:b/>
                <w:sz w:val="16"/>
              </w:rPr>
              <w:t>Notes:</w:t>
            </w:r>
          </w:p>
        </w:tc>
        <w:tc>
          <w:tcPr>
            <w:tcW w:w="6129" w:type="dxa"/>
            <w:tcBorders>
              <w:bottom w:val="single" w:sz="4" w:space="0" w:color="auto"/>
            </w:tcBorders>
          </w:tcPr>
          <w:p w:rsidR="00D25CA8" w:rsidRPr="00250693" w:rsidRDefault="00D25CA8" w:rsidP="00250693">
            <w:pPr>
              <w:spacing w:before="60" w:after="60"/>
              <w:rPr>
                <w:rFonts w:ascii="Verdana" w:eastAsiaTheme="minorHAnsi" w:hAnsi="Verdana" w:cs="Arial"/>
                <w:sz w:val="16"/>
                <w:szCs w:val="22"/>
              </w:rPr>
            </w:pPr>
            <w:r w:rsidRPr="00250693">
              <w:rPr>
                <w:rFonts w:ascii="Verdana" w:hAnsi="Verdana" w:cs="Arial"/>
                <w:sz w:val="16"/>
              </w:rPr>
              <w:t>Closed book, dictionaries are allowed!</w:t>
            </w:r>
            <w:r w:rsidR="001F1C52">
              <w:rPr>
                <w:rFonts w:ascii="Verdana" w:hAnsi="Verdana" w:cs="Arial"/>
                <w:sz w:val="16"/>
              </w:rPr>
              <w:t xml:space="preserve"> Write</w:t>
            </w:r>
            <w:r w:rsidRPr="00250693">
              <w:rPr>
                <w:rFonts w:ascii="Verdana" w:hAnsi="Verdana" w:cs="Arial"/>
                <w:sz w:val="16"/>
              </w:rPr>
              <w:t xml:space="preserve"> your answer</w:t>
            </w:r>
            <w:r w:rsidR="001F1C52">
              <w:rPr>
                <w:rFonts w:ascii="Verdana" w:hAnsi="Verdana" w:cs="Arial"/>
                <w:sz w:val="16"/>
              </w:rPr>
              <w:t>s</w:t>
            </w:r>
            <w:r w:rsidRPr="00250693">
              <w:rPr>
                <w:rFonts w:ascii="Verdana" w:hAnsi="Verdana" w:cs="Arial"/>
                <w:sz w:val="16"/>
              </w:rPr>
              <w:t xml:space="preserve"> on this paper</w:t>
            </w:r>
            <w:r w:rsidR="0010217B">
              <w:rPr>
                <w:rFonts w:ascii="Verdana" w:hAnsi="Verdana" w:cs="Arial"/>
                <w:sz w:val="16"/>
              </w:rPr>
              <w:t>.</w:t>
            </w:r>
          </w:p>
        </w:tc>
      </w:tr>
      <w:tr w:rsidR="0010217B" w:rsidRPr="000E56F9" w:rsidTr="00250693">
        <w:trPr>
          <w:trHeight w:val="323"/>
          <w:jc w:val="center"/>
        </w:trPr>
        <w:tc>
          <w:tcPr>
            <w:tcW w:w="9987" w:type="dxa"/>
            <w:gridSpan w:val="3"/>
            <w:tcBorders>
              <w:top w:val="single" w:sz="4" w:space="0" w:color="auto"/>
              <w:bottom w:val="single" w:sz="12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129"/>
              <w:gridCol w:w="2117"/>
              <w:gridCol w:w="2126"/>
              <w:gridCol w:w="1155"/>
              <w:gridCol w:w="1621"/>
            </w:tblGrid>
            <w:tr w:rsidR="00CA69B3" w:rsidRPr="00B6369E" w:rsidTr="00B6369E">
              <w:trPr>
                <w:trHeight w:val="369"/>
              </w:trPr>
              <w:tc>
                <w:tcPr>
                  <w:tcW w:w="1626" w:type="dxa"/>
                  <w:vAlign w:val="center"/>
                </w:tcPr>
                <w:p w:rsidR="00CA69B3" w:rsidRPr="00B6369E" w:rsidRDefault="00CA69B3" w:rsidP="00B6369E">
                  <w:pPr>
                    <w:rPr>
                      <w:rFonts w:ascii="Verdana" w:hAnsi="Verdana" w:cs="Arial"/>
                      <w:b/>
                      <w:sz w:val="16"/>
                    </w:rPr>
                  </w:pPr>
                  <w:r w:rsidRPr="00B6369E">
                    <w:rPr>
                      <w:rFonts w:ascii="Verdana" w:hAnsi="Verdana" w:cs="Arial"/>
                      <w:b/>
                      <w:sz w:val="16"/>
                    </w:rPr>
                    <w:t>Student ID:</w:t>
                  </w:r>
                </w:p>
              </w:tc>
              <w:tc>
                <w:tcPr>
                  <w:tcW w:w="1132" w:type="dxa"/>
                  <w:vAlign w:val="center"/>
                </w:tcPr>
                <w:p w:rsidR="00CA69B3" w:rsidRPr="00B6369E" w:rsidRDefault="00CA69B3" w:rsidP="00B6369E">
                  <w:pPr>
                    <w:rPr>
                      <w:rFonts w:ascii="Verdana" w:hAnsi="Verdana" w:cs="Arial"/>
                      <w:b/>
                      <w:sz w:val="16"/>
                    </w:rPr>
                  </w:pPr>
                </w:p>
              </w:tc>
              <w:tc>
                <w:tcPr>
                  <w:tcW w:w="2120" w:type="dxa"/>
                  <w:vAlign w:val="center"/>
                </w:tcPr>
                <w:p w:rsidR="00CA69B3" w:rsidRPr="00B6369E" w:rsidRDefault="00CA69B3" w:rsidP="00B6369E">
                  <w:pPr>
                    <w:rPr>
                      <w:rFonts w:ascii="Verdana" w:hAnsi="Verdana" w:cs="Arial"/>
                      <w:b/>
                      <w:sz w:val="16"/>
                    </w:rPr>
                  </w:pPr>
                  <w:r w:rsidRPr="00B6369E">
                    <w:rPr>
                      <w:rFonts w:ascii="Verdana" w:hAnsi="Verdana" w:cs="Arial"/>
                      <w:b/>
                      <w:sz w:val="16"/>
                    </w:rPr>
                    <w:t>Name, Surname:</w:t>
                  </w:r>
                </w:p>
              </w:tc>
              <w:tc>
                <w:tcPr>
                  <w:tcW w:w="2132" w:type="dxa"/>
                  <w:vAlign w:val="center"/>
                </w:tcPr>
                <w:p w:rsidR="00CA69B3" w:rsidRPr="00B6369E" w:rsidRDefault="00CA69B3" w:rsidP="00B6369E">
                  <w:pPr>
                    <w:rPr>
                      <w:rFonts w:ascii="Verdana" w:hAnsi="Verdana" w:cs="Arial"/>
                      <w:b/>
                      <w:sz w:val="16"/>
                    </w:rPr>
                  </w:pPr>
                </w:p>
              </w:tc>
              <w:tc>
                <w:tcPr>
                  <w:tcW w:w="1120" w:type="dxa"/>
                  <w:vAlign w:val="center"/>
                </w:tcPr>
                <w:p w:rsidR="00CA69B3" w:rsidRPr="00B6369E" w:rsidRDefault="00CA69B3" w:rsidP="00B6369E">
                  <w:pPr>
                    <w:rPr>
                      <w:rFonts w:ascii="Verdana" w:hAnsi="Verdana" w:cs="Arial"/>
                      <w:b/>
                      <w:sz w:val="16"/>
                    </w:rPr>
                  </w:pPr>
                  <w:r w:rsidRPr="00B6369E">
                    <w:rPr>
                      <w:rFonts w:ascii="Verdana" w:hAnsi="Verdana" w:cs="Arial"/>
                      <w:b/>
                      <w:sz w:val="16"/>
                    </w:rPr>
                    <w:t>Signature:</w:t>
                  </w:r>
                </w:p>
              </w:tc>
              <w:tc>
                <w:tcPr>
                  <w:tcW w:w="1626" w:type="dxa"/>
                  <w:vAlign w:val="center"/>
                </w:tcPr>
                <w:p w:rsidR="00CA69B3" w:rsidRPr="00B6369E" w:rsidRDefault="00CA69B3" w:rsidP="00B6369E">
                  <w:pPr>
                    <w:rPr>
                      <w:rFonts w:ascii="Verdana" w:hAnsi="Verdana" w:cs="Arial"/>
                      <w:b/>
                      <w:sz w:val="16"/>
                    </w:rPr>
                  </w:pPr>
                </w:p>
              </w:tc>
            </w:tr>
          </w:tbl>
          <w:p w:rsidR="0010217B" w:rsidRDefault="0010217B">
            <w:pPr>
              <w:rPr>
                <w:rFonts w:asciiTheme="majorHAnsi" w:hAnsiTheme="majorHAnsi" w:cs="Arial"/>
                <w:sz w:val="20"/>
              </w:rPr>
            </w:pPr>
          </w:p>
        </w:tc>
      </w:tr>
    </w:tbl>
    <w:p w:rsidR="00D25CA8" w:rsidRDefault="00D25CA8" w:rsidP="00AF2F3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US"/>
        </w:rPr>
      </w:pPr>
    </w:p>
    <w:p w:rsidR="00E152C6" w:rsidRDefault="00E152C6" w:rsidP="00D21E9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US"/>
        </w:rPr>
      </w:pPr>
    </w:p>
    <w:p w:rsidR="0084020B" w:rsidRPr="00DD6D16" w:rsidRDefault="00465C24" w:rsidP="0084020B">
      <w:pPr>
        <w:shd w:val="clear" w:color="auto" w:fill="FFFFFF"/>
        <w:rPr>
          <w:rFonts w:ascii="Arial" w:eastAsia="Times New Roman" w:hAnsi="Arial" w:cs="Arial"/>
          <w:sz w:val="14"/>
          <w:szCs w:val="14"/>
          <w:lang w:eastAsia="tr-TR"/>
        </w:rPr>
      </w:pPr>
      <w:r w:rsidRPr="00DD6D16">
        <w:rPr>
          <w:rFonts w:ascii="Trebuchet MS" w:hAnsi="Trebuchet MS" w:cs="Trebuchet MS"/>
          <w:b/>
          <w:bCs/>
          <w:sz w:val="20"/>
          <w:szCs w:val="20"/>
          <w:lang w:val="en-US"/>
        </w:rPr>
        <w:t>Q. 1</w:t>
      </w:r>
      <w:r w:rsidR="00CC35E0" w:rsidRPr="00DD6D16">
        <w:rPr>
          <w:rFonts w:ascii="Trebuchet MS" w:hAnsi="Trebuchet MS" w:cs="Trebuchet MS"/>
          <w:b/>
          <w:bCs/>
          <w:sz w:val="20"/>
          <w:szCs w:val="20"/>
          <w:lang w:val="en-US"/>
        </w:rPr>
        <w:t xml:space="preserve">: </w:t>
      </w:r>
      <w:r w:rsidR="00CC35E0" w:rsidRPr="00DD6D16">
        <w:rPr>
          <w:rFonts w:ascii="Trebuchet MS" w:hAnsi="Trebuchet MS" w:cs="Trebuchet MS"/>
          <w:b/>
          <w:bCs/>
          <w:sz w:val="16"/>
          <w:szCs w:val="16"/>
          <w:lang w:val="en-US"/>
        </w:rPr>
        <w:t>[</w:t>
      </w:r>
      <w:r w:rsidR="00771812" w:rsidRPr="00DD6D16">
        <w:rPr>
          <w:rFonts w:ascii="Trebuchet MS" w:hAnsi="Trebuchet MS" w:cs="Trebuchet MS"/>
          <w:bCs/>
          <w:sz w:val="16"/>
          <w:szCs w:val="16"/>
          <w:lang w:val="en-US"/>
        </w:rPr>
        <w:t>15</w:t>
      </w:r>
      <w:r w:rsidR="00CC35E0" w:rsidRPr="00DD6D16">
        <w:rPr>
          <w:rFonts w:ascii="Trebuchet MS" w:hAnsi="Trebuchet MS" w:cs="Trebuchet MS"/>
          <w:bCs/>
          <w:sz w:val="16"/>
          <w:szCs w:val="16"/>
          <w:lang w:val="en-US"/>
        </w:rPr>
        <w:t xml:space="preserve"> points</w:t>
      </w:r>
      <w:r w:rsidR="00CC35E0" w:rsidRPr="00DD6D16">
        <w:rPr>
          <w:rFonts w:ascii="Trebuchet MS" w:hAnsi="Trebuchet MS" w:cs="Trebuchet MS"/>
          <w:b/>
          <w:bCs/>
          <w:sz w:val="16"/>
          <w:szCs w:val="16"/>
          <w:lang w:val="en-US"/>
        </w:rPr>
        <w:t xml:space="preserve">] </w:t>
      </w:r>
      <w:r w:rsidR="0084020B" w:rsidRPr="00DD6D16">
        <w:rPr>
          <w:rFonts w:ascii="Trebuchet MS" w:eastAsia="Times New Roman" w:hAnsi="Trebuchet MS" w:cs="Arial"/>
          <w:sz w:val="20"/>
          <w:szCs w:val="20"/>
          <w:lang w:val="en-US" w:eastAsia="tr-TR"/>
        </w:rPr>
        <w:t>Give 3 examples of software faults that can be found prior to test execution using other VV activities. </w:t>
      </w:r>
      <w:r w:rsidR="00771812" w:rsidRPr="00DD6D16">
        <w:rPr>
          <w:rFonts w:ascii="Trebuchet MS" w:eastAsia="Times New Roman" w:hAnsi="Trebuchet MS" w:cs="Arial"/>
          <w:sz w:val="20"/>
          <w:szCs w:val="20"/>
          <w:lang w:val="en-US" w:eastAsia="tr-TR"/>
        </w:rPr>
        <w:t xml:space="preserve">Which VV activities would help </w:t>
      </w:r>
      <w:r w:rsidR="00DD6D16" w:rsidRPr="00DD6D16">
        <w:rPr>
          <w:rFonts w:ascii="Trebuchet MS" w:eastAsia="Times New Roman" w:hAnsi="Trebuchet MS" w:cs="Arial"/>
          <w:sz w:val="20"/>
          <w:szCs w:val="20"/>
          <w:lang w:val="en-US" w:eastAsia="tr-TR"/>
        </w:rPr>
        <w:t xml:space="preserve">you </w:t>
      </w:r>
      <w:r w:rsidR="00771812" w:rsidRPr="00DD6D16">
        <w:rPr>
          <w:rFonts w:ascii="Trebuchet MS" w:eastAsia="Times New Roman" w:hAnsi="Trebuchet MS" w:cs="Arial"/>
          <w:sz w:val="20"/>
          <w:szCs w:val="20"/>
          <w:lang w:val="en-US" w:eastAsia="tr-TR"/>
        </w:rPr>
        <w:t>find those faults?</w:t>
      </w:r>
    </w:p>
    <w:p w:rsidR="000D5B86" w:rsidRDefault="000D5B86" w:rsidP="00465C2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FF0000"/>
          <w:sz w:val="20"/>
          <w:szCs w:val="20"/>
          <w:lang w:val="en-US"/>
        </w:rPr>
      </w:pPr>
      <w:r>
        <w:rPr>
          <w:rFonts w:ascii="Trebuchet MS" w:hAnsi="Trebuchet MS" w:cs="Trebuchet MS"/>
          <w:color w:val="FF0000"/>
          <w:sz w:val="20"/>
          <w:szCs w:val="20"/>
          <w:lang w:val="en-US"/>
        </w:rPr>
        <w:t xml:space="preserve">Examples: </w:t>
      </w:r>
    </w:p>
    <w:p w:rsidR="00F37A9A" w:rsidRPr="00832875" w:rsidRDefault="00832875" w:rsidP="00465C2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FF0000"/>
          <w:sz w:val="20"/>
          <w:szCs w:val="20"/>
          <w:lang w:val="en-US"/>
        </w:rPr>
      </w:pPr>
      <w:r w:rsidRPr="00832875">
        <w:rPr>
          <w:rFonts w:ascii="Trebuchet MS" w:hAnsi="Trebuchet MS" w:cs="Trebuchet MS"/>
          <w:color w:val="FF0000"/>
          <w:sz w:val="20"/>
          <w:szCs w:val="20"/>
          <w:lang w:val="en-US"/>
        </w:rPr>
        <w:t>Violations against coding rules --- Code review</w:t>
      </w:r>
    </w:p>
    <w:p w:rsidR="00DD6D16" w:rsidRPr="00832875" w:rsidRDefault="00832875" w:rsidP="00465C2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FF0000"/>
          <w:sz w:val="20"/>
          <w:szCs w:val="20"/>
          <w:lang w:val="en-US"/>
        </w:rPr>
      </w:pPr>
      <w:r w:rsidRPr="00832875">
        <w:rPr>
          <w:rFonts w:ascii="Trebuchet MS" w:hAnsi="Trebuchet MS" w:cs="Trebuchet MS"/>
          <w:color w:val="FF0000"/>
          <w:sz w:val="20"/>
          <w:szCs w:val="20"/>
          <w:lang w:val="en-US"/>
        </w:rPr>
        <w:t>Design faults --- Inspections on design documents</w:t>
      </w:r>
    </w:p>
    <w:p w:rsidR="00DD6D16" w:rsidRPr="00832875" w:rsidRDefault="00832875" w:rsidP="00465C2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FF0000"/>
          <w:sz w:val="20"/>
          <w:szCs w:val="20"/>
          <w:lang w:val="en-US"/>
        </w:rPr>
      </w:pPr>
      <w:r w:rsidRPr="00832875">
        <w:rPr>
          <w:rFonts w:ascii="Trebuchet MS" w:hAnsi="Trebuchet MS" w:cs="Trebuchet MS"/>
          <w:color w:val="FF0000"/>
          <w:sz w:val="20"/>
          <w:szCs w:val="20"/>
          <w:lang w:val="en-US"/>
        </w:rPr>
        <w:t>Requirements specification faults --- Inspections on specification documents, walkthroughs</w:t>
      </w:r>
    </w:p>
    <w:p w:rsidR="00DD6D16" w:rsidRPr="00832875" w:rsidRDefault="00DD6D16" w:rsidP="00465C2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FF0000"/>
          <w:sz w:val="20"/>
          <w:szCs w:val="20"/>
          <w:lang w:val="en-US"/>
        </w:rPr>
      </w:pPr>
    </w:p>
    <w:p w:rsidR="0084020B" w:rsidRPr="00DD6D16" w:rsidRDefault="0084020B" w:rsidP="00AF2F3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  <w:lang w:val="en-US"/>
        </w:rPr>
      </w:pPr>
    </w:p>
    <w:p w:rsidR="0084020B" w:rsidRPr="00DD6D16" w:rsidRDefault="0084020B" w:rsidP="00AF2F3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  <w:lang w:val="en-US"/>
        </w:rPr>
      </w:pPr>
    </w:p>
    <w:p w:rsidR="00AF2F32" w:rsidRPr="00DD6D16" w:rsidRDefault="00AF2F32" w:rsidP="00AF2F3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sz w:val="20"/>
          <w:szCs w:val="20"/>
          <w:lang w:val="en-US"/>
        </w:rPr>
      </w:pPr>
      <w:r w:rsidRPr="00DD6D16">
        <w:rPr>
          <w:rFonts w:ascii="Trebuchet MS" w:hAnsi="Trebuchet MS" w:cs="Trebuchet MS"/>
          <w:b/>
          <w:bCs/>
          <w:sz w:val="20"/>
          <w:szCs w:val="20"/>
          <w:lang w:val="en-US"/>
        </w:rPr>
        <w:t xml:space="preserve">Q. </w:t>
      </w:r>
      <w:r w:rsidR="006142EB" w:rsidRPr="00DD6D16">
        <w:rPr>
          <w:rFonts w:ascii="Trebuchet MS" w:hAnsi="Trebuchet MS" w:cs="Trebuchet MS"/>
          <w:b/>
          <w:bCs/>
          <w:sz w:val="20"/>
          <w:szCs w:val="20"/>
          <w:lang w:val="en-US"/>
        </w:rPr>
        <w:t>2</w:t>
      </w:r>
      <w:r w:rsidRPr="00DD6D16">
        <w:rPr>
          <w:rFonts w:ascii="Trebuchet MS" w:hAnsi="Trebuchet MS" w:cs="Trebuchet MS"/>
          <w:b/>
          <w:bCs/>
          <w:sz w:val="20"/>
          <w:szCs w:val="20"/>
          <w:lang w:val="en-US"/>
        </w:rPr>
        <w:t xml:space="preserve">: </w:t>
      </w:r>
      <w:r w:rsidR="00A31331" w:rsidRPr="00DD6D16">
        <w:rPr>
          <w:rFonts w:ascii="Trebuchet MS" w:hAnsi="Trebuchet MS" w:cs="Trebuchet MS"/>
          <w:bCs/>
          <w:sz w:val="16"/>
          <w:szCs w:val="16"/>
          <w:lang w:val="en-US"/>
        </w:rPr>
        <w:t>[</w:t>
      </w:r>
      <w:r w:rsidR="00771812" w:rsidRPr="00DD6D16">
        <w:rPr>
          <w:rFonts w:ascii="Trebuchet MS" w:hAnsi="Trebuchet MS" w:cs="Trebuchet MS"/>
          <w:bCs/>
          <w:sz w:val="16"/>
          <w:szCs w:val="16"/>
          <w:lang w:val="en-US"/>
        </w:rPr>
        <w:t>8</w:t>
      </w:r>
      <w:r w:rsidR="00A31331" w:rsidRPr="00DD6D16">
        <w:rPr>
          <w:rFonts w:ascii="Trebuchet MS" w:hAnsi="Trebuchet MS" w:cs="Trebuchet MS"/>
          <w:bCs/>
          <w:sz w:val="16"/>
          <w:szCs w:val="16"/>
          <w:lang w:val="en-US"/>
        </w:rPr>
        <w:t xml:space="preserve"> points]</w:t>
      </w:r>
      <w:r w:rsidR="00A31331" w:rsidRPr="00DD6D16">
        <w:rPr>
          <w:rFonts w:ascii="Trebuchet MS" w:hAnsi="Trebuchet MS" w:cs="Trebuchet MS"/>
          <w:b/>
          <w:bCs/>
          <w:sz w:val="16"/>
          <w:szCs w:val="16"/>
          <w:lang w:val="en-US"/>
        </w:rPr>
        <w:t xml:space="preserve"> </w:t>
      </w:r>
      <w:r w:rsidR="006142EB" w:rsidRPr="00DD6D16">
        <w:rPr>
          <w:rFonts w:ascii="Trebuchet MS" w:hAnsi="Trebuchet MS" w:cs="Trebuchet MS"/>
          <w:bCs/>
          <w:sz w:val="20"/>
          <w:szCs w:val="20"/>
          <w:lang w:val="en-US"/>
        </w:rPr>
        <w:t>Explain</w:t>
      </w:r>
      <w:r w:rsidR="006142EB" w:rsidRPr="00DD6D16">
        <w:rPr>
          <w:rFonts w:ascii="Trebuchet MS" w:hAnsi="Trebuchet MS" w:cs="Trebuchet MS"/>
          <w:b/>
          <w:bCs/>
          <w:sz w:val="20"/>
          <w:szCs w:val="20"/>
          <w:lang w:val="en-US"/>
        </w:rPr>
        <w:t xml:space="preserve"> </w:t>
      </w:r>
      <w:r w:rsidR="008E01BE" w:rsidRPr="00DD6D16">
        <w:rPr>
          <w:rFonts w:ascii="Trebuchet MS" w:hAnsi="Trebuchet MS" w:cs="Trebuchet MS"/>
          <w:bCs/>
          <w:sz w:val="20"/>
          <w:szCs w:val="20"/>
          <w:lang w:val="en-US"/>
        </w:rPr>
        <w:t>MAJOR</w:t>
      </w:r>
      <w:r w:rsidRPr="00DD6D16">
        <w:rPr>
          <w:rFonts w:ascii="Trebuchet MS" w:hAnsi="Trebuchet MS" w:cs="Trebuchet MS"/>
          <w:bCs/>
          <w:sz w:val="20"/>
          <w:szCs w:val="20"/>
          <w:lang w:val="en-US"/>
        </w:rPr>
        <w:t xml:space="preserve"> </w:t>
      </w:r>
      <w:r w:rsidR="008E01BE" w:rsidRPr="00DD6D16">
        <w:rPr>
          <w:rFonts w:ascii="Trebuchet MS" w:hAnsi="Trebuchet MS" w:cs="Trebuchet MS"/>
          <w:bCs/>
          <w:sz w:val="20"/>
          <w:szCs w:val="20"/>
          <w:lang w:val="en-US"/>
        </w:rPr>
        <w:t>steps</w:t>
      </w:r>
      <w:r w:rsidRPr="00DD6D16">
        <w:rPr>
          <w:rFonts w:ascii="Trebuchet MS" w:hAnsi="Trebuchet MS" w:cs="Trebuchet MS"/>
          <w:bCs/>
          <w:sz w:val="20"/>
          <w:szCs w:val="20"/>
          <w:lang w:val="en-US"/>
        </w:rPr>
        <w:t xml:space="preserve"> </w:t>
      </w:r>
      <w:r w:rsidR="008E01BE" w:rsidRPr="00DD6D16">
        <w:rPr>
          <w:rFonts w:ascii="Trebuchet MS" w:hAnsi="Trebuchet MS" w:cs="Trebuchet MS"/>
          <w:bCs/>
          <w:sz w:val="20"/>
          <w:szCs w:val="20"/>
          <w:lang w:val="en-US"/>
        </w:rPr>
        <w:t>before test execution</w:t>
      </w:r>
      <w:r w:rsidR="0084020B" w:rsidRPr="00DD6D16">
        <w:rPr>
          <w:rFonts w:ascii="Trebuchet MS" w:hAnsi="Trebuchet MS" w:cs="Trebuchet MS"/>
          <w:bCs/>
          <w:sz w:val="20"/>
          <w:szCs w:val="20"/>
          <w:lang w:val="en-US"/>
        </w:rPr>
        <w:t>.</w:t>
      </w:r>
    </w:p>
    <w:p w:rsidR="0084020B" w:rsidRPr="00DD6D16" w:rsidRDefault="0084020B" w:rsidP="00B247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sz w:val="20"/>
          <w:szCs w:val="20"/>
          <w:lang w:val="en-US"/>
        </w:rPr>
      </w:pPr>
    </w:p>
    <w:p w:rsidR="0084020B" w:rsidRPr="00832875" w:rsidRDefault="00832875" w:rsidP="00B247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Cs/>
          <w:color w:val="FF0000"/>
          <w:sz w:val="20"/>
          <w:szCs w:val="20"/>
          <w:lang w:val="en-US"/>
        </w:rPr>
      </w:pPr>
      <w:r w:rsidRPr="00832875">
        <w:rPr>
          <w:rFonts w:ascii="Trebuchet MS" w:hAnsi="Trebuchet MS" w:cs="Trebuchet MS"/>
          <w:bCs/>
          <w:color w:val="FF0000"/>
          <w:sz w:val="20"/>
          <w:szCs w:val="20"/>
          <w:lang w:val="en-US"/>
        </w:rPr>
        <w:t>Planning and control (throughout the whole testing process)</w:t>
      </w:r>
    </w:p>
    <w:p w:rsidR="00DD6D16" w:rsidRPr="00832875" w:rsidRDefault="00832875" w:rsidP="00B247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Cs/>
          <w:color w:val="FF0000"/>
          <w:sz w:val="20"/>
          <w:szCs w:val="20"/>
          <w:lang w:val="en-US"/>
        </w:rPr>
      </w:pPr>
      <w:r w:rsidRPr="00832875">
        <w:rPr>
          <w:rFonts w:ascii="Trebuchet MS" w:hAnsi="Trebuchet MS" w:cs="Trebuchet MS"/>
          <w:bCs/>
          <w:color w:val="FF0000"/>
          <w:sz w:val="20"/>
          <w:szCs w:val="20"/>
          <w:lang w:val="en-US"/>
        </w:rPr>
        <w:t>Analysis and design (transforming test objectives into test conditions</w:t>
      </w:r>
      <w:r w:rsidR="000D5B86">
        <w:rPr>
          <w:rFonts w:ascii="Trebuchet MS" w:hAnsi="Trebuchet MS" w:cs="Trebuchet MS"/>
          <w:bCs/>
          <w:color w:val="FF0000"/>
          <w:sz w:val="20"/>
          <w:szCs w:val="20"/>
          <w:lang w:val="en-US"/>
        </w:rPr>
        <w:t>, deciding exit criteria, test</w:t>
      </w:r>
      <w:r w:rsidRPr="00832875">
        <w:rPr>
          <w:rFonts w:ascii="Trebuchet MS" w:hAnsi="Trebuchet MS" w:cs="Trebuchet MS"/>
          <w:bCs/>
          <w:color w:val="FF0000"/>
          <w:sz w:val="20"/>
          <w:szCs w:val="20"/>
          <w:lang w:val="en-US"/>
        </w:rPr>
        <w:t xml:space="preserve"> design</w:t>
      </w:r>
      <w:r w:rsidR="000D5B86">
        <w:rPr>
          <w:rFonts w:ascii="Trebuchet MS" w:hAnsi="Trebuchet MS" w:cs="Trebuchet MS"/>
          <w:bCs/>
          <w:color w:val="FF0000"/>
          <w:sz w:val="20"/>
          <w:szCs w:val="20"/>
          <w:lang w:val="en-US"/>
        </w:rPr>
        <w:t>, deciding test types</w:t>
      </w:r>
      <w:r w:rsidRPr="00832875">
        <w:rPr>
          <w:rFonts w:ascii="Trebuchet MS" w:hAnsi="Trebuchet MS" w:cs="Trebuchet MS"/>
          <w:bCs/>
          <w:color w:val="FF0000"/>
          <w:sz w:val="20"/>
          <w:szCs w:val="20"/>
          <w:lang w:val="en-US"/>
        </w:rPr>
        <w:t>)</w:t>
      </w:r>
    </w:p>
    <w:p w:rsidR="00832875" w:rsidRPr="00832875" w:rsidRDefault="00832875" w:rsidP="00B247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Cs/>
          <w:color w:val="FF0000"/>
          <w:sz w:val="20"/>
          <w:szCs w:val="20"/>
          <w:lang w:val="en-US"/>
        </w:rPr>
      </w:pPr>
      <w:r w:rsidRPr="00832875">
        <w:rPr>
          <w:rFonts w:ascii="Trebuchet MS" w:hAnsi="Trebuchet MS" w:cs="Trebuchet MS"/>
          <w:bCs/>
          <w:color w:val="FF0000"/>
          <w:sz w:val="20"/>
          <w:szCs w:val="20"/>
          <w:lang w:val="en-US"/>
        </w:rPr>
        <w:t>Implementation (writing test cases and setup test environment)</w:t>
      </w:r>
    </w:p>
    <w:p w:rsidR="00DD6D16" w:rsidRPr="00832875" w:rsidRDefault="00DD6D16" w:rsidP="00B247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Cs/>
          <w:color w:val="FF0000"/>
          <w:sz w:val="20"/>
          <w:szCs w:val="20"/>
          <w:lang w:val="en-US"/>
        </w:rPr>
      </w:pPr>
    </w:p>
    <w:p w:rsidR="00DD6D16" w:rsidRDefault="00DD6D16" w:rsidP="00B247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US"/>
        </w:rPr>
      </w:pPr>
    </w:p>
    <w:p w:rsidR="0084020B" w:rsidRDefault="0084020B" w:rsidP="00B2472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  <w:lang w:val="en-US"/>
        </w:rPr>
      </w:pPr>
    </w:p>
    <w:p w:rsidR="00086F1F" w:rsidRDefault="00771812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  <w:r w:rsidRPr="00DD6D16">
        <w:rPr>
          <w:rFonts w:ascii="Trebuchet MS" w:hAnsi="Trebuchet MS" w:cs="Trebuchet MS"/>
          <w:b/>
          <w:color w:val="01002A"/>
          <w:sz w:val="20"/>
          <w:szCs w:val="20"/>
          <w:lang w:val="en-US"/>
        </w:rPr>
        <w:t>Q.</w:t>
      </w:r>
      <w:r w:rsidR="00DD6D16">
        <w:rPr>
          <w:rFonts w:ascii="Trebuchet MS" w:hAnsi="Trebuchet MS" w:cs="Trebuchet MS"/>
          <w:b/>
          <w:color w:val="01002A"/>
          <w:sz w:val="20"/>
          <w:szCs w:val="20"/>
          <w:lang w:val="en-US"/>
        </w:rPr>
        <w:t xml:space="preserve"> </w:t>
      </w:r>
      <w:r w:rsidR="00DD6D16" w:rsidRPr="00DD6D16">
        <w:rPr>
          <w:rFonts w:ascii="Trebuchet MS" w:hAnsi="Trebuchet MS" w:cs="Trebuchet MS"/>
          <w:b/>
          <w:color w:val="01002A"/>
          <w:sz w:val="20"/>
          <w:szCs w:val="20"/>
          <w:lang w:val="en-US"/>
        </w:rPr>
        <w:t>3:</w:t>
      </w:r>
      <w:r>
        <w:rPr>
          <w:rFonts w:ascii="Trebuchet MS" w:hAnsi="Trebuchet MS" w:cs="Trebuchet MS"/>
          <w:color w:val="01002A"/>
          <w:sz w:val="20"/>
          <w:szCs w:val="20"/>
          <w:lang w:val="en-US"/>
        </w:rPr>
        <w:t xml:space="preserve"> [</w:t>
      </w:r>
      <w:r w:rsidRPr="00DD6D16">
        <w:rPr>
          <w:rFonts w:ascii="Trebuchet MS" w:hAnsi="Trebuchet MS" w:cs="Trebuchet MS"/>
          <w:color w:val="01002A"/>
          <w:sz w:val="18"/>
          <w:szCs w:val="20"/>
          <w:lang w:val="en-US"/>
        </w:rPr>
        <w:t>12</w:t>
      </w:r>
      <w:r w:rsidR="00DD6D16" w:rsidRPr="00DD6D16">
        <w:rPr>
          <w:rFonts w:ascii="Trebuchet MS" w:hAnsi="Trebuchet MS" w:cs="Trebuchet MS"/>
          <w:color w:val="01002A"/>
          <w:sz w:val="18"/>
          <w:szCs w:val="20"/>
          <w:lang w:val="en-US"/>
        </w:rPr>
        <w:t xml:space="preserve"> points</w:t>
      </w:r>
      <w:r w:rsidR="00DD6D16">
        <w:rPr>
          <w:rFonts w:ascii="Trebuchet MS" w:hAnsi="Trebuchet MS" w:cs="Trebuchet MS"/>
          <w:color w:val="01002A"/>
          <w:sz w:val="20"/>
          <w:szCs w:val="20"/>
          <w:lang w:val="en-US"/>
        </w:rPr>
        <w:t xml:space="preserve">] </w:t>
      </w:r>
      <w:proofErr w:type="gramStart"/>
      <w:r w:rsidR="00086F1F">
        <w:rPr>
          <w:rFonts w:ascii="Trebuchet MS" w:hAnsi="Trebuchet MS" w:cs="Trebuchet MS"/>
          <w:color w:val="01002A"/>
          <w:sz w:val="20"/>
          <w:szCs w:val="20"/>
          <w:lang w:val="en-US"/>
        </w:rPr>
        <w:t>Give</w:t>
      </w:r>
      <w:proofErr w:type="gramEnd"/>
      <w:r w:rsidR="00086F1F">
        <w:rPr>
          <w:rFonts w:ascii="Trebuchet MS" w:hAnsi="Trebuchet MS" w:cs="Trebuchet MS"/>
          <w:color w:val="01002A"/>
          <w:sz w:val="20"/>
          <w:szCs w:val="20"/>
          <w:lang w:val="en-US"/>
        </w:rPr>
        <w:t xml:space="preserve"> three examples of non-functional testing types. </w:t>
      </w:r>
    </w:p>
    <w:p w:rsidR="00DD6D16" w:rsidRDefault="00DD6D16" w:rsidP="00DD6D16">
      <w:pPr>
        <w:pStyle w:val="ListParagraph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086F1F" w:rsidRPr="00832875" w:rsidRDefault="00832875" w:rsidP="00086F1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FF0000"/>
          <w:sz w:val="20"/>
          <w:szCs w:val="20"/>
          <w:lang w:val="en-US"/>
        </w:rPr>
      </w:pPr>
      <w:r w:rsidRPr="00832875">
        <w:rPr>
          <w:rFonts w:ascii="Trebuchet MS" w:hAnsi="Trebuchet MS" w:cs="Trebuchet MS"/>
          <w:color w:val="FF0000"/>
          <w:sz w:val="20"/>
          <w:szCs w:val="20"/>
          <w:lang w:val="en-US"/>
        </w:rPr>
        <w:t>Performance</w:t>
      </w:r>
      <w:r w:rsidR="00086F1F" w:rsidRPr="00832875">
        <w:rPr>
          <w:rFonts w:ascii="Trebuchet MS" w:hAnsi="Trebuchet MS" w:cs="Trebuchet MS"/>
          <w:color w:val="FF0000"/>
          <w:sz w:val="20"/>
          <w:szCs w:val="20"/>
          <w:lang w:val="en-US"/>
        </w:rPr>
        <w:t>………………………………………….</w:t>
      </w:r>
    </w:p>
    <w:p w:rsidR="00DD6D16" w:rsidRPr="00832875" w:rsidRDefault="00DD6D16" w:rsidP="00DD6D16">
      <w:pPr>
        <w:pStyle w:val="ListParagraph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FF0000"/>
          <w:sz w:val="20"/>
          <w:szCs w:val="20"/>
          <w:lang w:val="en-US"/>
        </w:rPr>
      </w:pPr>
    </w:p>
    <w:p w:rsidR="00086F1F" w:rsidRPr="00832875" w:rsidRDefault="00832875" w:rsidP="00086F1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FF0000"/>
          <w:sz w:val="20"/>
          <w:szCs w:val="20"/>
          <w:lang w:val="en-US"/>
        </w:rPr>
      </w:pPr>
      <w:r w:rsidRPr="00832875">
        <w:rPr>
          <w:rFonts w:ascii="Trebuchet MS" w:hAnsi="Trebuchet MS" w:cs="Trebuchet MS"/>
          <w:color w:val="FF0000"/>
          <w:sz w:val="20"/>
          <w:szCs w:val="20"/>
          <w:lang w:val="en-US"/>
        </w:rPr>
        <w:t>Security</w:t>
      </w:r>
      <w:r w:rsidR="00086F1F" w:rsidRPr="00832875">
        <w:rPr>
          <w:rFonts w:ascii="Trebuchet MS" w:hAnsi="Trebuchet MS" w:cs="Trebuchet MS"/>
          <w:color w:val="FF0000"/>
          <w:sz w:val="20"/>
          <w:szCs w:val="20"/>
          <w:lang w:val="en-US"/>
        </w:rPr>
        <w:t>………………………………………….</w:t>
      </w:r>
    </w:p>
    <w:p w:rsidR="00DD6D16" w:rsidRPr="00832875" w:rsidRDefault="00DD6D16" w:rsidP="00DD6D16">
      <w:pPr>
        <w:pStyle w:val="ListParagraph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FF0000"/>
          <w:sz w:val="20"/>
          <w:szCs w:val="20"/>
          <w:lang w:val="en-US"/>
        </w:rPr>
      </w:pPr>
    </w:p>
    <w:p w:rsidR="00086F1F" w:rsidRPr="00832875" w:rsidRDefault="00832875" w:rsidP="00086F1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FF0000"/>
          <w:sz w:val="20"/>
          <w:szCs w:val="20"/>
          <w:lang w:val="en-US"/>
        </w:rPr>
      </w:pPr>
      <w:r w:rsidRPr="00832875">
        <w:rPr>
          <w:rFonts w:ascii="Trebuchet MS" w:hAnsi="Trebuchet MS" w:cs="Trebuchet MS"/>
          <w:color w:val="FF0000"/>
          <w:sz w:val="20"/>
          <w:szCs w:val="20"/>
          <w:lang w:val="en-US"/>
        </w:rPr>
        <w:t>Usability</w:t>
      </w:r>
      <w:r w:rsidR="00086F1F" w:rsidRPr="00832875">
        <w:rPr>
          <w:rFonts w:ascii="Trebuchet MS" w:hAnsi="Trebuchet MS" w:cs="Trebuchet MS"/>
          <w:color w:val="FF0000"/>
          <w:sz w:val="20"/>
          <w:szCs w:val="20"/>
          <w:lang w:val="en-US"/>
        </w:rPr>
        <w:t>………………………………………….</w:t>
      </w:r>
    </w:p>
    <w:p w:rsidR="00086F1F" w:rsidRPr="00832875" w:rsidRDefault="00086F1F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FF0000"/>
          <w:sz w:val="20"/>
          <w:szCs w:val="20"/>
          <w:lang w:val="en-US"/>
        </w:rPr>
      </w:pPr>
    </w:p>
    <w:p w:rsidR="00086F1F" w:rsidRDefault="00086F1F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DD6D16" w:rsidRDefault="00DD6D16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DD6D16" w:rsidRDefault="00DD6D16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DD6D16" w:rsidRDefault="00DD6D16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DD6D16" w:rsidRDefault="00DD6D16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DD6D16" w:rsidRDefault="00DD6D16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DD6D16" w:rsidRDefault="00DD6D16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086F1F" w:rsidRDefault="00086F1F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086F1F" w:rsidRDefault="00086F1F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086F1F" w:rsidRDefault="00086F1F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0D5B86" w:rsidRDefault="000D5B86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0D5B86" w:rsidRDefault="000D5B86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086F1F" w:rsidRDefault="00086F1F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086F1F" w:rsidRDefault="00771812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  <w:r w:rsidRPr="00DD6D16">
        <w:rPr>
          <w:rFonts w:ascii="Trebuchet MS" w:hAnsi="Trebuchet MS" w:cs="Trebuchet MS"/>
          <w:b/>
          <w:color w:val="01002A"/>
          <w:sz w:val="20"/>
          <w:szCs w:val="20"/>
          <w:lang w:val="en-US"/>
        </w:rPr>
        <w:lastRenderedPageBreak/>
        <w:t>Q.</w:t>
      </w:r>
      <w:r w:rsidR="00DD6D16" w:rsidRPr="00DD6D16">
        <w:rPr>
          <w:rFonts w:ascii="Trebuchet MS" w:hAnsi="Trebuchet MS" w:cs="Trebuchet MS"/>
          <w:b/>
          <w:color w:val="01002A"/>
          <w:sz w:val="20"/>
          <w:szCs w:val="20"/>
          <w:lang w:val="en-US"/>
        </w:rPr>
        <w:t xml:space="preserve"> 4:</w:t>
      </w:r>
      <w:r>
        <w:rPr>
          <w:rFonts w:ascii="Trebuchet MS" w:hAnsi="Trebuchet MS" w:cs="Trebuchet MS"/>
          <w:color w:val="01002A"/>
          <w:sz w:val="20"/>
          <w:szCs w:val="20"/>
          <w:lang w:val="en-US"/>
        </w:rPr>
        <w:t xml:space="preserve"> [</w:t>
      </w:r>
      <w:r w:rsidRPr="00DD6D16">
        <w:rPr>
          <w:rFonts w:ascii="Trebuchet MS" w:hAnsi="Trebuchet MS" w:cs="Trebuchet MS"/>
          <w:color w:val="01002A"/>
          <w:sz w:val="18"/>
          <w:szCs w:val="20"/>
          <w:lang w:val="en-US"/>
        </w:rPr>
        <w:t>20</w:t>
      </w:r>
      <w:r w:rsidR="00086F1F" w:rsidRPr="00DD6D16">
        <w:rPr>
          <w:rFonts w:ascii="Trebuchet MS" w:hAnsi="Trebuchet MS" w:cs="Trebuchet MS"/>
          <w:color w:val="01002A"/>
          <w:sz w:val="18"/>
          <w:szCs w:val="20"/>
          <w:lang w:val="en-US"/>
        </w:rPr>
        <w:t xml:space="preserve"> points</w:t>
      </w:r>
      <w:r w:rsidR="00086F1F">
        <w:rPr>
          <w:rFonts w:ascii="Trebuchet MS" w:hAnsi="Trebuchet MS" w:cs="Trebuchet MS"/>
          <w:color w:val="01002A"/>
          <w:sz w:val="20"/>
          <w:szCs w:val="20"/>
          <w:lang w:val="en-US"/>
        </w:rPr>
        <w:t xml:space="preserve">] </w:t>
      </w:r>
      <w:proofErr w:type="gramStart"/>
      <w:r w:rsidR="00086F1F">
        <w:rPr>
          <w:rFonts w:ascii="Trebuchet MS" w:hAnsi="Trebuchet MS" w:cs="Trebuchet MS"/>
          <w:color w:val="01002A"/>
          <w:sz w:val="20"/>
          <w:szCs w:val="20"/>
          <w:lang w:val="en-US"/>
        </w:rPr>
        <w:t>Explain</w:t>
      </w:r>
      <w:proofErr w:type="gramEnd"/>
      <w:r w:rsidR="00086F1F">
        <w:rPr>
          <w:rFonts w:ascii="Trebuchet MS" w:hAnsi="Trebuchet MS" w:cs="Trebuchet MS"/>
          <w:color w:val="01002A"/>
          <w:sz w:val="20"/>
          <w:szCs w:val="20"/>
          <w:lang w:val="en-US"/>
        </w:rPr>
        <w:t xml:space="preserve"> the following test types by answering the following questions: What is the objective? Who performs these tests? </w:t>
      </w:r>
    </w:p>
    <w:p w:rsidR="00771812" w:rsidRDefault="00771812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DD6D16" w:rsidRDefault="00DD6D16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  <w:r>
        <w:rPr>
          <w:rFonts w:ascii="Trebuchet MS" w:hAnsi="Trebuchet MS" w:cs="Trebuchet MS"/>
          <w:color w:val="01002A"/>
          <w:sz w:val="20"/>
          <w:szCs w:val="20"/>
          <w:lang w:val="en-US"/>
        </w:rPr>
        <w:t>Consider the</w:t>
      </w:r>
      <w:r w:rsidR="00086F1F">
        <w:rPr>
          <w:rFonts w:ascii="Trebuchet MS" w:hAnsi="Trebuchet MS" w:cs="Trebuchet MS"/>
          <w:color w:val="01002A"/>
          <w:sz w:val="20"/>
          <w:szCs w:val="20"/>
          <w:lang w:val="en-US"/>
        </w:rPr>
        <w:t xml:space="preserve"> V-model</w:t>
      </w:r>
      <w:r>
        <w:rPr>
          <w:rFonts w:ascii="Trebuchet MS" w:hAnsi="Trebuchet MS" w:cs="Trebuchet MS"/>
          <w:color w:val="01002A"/>
          <w:sz w:val="20"/>
          <w:szCs w:val="20"/>
          <w:lang w:val="en-US"/>
        </w:rPr>
        <w:t>,</w:t>
      </w:r>
      <w:r w:rsidR="00086F1F">
        <w:rPr>
          <w:rFonts w:ascii="Trebuchet MS" w:hAnsi="Trebuchet MS" w:cs="Trebuchet MS"/>
          <w:color w:val="01002A"/>
          <w:sz w:val="20"/>
          <w:szCs w:val="20"/>
          <w:lang w:val="en-US"/>
        </w:rPr>
        <w:t xml:space="preserve"> </w:t>
      </w:r>
      <w:r>
        <w:rPr>
          <w:rFonts w:ascii="Trebuchet MS" w:hAnsi="Trebuchet MS" w:cs="Trebuchet MS"/>
          <w:color w:val="01002A"/>
          <w:sz w:val="20"/>
          <w:szCs w:val="20"/>
          <w:lang w:val="en-US"/>
        </w:rPr>
        <w:t xml:space="preserve">and </w:t>
      </w:r>
      <w:r w:rsidR="00771812">
        <w:rPr>
          <w:rFonts w:ascii="Trebuchet MS" w:hAnsi="Trebuchet MS" w:cs="Trebuchet MS"/>
          <w:color w:val="01002A"/>
          <w:sz w:val="20"/>
          <w:szCs w:val="20"/>
          <w:lang w:val="en-US"/>
        </w:rPr>
        <w:t>define</w:t>
      </w:r>
      <w:r w:rsidR="00086F1F">
        <w:rPr>
          <w:rFonts w:ascii="Trebuchet MS" w:hAnsi="Trebuchet MS" w:cs="Trebuchet MS"/>
          <w:color w:val="01002A"/>
          <w:sz w:val="20"/>
          <w:szCs w:val="20"/>
          <w:lang w:val="en-US"/>
        </w:rPr>
        <w:t xml:space="preserve"> the association of these tests with </w:t>
      </w:r>
      <w:r w:rsidR="00C25539">
        <w:rPr>
          <w:rFonts w:ascii="Trebuchet MS" w:hAnsi="Trebuchet MS" w:cs="Trebuchet MS"/>
          <w:color w:val="01002A"/>
          <w:sz w:val="20"/>
          <w:szCs w:val="20"/>
          <w:lang w:val="en-US"/>
        </w:rPr>
        <w:t xml:space="preserve">the processes in this model. </w:t>
      </w:r>
    </w:p>
    <w:p w:rsidR="00086F1F" w:rsidRDefault="00C25539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  <w:r>
        <w:rPr>
          <w:rFonts w:ascii="Trebuchet MS" w:hAnsi="Trebuchet MS" w:cs="Trebuchet MS"/>
          <w:color w:val="01002A"/>
          <w:sz w:val="20"/>
          <w:szCs w:val="20"/>
          <w:lang w:val="en-US"/>
        </w:rPr>
        <w:t>Which process would provide the required artifacts and test plans for each of these test types?</w:t>
      </w:r>
      <w:r w:rsidR="00771812">
        <w:rPr>
          <w:rFonts w:ascii="Trebuchet MS" w:hAnsi="Trebuchet MS" w:cs="Trebuchet MS"/>
          <w:color w:val="01002A"/>
          <w:sz w:val="20"/>
          <w:szCs w:val="20"/>
          <w:lang w:val="en-US"/>
        </w:rPr>
        <w:t xml:space="preserve"> </w:t>
      </w:r>
    </w:p>
    <w:p w:rsidR="00C25539" w:rsidRDefault="00C25539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C25539" w:rsidRDefault="00086F1F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  <w:lang w:val="en-US"/>
        </w:rPr>
        <w:t>Functional testing.</w:t>
      </w:r>
      <w:proofErr w:type="gramEnd"/>
      <w:r w:rsidR="00C25539">
        <w:rPr>
          <w:rFonts w:ascii="Trebuchet MS" w:hAnsi="Trebuchet MS" w:cs="Trebuchet MS"/>
          <w:color w:val="01002A"/>
          <w:sz w:val="20"/>
          <w:szCs w:val="20"/>
          <w:lang w:val="en-US"/>
        </w:rPr>
        <w:t xml:space="preserve"> </w:t>
      </w:r>
    </w:p>
    <w:p w:rsidR="00DD6D16" w:rsidRDefault="00DD6D16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DD6D16" w:rsidRDefault="000D5B86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FF0000"/>
          <w:sz w:val="20"/>
          <w:szCs w:val="20"/>
          <w:lang w:val="en-US"/>
        </w:rPr>
      </w:pPr>
      <w:r>
        <w:rPr>
          <w:rFonts w:ascii="Trebuchet MS" w:hAnsi="Trebuchet MS" w:cs="Trebuchet MS"/>
          <w:color w:val="FF0000"/>
          <w:sz w:val="20"/>
          <w:szCs w:val="20"/>
          <w:lang w:val="en-US"/>
        </w:rPr>
        <w:t>Input – output checks for each module in a software system</w:t>
      </w:r>
      <w:r w:rsidR="00832875" w:rsidRPr="00832875">
        <w:rPr>
          <w:rFonts w:ascii="Trebuchet MS" w:hAnsi="Trebuchet MS" w:cs="Trebuchet MS"/>
          <w:color w:val="FF0000"/>
          <w:sz w:val="20"/>
          <w:szCs w:val="20"/>
          <w:lang w:val="en-US"/>
        </w:rPr>
        <w:t xml:space="preserve">. </w:t>
      </w:r>
    </w:p>
    <w:p w:rsidR="000D5B86" w:rsidRDefault="000D5B86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FF0000"/>
          <w:sz w:val="20"/>
          <w:szCs w:val="20"/>
          <w:lang w:val="en-US"/>
        </w:rPr>
      </w:pPr>
      <w:proofErr w:type="gramStart"/>
      <w:r>
        <w:rPr>
          <w:rFonts w:ascii="Trebuchet MS" w:hAnsi="Trebuchet MS" w:cs="Trebuchet MS"/>
          <w:color w:val="FF0000"/>
          <w:sz w:val="20"/>
          <w:szCs w:val="20"/>
          <w:lang w:val="en-US"/>
        </w:rPr>
        <w:t>Developers.</w:t>
      </w:r>
      <w:proofErr w:type="gramEnd"/>
      <w:r>
        <w:rPr>
          <w:rFonts w:ascii="Trebuchet MS" w:hAnsi="Trebuchet MS" w:cs="Trebuchet MS"/>
          <w:color w:val="FF0000"/>
          <w:sz w:val="20"/>
          <w:szCs w:val="20"/>
          <w:lang w:val="en-US"/>
        </w:rPr>
        <w:t xml:space="preserve"> </w:t>
      </w:r>
    </w:p>
    <w:p w:rsidR="000D5B86" w:rsidRPr="00832875" w:rsidRDefault="000D5B86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FF0000"/>
          <w:sz w:val="20"/>
          <w:szCs w:val="20"/>
          <w:lang w:val="en-US"/>
        </w:rPr>
      </w:pPr>
      <w:r>
        <w:rPr>
          <w:rFonts w:ascii="Trebuchet MS" w:hAnsi="Trebuchet MS" w:cs="Trebuchet MS"/>
          <w:color w:val="FF0000"/>
          <w:sz w:val="20"/>
          <w:szCs w:val="20"/>
          <w:lang w:val="en-US"/>
        </w:rPr>
        <w:t xml:space="preserve">Code and functional specs are the artifacts for the functional testing. </w:t>
      </w:r>
    </w:p>
    <w:p w:rsidR="00DD6D16" w:rsidRDefault="00DD6D16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DD6D16" w:rsidRDefault="00DD6D16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DD6D16" w:rsidRDefault="00DD6D16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DD6D16" w:rsidRDefault="00DD6D16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086F1F" w:rsidRDefault="00086F1F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  <w:lang w:val="en-US"/>
        </w:rPr>
        <w:t>Integration testing.</w:t>
      </w:r>
      <w:proofErr w:type="gramEnd"/>
      <w:r>
        <w:rPr>
          <w:rFonts w:ascii="Trebuchet MS" w:hAnsi="Trebuchet MS" w:cs="Trebuchet MS"/>
          <w:color w:val="01002A"/>
          <w:sz w:val="20"/>
          <w:szCs w:val="20"/>
          <w:lang w:val="en-US"/>
        </w:rPr>
        <w:t xml:space="preserve"> </w:t>
      </w:r>
    </w:p>
    <w:p w:rsidR="00DD6D16" w:rsidRDefault="00DD6D16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832875" w:rsidRDefault="000D5B86" w:rsidP="0083287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FF0000"/>
          <w:sz w:val="20"/>
          <w:szCs w:val="20"/>
          <w:lang w:val="en-US"/>
        </w:rPr>
      </w:pPr>
      <w:proofErr w:type="gramStart"/>
      <w:r>
        <w:rPr>
          <w:rFonts w:ascii="Trebuchet MS" w:hAnsi="Trebuchet MS" w:cs="Trebuchet MS"/>
          <w:color w:val="FF0000"/>
          <w:sz w:val="20"/>
          <w:szCs w:val="20"/>
          <w:lang w:val="en-US"/>
        </w:rPr>
        <w:t>Interactions between modules.</w:t>
      </w:r>
      <w:proofErr w:type="gramEnd"/>
      <w:r>
        <w:rPr>
          <w:rFonts w:ascii="Trebuchet MS" w:hAnsi="Trebuchet MS" w:cs="Trebuchet MS"/>
          <w:color w:val="FF0000"/>
          <w:sz w:val="20"/>
          <w:szCs w:val="20"/>
          <w:lang w:val="en-US"/>
        </w:rPr>
        <w:t xml:space="preserve"> </w:t>
      </w:r>
    </w:p>
    <w:p w:rsidR="000D5B86" w:rsidRDefault="000D5B86" w:rsidP="0083287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FF0000"/>
          <w:sz w:val="20"/>
          <w:szCs w:val="20"/>
          <w:lang w:val="en-US"/>
        </w:rPr>
      </w:pPr>
      <w:r>
        <w:rPr>
          <w:rFonts w:ascii="Trebuchet MS" w:hAnsi="Trebuchet MS" w:cs="Trebuchet MS"/>
          <w:color w:val="FF0000"/>
          <w:sz w:val="20"/>
          <w:szCs w:val="20"/>
          <w:lang w:val="en-US"/>
        </w:rPr>
        <w:t>Integration test teams (also developers)</w:t>
      </w:r>
    </w:p>
    <w:p w:rsidR="000D5B86" w:rsidRPr="00832875" w:rsidRDefault="000D5B86" w:rsidP="0083287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FF0000"/>
          <w:sz w:val="20"/>
          <w:szCs w:val="20"/>
          <w:lang w:val="en-US"/>
        </w:rPr>
      </w:pPr>
      <w:r>
        <w:rPr>
          <w:rFonts w:ascii="Trebuchet MS" w:hAnsi="Trebuchet MS" w:cs="Trebuchet MS"/>
          <w:color w:val="FF0000"/>
          <w:sz w:val="20"/>
          <w:szCs w:val="20"/>
          <w:lang w:val="en-US"/>
        </w:rPr>
        <w:t xml:space="preserve">Detailed design documents are the artifacts for integration tests. </w:t>
      </w:r>
    </w:p>
    <w:p w:rsidR="00DD6D16" w:rsidRDefault="00DD6D16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DD6D16" w:rsidRDefault="00DD6D16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DD6D16" w:rsidRDefault="00DD6D16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086F1F" w:rsidRDefault="00086F1F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086F1F" w:rsidRDefault="00086F1F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  <w:lang w:val="en-US"/>
        </w:rPr>
        <w:t>System testing.</w:t>
      </w:r>
      <w:proofErr w:type="gramEnd"/>
      <w:r>
        <w:rPr>
          <w:rFonts w:ascii="Trebuchet MS" w:hAnsi="Trebuchet MS" w:cs="Trebuchet MS"/>
          <w:color w:val="01002A"/>
          <w:sz w:val="20"/>
          <w:szCs w:val="20"/>
          <w:lang w:val="en-US"/>
        </w:rPr>
        <w:t xml:space="preserve"> </w:t>
      </w:r>
    </w:p>
    <w:p w:rsidR="00086F1F" w:rsidRDefault="00086F1F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832875" w:rsidRDefault="000D5B86" w:rsidP="0083287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FF0000"/>
          <w:sz w:val="20"/>
          <w:szCs w:val="20"/>
          <w:lang w:val="en-US"/>
        </w:rPr>
      </w:pPr>
      <w:proofErr w:type="gramStart"/>
      <w:r>
        <w:rPr>
          <w:rFonts w:ascii="Trebuchet MS" w:hAnsi="Trebuchet MS" w:cs="Trebuchet MS"/>
          <w:color w:val="FF0000"/>
          <w:sz w:val="20"/>
          <w:szCs w:val="20"/>
          <w:lang w:val="en-US"/>
        </w:rPr>
        <w:t>Verification of the complete systems functionality as a whole.</w:t>
      </w:r>
      <w:proofErr w:type="gramEnd"/>
    </w:p>
    <w:p w:rsidR="00DD6D16" w:rsidRDefault="000D5B86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FF0000"/>
          <w:sz w:val="20"/>
          <w:szCs w:val="20"/>
          <w:lang w:val="en-US"/>
        </w:rPr>
      </w:pPr>
      <w:r>
        <w:rPr>
          <w:rFonts w:ascii="Trebuchet MS" w:hAnsi="Trebuchet MS" w:cs="Trebuchet MS"/>
          <w:color w:val="FF0000"/>
          <w:sz w:val="20"/>
          <w:szCs w:val="20"/>
          <w:lang w:val="en-US"/>
        </w:rPr>
        <w:t>System test teams (sometimes outsourced)</w:t>
      </w:r>
    </w:p>
    <w:p w:rsidR="000D5B86" w:rsidRPr="000D5B86" w:rsidRDefault="000D5B86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FF0000"/>
          <w:sz w:val="20"/>
          <w:szCs w:val="20"/>
          <w:lang w:val="en-US"/>
        </w:rPr>
      </w:pPr>
      <w:r>
        <w:rPr>
          <w:rFonts w:ascii="Trebuchet MS" w:hAnsi="Trebuchet MS" w:cs="Trebuchet MS"/>
          <w:color w:val="FF0000"/>
          <w:sz w:val="20"/>
          <w:szCs w:val="20"/>
          <w:lang w:val="en-US"/>
        </w:rPr>
        <w:t>High level design documents and system requirements are the artifacts for planning system tests.</w:t>
      </w:r>
    </w:p>
    <w:p w:rsidR="00DD6D16" w:rsidRDefault="00DD6D16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DD6D16" w:rsidRDefault="00DD6D16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DD6D16" w:rsidRDefault="00DD6D16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086F1F" w:rsidRDefault="00086F1F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  <w:lang w:val="en-US"/>
        </w:rPr>
        <w:t>User acceptance testing.</w:t>
      </w:r>
      <w:proofErr w:type="gramEnd"/>
      <w:r>
        <w:rPr>
          <w:rFonts w:ascii="Trebuchet MS" w:hAnsi="Trebuchet MS" w:cs="Trebuchet MS"/>
          <w:color w:val="01002A"/>
          <w:sz w:val="20"/>
          <w:szCs w:val="20"/>
          <w:lang w:val="en-US"/>
        </w:rPr>
        <w:t xml:space="preserve"> </w:t>
      </w:r>
    </w:p>
    <w:p w:rsidR="00832875" w:rsidRDefault="00832875" w:rsidP="0083287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FF0000"/>
          <w:sz w:val="20"/>
          <w:szCs w:val="20"/>
          <w:lang w:val="en-US"/>
        </w:rPr>
      </w:pPr>
    </w:p>
    <w:p w:rsidR="00832875" w:rsidRDefault="000D5B86" w:rsidP="0083287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FF0000"/>
          <w:sz w:val="20"/>
          <w:szCs w:val="20"/>
          <w:lang w:val="en-US"/>
        </w:rPr>
      </w:pPr>
      <w:r>
        <w:rPr>
          <w:rFonts w:ascii="Trebuchet MS" w:hAnsi="Trebuchet MS" w:cs="Trebuchet MS"/>
          <w:color w:val="FF0000"/>
          <w:sz w:val="20"/>
          <w:szCs w:val="20"/>
          <w:lang w:val="en-US"/>
        </w:rPr>
        <w:t xml:space="preserve">Check the system against user needs /requirement specs. </w:t>
      </w:r>
    </w:p>
    <w:p w:rsidR="000D5B86" w:rsidRDefault="000D5B86" w:rsidP="0083287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FF0000"/>
          <w:sz w:val="20"/>
          <w:szCs w:val="20"/>
          <w:lang w:val="en-US"/>
        </w:rPr>
      </w:pPr>
      <w:r>
        <w:rPr>
          <w:rFonts w:ascii="Trebuchet MS" w:hAnsi="Trebuchet MS" w:cs="Trebuchet MS"/>
          <w:color w:val="FF0000"/>
          <w:sz w:val="20"/>
          <w:szCs w:val="20"/>
          <w:lang w:val="en-US"/>
        </w:rPr>
        <w:t xml:space="preserve">Customer and an independent test team (for alpha </w:t>
      </w:r>
      <w:proofErr w:type="spellStart"/>
      <w:r>
        <w:rPr>
          <w:rFonts w:ascii="Trebuchet MS" w:hAnsi="Trebuchet MS" w:cs="Trebuchet MS"/>
          <w:color w:val="FF0000"/>
          <w:sz w:val="20"/>
          <w:szCs w:val="20"/>
          <w:lang w:val="en-US"/>
        </w:rPr>
        <w:t>ve</w:t>
      </w:r>
      <w:proofErr w:type="spellEnd"/>
      <w:r>
        <w:rPr>
          <w:rFonts w:ascii="Trebuchet MS" w:hAnsi="Trebuchet MS" w:cs="Trebuchet MS"/>
          <w:color w:val="FF0000"/>
          <w:sz w:val="20"/>
          <w:szCs w:val="20"/>
          <w:lang w:val="en-US"/>
        </w:rPr>
        <w:t xml:space="preserve"> beta tests)</w:t>
      </w:r>
    </w:p>
    <w:p w:rsidR="000D5B86" w:rsidRPr="00832875" w:rsidRDefault="000D5B86" w:rsidP="0083287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FF0000"/>
          <w:sz w:val="20"/>
          <w:szCs w:val="20"/>
          <w:lang w:val="en-US"/>
        </w:rPr>
      </w:pPr>
      <w:r>
        <w:rPr>
          <w:rFonts w:ascii="Trebuchet MS" w:hAnsi="Trebuchet MS" w:cs="Trebuchet MS"/>
          <w:color w:val="FF0000"/>
          <w:sz w:val="20"/>
          <w:szCs w:val="20"/>
          <w:lang w:val="en-US"/>
        </w:rPr>
        <w:t>Requirements are the artifacts for user acceptance tests.</w:t>
      </w:r>
    </w:p>
    <w:p w:rsidR="00086F1F" w:rsidRDefault="00086F1F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DD6D16" w:rsidRDefault="00DD6D16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DD6D16" w:rsidRDefault="00DD6D16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DD6D16" w:rsidRDefault="00DD6D16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DD6D16" w:rsidRDefault="00DD6D16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DD6D16" w:rsidRDefault="00DD6D16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DD6D16" w:rsidRDefault="00DD6D16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DD6D16" w:rsidRDefault="00DD6D16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DD6D16" w:rsidRDefault="00DD6D16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832875" w:rsidRDefault="00832875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832875" w:rsidRDefault="00832875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832875" w:rsidRDefault="00832875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832875" w:rsidRDefault="00832875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832875" w:rsidRDefault="00832875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832875" w:rsidRDefault="00832875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832875" w:rsidRDefault="00832875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832875" w:rsidRDefault="00832875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832875" w:rsidRDefault="00832875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832875" w:rsidRDefault="00832875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832875" w:rsidRDefault="00832875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DD6D16" w:rsidRDefault="00DD6D16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DD6D16" w:rsidRDefault="00DD6D16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DD6D16" w:rsidRDefault="00DD6D16" w:rsidP="00622E61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  <w:lang w:val="en-US"/>
        </w:rPr>
      </w:pPr>
    </w:p>
    <w:p w:rsidR="007A5ECB" w:rsidRPr="00DD6D16" w:rsidRDefault="00DD6D16" w:rsidP="00955CAE">
      <w:pPr>
        <w:pStyle w:val="ListParagraph"/>
        <w:autoSpaceDE w:val="0"/>
        <w:autoSpaceDN w:val="0"/>
        <w:adjustRightInd w:val="0"/>
        <w:ind w:left="0"/>
        <w:rPr>
          <w:rFonts w:ascii="Trebuchet MS" w:hAnsi="Trebuchet MS" w:cs="Trebuchet MS"/>
          <w:bCs/>
          <w:sz w:val="20"/>
          <w:szCs w:val="20"/>
        </w:rPr>
      </w:pPr>
      <w:r w:rsidRPr="00DD6D16">
        <w:rPr>
          <w:rFonts w:ascii="Trebuchet MS" w:hAnsi="Trebuchet MS" w:cs="Trebuchet MS"/>
          <w:b/>
          <w:bCs/>
          <w:sz w:val="20"/>
          <w:szCs w:val="20"/>
          <w:lang w:val="en-US"/>
        </w:rPr>
        <w:t>Q. 5</w:t>
      </w:r>
      <w:r w:rsidR="00622E61" w:rsidRPr="00DD6D16">
        <w:rPr>
          <w:rFonts w:ascii="Trebuchet MS" w:hAnsi="Trebuchet MS" w:cs="Trebuchet MS"/>
          <w:b/>
          <w:bCs/>
          <w:sz w:val="20"/>
          <w:szCs w:val="20"/>
          <w:lang w:val="en-US"/>
        </w:rPr>
        <w:t>:</w:t>
      </w:r>
      <w:r w:rsidR="00622E61" w:rsidRPr="00DD6D16">
        <w:rPr>
          <w:rFonts w:ascii="Trebuchet MS" w:hAnsi="Trebuchet MS" w:cs="Trebuchet MS"/>
          <w:bCs/>
          <w:sz w:val="20"/>
          <w:szCs w:val="20"/>
          <w:lang w:val="en-US"/>
        </w:rPr>
        <w:t xml:space="preserve"> </w:t>
      </w:r>
      <w:r w:rsidR="009800FA" w:rsidRPr="00DD6D16">
        <w:rPr>
          <w:rFonts w:ascii="Trebuchet MS" w:hAnsi="Trebuchet MS" w:cs="Trebuchet MS"/>
          <w:bCs/>
          <w:sz w:val="16"/>
          <w:szCs w:val="16"/>
          <w:lang w:val="en-US"/>
        </w:rPr>
        <w:t>[</w:t>
      </w:r>
      <w:r w:rsidR="00771812" w:rsidRPr="00DD6D16">
        <w:rPr>
          <w:rFonts w:ascii="Trebuchet MS" w:hAnsi="Trebuchet MS" w:cs="Trebuchet MS"/>
          <w:bCs/>
          <w:sz w:val="16"/>
          <w:szCs w:val="16"/>
          <w:lang w:val="en-US"/>
        </w:rPr>
        <w:t>15</w:t>
      </w:r>
      <w:r w:rsidR="009800FA" w:rsidRPr="00DD6D16">
        <w:rPr>
          <w:rFonts w:ascii="Trebuchet MS" w:hAnsi="Trebuchet MS" w:cs="Trebuchet MS"/>
          <w:bCs/>
          <w:sz w:val="16"/>
          <w:szCs w:val="16"/>
          <w:lang w:val="en-US"/>
        </w:rPr>
        <w:t xml:space="preserve"> points] </w:t>
      </w:r>
      <w:r w:rsidR="000867A3" w:rsidRPr="00DD6D16">
        <w:rPr>
          <w:rFonts w:ascii="Trebuchet MS" w:hAnsi="Trebuchet MS" w:cs="Trebuchet MS"/>
          <w:bCs/>
          <w:sz w:val="20"/>
          <w:szCs w:val="20"/>
        </w:rPr>
        <w:t>Using</w:t>
      </w:r>
      <w:r w:rsidR="000867A3" w:rsidRPr="00DD6D16">
        <w:rPr>
          <w:rFonts w:ascii="Trebuchet MS" w:hAnsi="Trebuchet MS" w:cs="Trebuchet MS"/>
          <w:bCs/>
          <w:sz w:val="16"/>
          <w:szCs w:val="16"/>
          <w:lang w:val="en-US"/>
        </w:rPr>
        <w:t xml:space="preserve"> </w:t>
      </w:r>
      <w:r w:rsidR="000867A3" w:rsidRPr="00DD6D16">
        <w:rPr>
          <w:rFonts w:ascii="Trebuchet MS" w:hAnsi="Trebuchet MS" w:cs="Trebuchet MS"/>
          <w:bCs/>
          <w:sz w:val="20"/>
          <w:szCs w:val="20"/>
        </w:rPr>
        <w:t>the Failure Mode &amp; Effect Analysis (FMEA) Technique,</w:t>
      </w:r>
      <w:r>
        <w:rPr>
          <w:rFonts w:ascii="Trebuchet MS" w:hAnsi="Trebuchet MS" w:cs="Trebuchet MS"/>
          <w:bCs/>
          <w:sz w:val="20"/>
          <w:szCs w:val="20"/>
        </w:rPr>
        <w:t xml:space="preserve"> </w:t>
      </w:r>
      <w:r w:rsidRPr="00DD6D16">
        <w:rPr>
          <w:rFonts w:ascii="Trebuchet MS" w:hAnsi="Trebuchet MS" w:cs="Trebuchet MS"/>
          <w:bCs/>
          <w:sz w:val="20"/>
          <w:szCs w:val="20"/>
          <w:lang w:val="en-US"/>
        </w:rPr>
        <w:t>calculate</w:t>
      </w:r>
      <w:r w:rsidR="00E73E1E" w:rsidRPr="00DD6D16">
        <w:rPr>
          <w:rFonts w:ascii="Trebuchet MS" w:hAnsi="Trebuchet MS" w:cs="Trebuchet MS"/>
          <w:bCs/>
          <w:sz w:val="20"/>
          <w:szCs w:val="20"/>
          <w:lang w:val="en-US"/>
        </w:rPr>
        <w:t xml:space="preserve"> </w:t>
      </w:r>
      <w:r w:rsidR="000867A3" w:rsidRPr="00DD6D16">
        <w:rPr>
          <w:rFonts w:ascii="Trebuchet MS" w:hAnsi="Trebuchet MS" w:cs="Trebuchet MS"/>
          <w:bCs/>
          <w:sz w:val="20"/>
          <w:szCs w:val="20"/>
          <w:lang w:val="en-US"/>
        </w:rPr>
        <w:t xml:space="preserve">the </w:t>
      </w:r>
      <w:r w:rsidR="00622E61" w:rsidRPr="00DD6D16">
        <w:rPr>
          <w:rFonts w:ascii="Trebuchet MS" w:hAnsi="Trebuchet MS" w:cs="Trebuchet MS"/>
          <w:bCs/>
          <w:sz w:val="20"/>
          <w:szCs w:val="20"/>
          <w:lang w:val="en-US"/>
        </w:rPr>
        <w:t>Risk Priority Number</w:t>
      </w:r>
      <w:r w:rsidR="00E73E1E" w:rsidRPr="00DD6D16">
        <w:rPr>
          <w:rFonts w:ascii="Trebuchet MS" w:hAnsi="Trebuchet MS" w:cs="Trebuchet MS"/>
          <w:bCs/>
          <w:sz w:val="20"/>
          <w:szCs w:val="20"/>
          <w:lang w:val="en-US"/>
        </w:rPr>
        <w:t>(RPN)</w:t>
      </w:r>
      <w:r w:rsidR="00622E61" w:rsidRPr="00DD6D16">
        <w:rPr>
          <w:rFonts w:ascii="Trebuchet MS" w:hAnsi="Trebuchet MS" w:cs="Trebuchet MS"/>
          <w:bCs/>
          <w:sz w:val="20"/>
          <w:szCs w:val="20"/>
          <w:lang w:val="en-US"/>
        </w:rPr>
        <w:t xml:space="preserve"> </w:t>
      </w:r>
      <w:r w:rsidR="00E73E1E" w:rsidRPr="00DD6D16">
        <w:rPr>
          <w:rFonts w:ascii="Trebuchet MS" w:hAnsi="Trebuchet MS" w:cs="Trebuchet MS"/>
          <w:bCs/>
          <w:sz w:val="20"/>
          <w:szCs w:val="20"/>
        </w:rPr>
        <w:t xml:space="preserve">for the following </w:t>
      </w:r>
      <w:r w:rsidR="0084020B" w:rsidRPr="00DD6D16">
        <w:rPr>
          <w:rFonts w:ascii="Trebuchet MS" w:hAnsi="Trebuchet MS" w:cs="Trebuchet MS"/>
          <w:bCs/>
          <w:sz w:val="20"/>
          <w:szCs w:val="20"/>
        </w:rPr>
        <w:t>three cases in</w:t>
      </w:r>
      <w:r w:rsidR="000867A3" w:rsidRPr="00DD6D16">
        <w:rPr>
          <w:rFonts w:ascii="Trebuchet MS" w:hAnsi="Trebuchet MS" w:cs="Trebuchet MS"/>
          <w:bCs/>
          <w:sz w:val="20"/>
          <w:szCs w:val="20"/>
        </w:rPr>
        <w:t xml:space="preserve"> the</w:t>
      </w:r>
      <w:r w:rsidR="0084020B" w:rsidRPr="00DD6D16">
        <w:rPr>
          <w:rFonts w:ascii="Trebuchet MS" w:hAnsi="Trebuchet MS" w:cs="Trebuchet MS"/>
          <w:bCs/>
          <w:sz w:val="20"/>
          <w:szCs w:val="20"/>
        </w:rPr>
        <w:t xml:space="preserve"> Collection application,</w:t>
      </w:r>
      <w:r w:rsidR="00E73E1E" w:rsidRPr="00DD6D16">
        <w:rPr>
          <w:rFonts w:ascii="Trebuchet MS" w:hAnsi="Trebuchet MS" w:cs="Trebuchet MS"/>
          <w:bCs/>
          <w:sz w:val="20"/>
          <w:szCs w:val="20"/>
        </w:rPr>
        <w:t xml:space="preserve"> and determine </w:t>
      </w:r>
      <w:r w:rsidR="0084020B" w:rsidRPr="00DD6D16">
        <w:rPr>
          <w:rFonts w:ascii="Trebuchet MS" w:hAnsi="Trebuchet MS" w:cs="Trebuchet MS"/>
          <w:bCs/>
          <w:sz w:val="20"/>
          <w:szCs w:val="20"/>
        </w:rPr>
        <w:t xml:space="preserve">the </w:t>
      </w:r>
      <w:r w:rsidR="00E73E1E" w:rsidRPr="00DD6D16">
        <w:rPr>
          <w:rFonts w:ascii="Trebuchet MS" w:hAnsi="Trebuchet MS" w:cs="Trebuchet MS"/>
          <w:bCs/>
          <w:sz w:val="20"/>
          <w:szCs w:val="20"/>
        </w:rPr>
        <w:t>testing density according to following table.</w:t>
      </w:r>
    </w:p>
    <w:p w:rsidR="00E73E1E" w:rsidRPr="00E73E1E" w:rsidRDefault="00E73E1E" w:rsidP="00E73E1E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ab/>
      </w:r>
      <w:r>
        <w:rPr>
          <w:rFonts w:ascii="Trebuchet MS" w:hAnsi="Trebuchet MS" w:cs="Trebuchet MS"/>
          <w:color w:val="01002A"/>
          <w:sz w:val="20"/>
          <w:szCs w:val="20"/>
        </w:rPr>
        <w:tab/>
        <w:t>TESTING DENSITY TABLE</w:t>
      </w:r>
    </w:p>
    <w:tbl>
      <w:tblPr>
        <w:tblW w:w="5468" w:type="dxa"/>
        <w:tblInd w:w="7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734"/>
        <w:gridCol w:w="2734"/>
      </w:tblGrid>
      <w:tr w:rsidR="00E73E1E" w:rsidRPr="00E73E1E" w:rsidTr="00E73E1E">
        <w:trPr>
          <w:trHeight w:val="272"/>
        </w:trPr>
        <w:tc>
          <w:tcPr>
            <w:tcW w:w="2734" w:type="dxa"/>
            <w:tcBorders>
              <w:top w:val="single" w:sz="8" w:space="0" w:color="333399"/>
              <w:left w:val="nil"/>
              <w:bottom w:val="single" w:sz="8" w:space="0" w:color="333399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73E1E" w:rsidRPr="00E73E1E" w:rsidRDefault="00E73E1E" w:rsidP="0063600F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rebuchet MS" w:hAnsi="Trebuchet MS" w:cs="Trebuchet MS"/>
                <w:color w:val="01002A"/>
                <w:sz w:val="20"/>
                <w:szCs w:val="20"/>
              </w:rPr>
            </w:pPr>
            <w:r w:rsidRPr="00E73E1E">
              <w:rPr>
                <w:rFonts w:ascii="Trebuchet MS" w:hAnsi="Trebuchet MS" w:cs="Trebuchet MS"/>
                <w:b/>
                <w:bCs/>
                <w:color w:val="01002A"/>
                <w:sz w:val="20"/>
                <w:szCs w:val="20"/>
              </w:rPr>
              <w:t>Testing Density</w:t>
            </w:r>
          </w:p>
        </w:tc>
        <w:tc>
          <w:tcPr>
            <w:tcW w:w="2734" w:type="dxa"/>
            <w:tcBorders>
              <w:top w:val="single" w:sz="8" w:space="0" w:color="333399"/>
              <w:left w:val="nil"/>
              <w:bottom w:val="single" w:sz="8" w:space="0" w:color="333399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73E1E" w:rsidRPr="00E73E1E" w:rsidRDefault="00E73E1E" w:rsidP="0063600F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rebuchet MS" w:hAnsi="Trebuchet MS" w:cs="Trebuchet MS"/>
                <w:color w:val="01002A"/>
                <w:sz w:val="20"/>
                <w:szCs w:val="20"/>
              </w:rPr>
            </w:pPr>
            <w:r w:rsidRPr="00E73E1E">
              <w:rPr>
                <w:rFonts w:ascii="Trebuchet MS" w:hAnsi="Trebuchet MS" w:cs="Trebuchet MS"/>
                <w:b/>
                <w:bCs/>
                <w:color w:val="01002A"/>
                <w:sz w:val="20"/>
                <w:szCs w:val="20"/>
              </w:rPr>
              <w:t>RPN Interval</w:t>
            </w:r>
          </w:p>
        </w:tc>
      </w:tr>
      <w:tr w:rsidR="00E73E1E" w:rsidRPr="00E73E1E" w:rsidTr="00E73E1E">
        <w:trPr>
          <w:trHeight w:val="272"/>
        </w:trPr>
        <w:tc>
          <w:tcPr>
            <w:tcW w:w="2734" w:type="dxa"/>
            <w:tcBorders>
              <w:top w:val="single" w:sz="8" w:space="0" w:color="333399"/>
              <w:left w:val="nil"/>
              <w:bottom w:val="nil"/>
              <w:right w:val="nil"/>
            </w:tcBorders>
            <w:shd w:val="clear" w:color="auto" w:fill="E8E8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73E1E" w:rsidRPr="00E73E1E" w:rsidRDefault="00E73E1E" w:rsidP="0063600F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rebuchet MS" w:hAnsi="Trebuchet MS" w:cs="Trebuchet MS"/>
                <w:color w:val="01002A"/>
                <w:sz w:val="20"/>
                <w:szCs w:val="20"/>
              </w:rPr>
            </w:pPr>
            <w:r w:rsidRPr="00E73E1E">
              <w:rPr>
                <w:rFonts w:ascii="Trebuchet MS" w:hAnsi="Trebuchet MS" w:cs="Trebuchet MS"/>
                <w:color w:val="01002A"/>
                <w:sz w:val="20"/>
                <w:szCs w:val="20"/>
              </w:rPr>
              <w:t>Extensive Testing</w:t>
            </w:r>
          </w:p>
        </w:tc>
        <w:tc>
          <w:tcPr>
            <w:tcW w:w="2734" w:type="dxa"/>
            <w:tcBorders>
              <w:top w:val="single" w:sz="8" w:space="0" w:color="333399"/>
              <w:left w:val="nil"/>
              <w:bottom w:val="nil"/>
              <w:right w:val="nil"/>
            </w:tcBorders>
            <w:shd w:val="clear" w:color="auto" w:fill="E8E8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73E1E" w:rsidRPr="00E73E1E" w:rsidRDefault="00E73E1E" w:rsidP="0063600F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rebuchet MS" w:hAnsi="Trebuchet MS" w:cs="Trebuchet MS"/>
                <w:color w:val="01002A"/>
                <w:sz w:val="20"/>
                <w:szCs w:val="20"/>
              </w:rPr>
            </w:pPr>
            <w:r w:rsidRPr="00E73E1E">
              <w:rPr>
                <w:rFonts w:ascii="Trebuchet MS" w:hAnsi="Trebuchet MS" w:cs="Trebuchet MS"/>
                <w:color w:val="01002A"/>
                <w:sz w:val="20"/>
                <w:szCs w:val="20"/>
              </w:rPr>
              <w:t>1-5</w:t>
            </w:r>
          </w:p>
        </w:tc>
      </w:tr>
      <w:tr w:rsidR="00E73E1E" w:rsidRPr="00E73E1E" w:rsidTr="00E73E1E">
        <w:trPr>
          <w:trHeight w:val="272"/>
        </w:trPr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73E1E" w:rsidRPr="00E73E1E" w:rsidRDefault="00E73E1E" w:rsidP="0063600F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rebuchet MS" w:hAnsi="Trebuchet MS" w:cs="Trebuchet MS"/>
                <w:color w:val="01002A"/>
                <w:sz w:val="20"/>
                <w:szCs w:val="20"/>
              </w:rPr>
            </w:pPr>
            <w:r w:rsidRPr="00E73E1E">
              <w:rPr>
                <w:rFonts w:ascii="Trebuchet MS" w:hAnsi="Trebuchet MS" w:cs="Trebuchet MS"/>
                <w:color w:val="01002A"/>
                <w:sz w:val="20"/>
                <w:szCs w:val="20"/>
              </w:rPr>
              <w:t>Balanced Testing</w:t>
            </w: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73E1E" w:rsidRPr="00E73E1E" w:rsidRDefault="00E73E1E" w:rsidP="0063600F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rebuchet MS" w:hAnsi="Trebuchet MS" w:cs="Trebuchet MS"/>
                <w:color w:val="01002A"/>
                <w:sz w:val="20"/>
                <w:szCs w:val="20"/>
              </w:rPr>
            </w:pPr>
            <w:r w:rsidRPr="00E73E1E">
              <w:rPr>
                <w:rFonts w:ascii="Trebuchet MS" w:hAnsi="Trebuchet MS" w:cs="Trebuchet MS"/>
                <w:color w:val="01002A"/>
                <w:sz w:val="20"/>
                <w:szCs w:val="20"/>
              </w:rPr>
              <w:t>6-20</w:t>
            </w:r>
          </w:p>
        </w:tc>
      </w:tr>
      <w:tr w:rsidR="00E73E1E" w:rsidRPr="00E73E1E" w:rsidTr="00E73E1E">
        <w:trPr>
          <w:trHeight w:val="272"/>
        </w:trPr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shd w:val="clear" w:color="auto" w:fill="E8E8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73E1E" w:rsidRPr="00E73E1E" w:rsidRDefault="00E73E1E" w:rsidP="0063600F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rebuchet MS" w:hAnsi="Trebuchet MS" w:cs="Trebuchet MS"/>
                <w:color w:val="01002A"/>
                <w:sz w:val="20"/>
                <w:szCs w:val="20"/>
              </w:rPr>
            </w:pPr>
            <w:r w:rsidRPr="00E73E1E">
              <w:rPr>
                <w:rFonts w:ascii="Trebuchet MS" w:hAnsi="Trebuchet MS" w:cs="Trebuchet MS"/>
                <w:color w:val="01002A"/>
                <w:sz w:val="20"/>
                <w:szCs w:val="20"/>
              </w:rPr>
              <w:t>Opportunity Testing</w:t>
            </w: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shd w:val="clear" w:color="auto" w:fill="E8E8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73E1E" w:rsidRPr="00E73E1E" w:rsidRDefault="00E73E1E" w:rsidP="0063600F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rebuchet MS" w:hAnsi="Trebuchet MS" w:cs="Trebuchet MS"/>
                <w:color w:val="01002A"/>
                <w:sz w:val="20"/>
                <w:szCs w:val="20"/>
              </w:rPr>
            </w:pPr>
            <w:r w:rsidRPr="00E73E1E">
              <w:rPr>
                <w:rFonts w:ascii="Trebuchet MS" w:hAnsi="Trebuchet MS" w:cs="Trebuchet MS"/>
                <w:color w:val="01002A"/>
                <w:sz w:val="20"/>
                <w:szCs w:val="20"/>
              </w:rPr>
              <w:t>21-50</w:t>
            </w:r>
          </w:p>
        </w:tc>
      </w:tr>
      <w:tr w:rsidR="00E73E1E" w:rsidRPr="00E73E1E" w:rsidTr="00E73E1E">
        <w:trPr>
          <w:trHeight w:val="272"/>
        </w:trPr>
        <w:tc>
          <w:tcPr>
            <w:tcW w:w="2734" w:type="dxa"/>
            <w:tcBorders>
              <w:top w:val="nil"/>
              <w:left w:val="nil"/>
              <w:bottom w:val="single" w:sz="8" w:space="0" w:color="333399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73E1E" w:rsidRPr="00E73E1E" w:rsidRDefault="00E73E1E" w:rsidP="0063600F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rebuchet MS" w:hAnsi="Trebuchet MS" w:cs="Trebuchet MS"/>
                <w:color w:val="01002A"/>
                <w:sz w:val="20"/>
                <w:szCs w:val="20"/>
              </w:rPr>
            </w:pPr>
            <w:r w:rsidRPr="00E73E1E">
              <w:rPr>
                <w:rFonts w:ascii="Trebuchet MS" w:hAnsi="Trebuchet MS" w:cs="Trebuchet MS"/>
                <w:color w:val="01002A"/>
                <w:sz w:val="20"/>
                <w:szCs w:val="20"/>
              </w:rPr>
              <w:t>Reporting Observed Bugs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8" w:space="0" w:color="333399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73E1E" w:rsidRPr="00E73E1E" w:rsidRDefault="0084020B" w:rsidP="0063600F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rebuchet MS" w:hAnsi="Trebuchet MS" w:cs="Trebuchet MS"/>
                <w:color w:val="01002A"/>
                <w:sz w:val="20"/>
                <w:szCs w:val="20"/>
              </w:rPr>
            </w:pPr>
            <w:r>
              <w:rPr>
                <w:rFonts w:ascii="Trebuchet MS" w:hAnsi="Trebuchet MS" w:cs="Trebuchet MS"/>
                <w:color w:val="01002A"/>
                <w:sz w:val="20"/>
                <w:szCs w:val="20"/>
              </w:rPr>
              <w:t>&gt;</w:t>
            </w:r>
            <w:r w:rsidR="00E73E1E" w:rsidRPr="00E73E1E">
              <w:rPr>
                <w:rFonts w:ascii="Trebuchet MS" w:hAnsi="Trebuchet MS" w:cs="Trebuchet MS"/>
                <w:color w:val="01002A"/>
                <w:sz w:val="20"/>
                <w:szCs w:val="20"/>
              </w:rPr>
              <w:t>51</w:t>
            </w:r>
          </w:p>
        </w:tc>
      </w:tr>
    </w:tbl>
    <w:p w:rsidR="00622E61" w:rsidRDefault="00622E61" w:rsidP="00622E6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rebuchet MS" w:hAnsi="Trebuchet MS" w:cs="Trebuchet MS"/>
          <w:b/>
          <w:bCs/>
          <w:color w:val="000080"/>
          <w:sz w:val="20"/>
          <w:szCs w:val="20"/>
          <w:lang w:val="en-US"/>
        </w:rPr>
      </w:pPr>
    </w:p>
    <w:p w:rsidR="00E73E1E" w:rsidRDefault="00E73E1E" w:rsidP="00622E6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rebuchet MS" w:hAnsi="Trebuchet MS" w:cs="Trebuchet MS"/>
          <w:b/>
          <w:bCs/>
          <w:color w:val="000080"/>
          <w:sz w:val="20"/>
          <w:szCs w:val="20"/>
          <w:lang w:val="en-US"/>
        </w:rPr>
      </w:pPr>
    </w:p>
    <w:p w:rsidR="00E73E1E" w:rsidRDefault="00E73E1E" w:rsidP="00622E6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rebuchet MS" w:hAnsi="Trebuchet MS" w:cs="Trebuchet MS"/>
          <w:b/>
          <w:bCs/>
          <w:color w:val="000080"/>
          <w:sz w:val="20"/>
          <w:szCs w:val="20"/>
          <w:lang w:val="en-US"/>
        </w:rPr>
      </w:pPr>
    </w:p>
    <w:p w:rsidR="007A5ECB" w:rsidRPr="007A5ECB" w:rsidRDefault="007A5ECB" w:rsidP="00955CAE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  <w:color w:val="01002A"/>
          <w:sz w:val="20"/>
          <w:szCs w:val="20"/>
        </w:rPr>
      </w:pPr>
      <w:r w:rsidRPr="007A5ECB">
        <w:rPr>
          <w:rFonts w:ascii="Trebuchet MS" w:hAnsi="Trebuchet MS" w:cs="Trebuchet MS"/>
          <w:color w:val="01002A"/>
          <w:sz w:val="20"/>
          <w:szCs w:val="20"/>
        </w:rPr>
        <w:t>TTECH-</w:t>
      </w:r>
      <w:r>
        <w:rPr>
          <w:rFonts w:ascii="Trebuchet MS" w:hAnsi="Trebuchet MS" w:cs="Trebuchet MS"/>
          <w:color w:val="01002A"/>
          <w:sz w:val="20"/>
          <w:szCs w:val="20"/>
        </w:rPr>
        <w:t>Collection Application</w:t>
      </w:r>
    </w:p>
    <w:p w:rsidR="007A5ECB" w:rsidRDefault="007A5ECB" w:rsidP="00955CAE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  <w:color w:val="01002A"/>
          <w:sz w:val="20"/>
          <w:szCs w:val="20"/>
        </w:rPr>
      </w:pPr>
      <w:r w:rsidRPr="007A5ECB">
        <w:rPr>
          <w:rFonts w:ascii="Trebuchet MS" w:hAnsi="Trebuchet MS" w:cs="Trebuchet MS"/>
          <w:color w:val="01002A"/>
          <w:sz w:val="20"/>
          <w:szCs w:val="20"/>
        </w:rPr>
        <w:tab/>
      </w:r>
      <w:r w:rsidR="000867A3">
        <w:rPr>
          <w:rFonts w:ascii="Trebuchet MS" w:hAnsi="Trebuchet MS" w:cs="Trebuchet MS"/>
          <w:color w:val="01002A"/>
          <w:sz w:val="20"/>
          <w:szCs w:val="20"/>
        </w:rPr>
        <w:t xml:space="preserve">Quality Risk </w:t>
      </w:r>
      <w:r w:rsidRPr="007A5ECB">
        <w:rPr>
          <w:rFonts w:ascii="Trebuchet MS" w:hAnsi="Trebuchet MS" w:cs="Trebuchet MS"/>
          <w:color w:val="01002A"/>
          <w:sz w:val="20"/>
          <w:szCs w:val="20"/>
        </w:rPr>
        <w:t>Category=Functionality 1.000</w:t>
      </w:r>
    </w:p>
    <w:p w:rsidR="007A5ECB" w:rsidRPr="007A5ECB" w:rsidRDefault="007A5ECB" w:rsidP="00955CAE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  <w:color w:val="01002A"/>
          <w:sz w:val="20"/>
          <w:szCs w:val="20"/>
        </w:rPr>
      </w:pPr>
    </w:p>
    <w:p w:rsidR="007A5ECB" w:rsidRPr="007A5ECB" w:rsidRDefault="007A5ECB" w:rsidP="00955CAE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  <w:color w:val="01002A"/>
          <w:sz w:val="20"/>
          <w:szCs w:val="20"/>
        </w:rPr>
      </w:pPr>
      <w:r w:rsidRPr="007A5ECB">
        <w:rPr>
          <w:rFonts w:ascii="Trebuchet MS" w:hAnsi="Trebuchet MS" w:cs="Trebuchet MS"/>
          <w:color w:val="01002A"/>
          <w:sz w:val="20"/>
          <w:szCs w:val="20"/>
        </w:rPr>
        <w:t>Case 1.001:</w:t>
      </w:r>
      <w:r>
        <w:rPr>
          <w:rFonts w:ascii="Trebuchet MS" w:hAnsi="Trebuchet MS" w:cs="Trebuchet MS"/>
          <w:color w:val="01002A"/>
          <w:sz w:val="20"/>
          <w:szCs w:val="20"/>
        </w:rPr>
        <w:t>Multiple p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  <w:lang w:val="en-US"/>
        </w:rPr>
        <w:t>ayments</w:t>
      </w:r>
      <w:proofErr w:type="spellEnd"/>
      <w:r w:rsidRPr="007A5ECB">
        <w:rPr>
          <w:rFonts w:ascii="Trebuchet MS" w:hAnsi="Trebuchet MS" w:cs="Trebuchet MS"/>
          <w:color w:val="01002A"/>
          <w:sz w:val="20"/>
          <w:szCs w:val="20"/>
          <w:lang w:val="en-US"/>
        </w:rPr>
        <w:t xml:space="preserve"> of </w:t>
      </w:r>
      <w:r>
        <w:rPr>
          <w:rFonts w:ascii="Trebuchet MS" w:hAnsi="Trebuchet MS" w:cs="Trebuchet MS"/>
          <w:color w:val="01002A"/>
          <w:sz w:val="20"/>
          <w:szCs w:val="20"/>
          <w:lang w:val="en-US"/>
        </w:rPr>
        <w:t>one invoice</w:t>
      </w:r>
      <w:r w:rsidRPr="007A5ECB">
        <w:rPr>
          <w:rFonts w:ascii="Trebuchet MS" w:hAnsi="Trebuchet MS" w:cs="Trebuchet MS"/>
          <w:color w:val="01002A"/>
          <w:sz w:val="20"/>
          <w:szCs w:val="20"/>
          <w:lang w:val="en-US"/>
        </w:rPr>
        <w:t xml:space="preserve"> for the </w:t>
      </w:r>
      <w:r>
        <w:rPr>
          <w:rFonts w:ascii="Trebuchet MS" w:hAnsi="Trebuchet MS" w:cs="Trebuchet MS"/>
          <w:color w:val="01002A"/>
          <w:sz w:val="20"/>
          <w:szCs w:val="20"/>
          <w:lang w:val="en-US"/>
        </w:rPr>
        <w:t>different</w:t>
      </w:r>
      <w:r w:rsidRPr="007A5ECB">
        <w:rPr>
          <w:rFonts w:ascii="Trebuchet MS" w:hAnsi="Trebuchet MS" w:cs="Trebuchet MS"/>
          <w:color w:val="01002A"/>
          <w:sz w:val="20"/>
          <w:szCs w:val="20"/>
          <w:lang w:val="en-US"/>
        </w:rPr>
        <w:t xml:space="preserve"> period</w:t>
      </w:r>
      <w:r>
        <w:rPr>
          <w:rFonts w:ascii="Trebuchet MS" w:hAnsi="Trebuchet MS" w:cs="Trebuchet MS"/>
          <w:color w:val="01002A"/>
          <w:sz w:val="20"/>
          <w:szCs w:val="20"/>
          <w:lang w:val="en-US"/>
        </w:rPr>
        <w:t>s</w:t>
      </w:r>
    </w:p>
    <w:p w:rsidR="007A5ECB" w:rsidRPr="007A5ECB" w:rsidRDefault="007A5ECB" w:rsidP="00955CAE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ab/>
      </w:r>
      <w:r w:rsidRPr="007A5ECB">
        <w:rPr>
          <w:rFonts w:ascii="Trebuchet MS" w:hAnsi="Trebuchet MS" w:cs="Trebuchet MS"/>
          <w:color w:val="01002A"/>
          <w:sz w:val="20"/>
          <w:szCs w:val="20"/>
        </w:rPr>
        <w:t>Severity =1 – Loss of functionality</w:t>
      </w:r>
    </w:p>
    <w:p w:rsidR="007A5ECB" w:rsidRPr="007A5ECB" w:rsidRDefault="007A5ECB" w:rsidP="00955CAE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ab/>
      </w:r>
      <w:r w:rsidRPr="007A5ECB">
        <w:rPr>
          <w:rFonts w:ascii="Trebuchet MS" w:hAnsi="Trebuchet MS" w:cs="Trebuchet MS"/>
          <w:color w:val="01002A"/>
          <w:sz w:val="20"/>
          <w:szCs w:val="20"/>
        </w:rPr>
        <w:t xml:space="preserve">Priority = 1 – Urgent </w:t>
      </w:r>
    </w:p>
    <w:p w:rsidR="007A5ECB" w:rsidRDefault="007A5ECB" w:rsidP="00955CAE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ab/>
      </w:r>
      <w:r w:rsidRPr="007A5ECB">
        <w:rPr>
          <w:rFonts w:ascii="Trebuchet MS" w:hAnsi="Trebuchet MS" w:cs="Trebuchet MS"/>
          <w:color w:val="01002A"/>
          <w:sz w:val="20"/>
          <w:szCs w:val="20"/>
        </w:rPr>
        <w:t>Likelihood = 2 – Possible</w:t>
      </w:r>
    </w:p>
    <w:p w:rsidR="00832875" w:rsidRDefault="00832875" w:rsidP="00955CAE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  <w:color w:val="FF0000"/>
          <w:sz w:val="20"/>
          <w:szCs w:val="20"/>
        </w:rPr>
      </w:pPr>
    </w:p>
    <w:p w:rsidR="00832875" w:rsidRPr="00832875" w:rsidRDefault="00832875" w:rsidP="00955CAE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  <w:color w:val="FF0000"/>
          <w:sz w:val="20"/>
          <w:szCs w:val="20"/>
        </w:rPr>
      </w:pPr>
      <w:r>
        <w:rPr>
          <w:rFonts w:ascii="Trebuchet MS" w:hAnsi="Trebuchet MS" w:cs="Trebuchet MS"/>
          <w:color w:val="FF0000"/>
          <w:sz w:val="20"/>
          <w:szCs w:val="20"/>
        </w:rPr>
        <w:t>1x1x2 = 2 Extensive testing</w:t>
      </w:r>
    </w:p>
    <w:p w:rsidR="00832875" w:rsidRPr="00832875" w:rsidRDefault="00832875" w:rsidP="00955CAE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  <w:color w:val="FF0000"/>
          <w:sz w:val="20"/>
          <w:szCs w:val="20"/>
        </w:rPr>
      </w:pPr>
    </w:p>
    <w:p w:rsidR="007A5ECB" w:rsidRPr="007A5ECB" w:rsidRDefault="007A5ECB" w:rsidP="00955CAE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  <w:color w:val="01002A"/>
          <w:sz w:val="20"/>
          <w:szCs w:val="20"/>
        </w:rPr>
      </w:pPr>
      <w:r w:rsidRPr="007A5ECB">
        <w:rPr>
          <w:rFonts w:ascii="Trebuchet MS" w:hAnsi="Trebuchet MS" w:cs="Trebuchet MS"/>
          <w:color w:val="01002A"/>
          <w:sz w:val="20"/>
          <w:szCs w:val="20"/>
        </w:rPr>
        <w:t>Case 1.002:</w:t>
      </w:r>
      <w:r>
        <w:rPr>
          <w:rFonts w:ascii="Trebuchet MS" w:hAnsi="Trebuchet MS" w:cs="Trebuchet MS"/>
          <w:color w:val="01002A"/>
          <w:sz w:val="20"/>
          <w:szCs w:val="20"/>
        </w:rPr>
        <w:t>Payment transaction per second</w:t>
      </w:r>
      <w:r w:rsidRPr="007A5ECB">
        <w:rPr>
          <w:rFonts w:ascii="Trebuchet MS" w:hAnsi="Trebuchet MS" w:cs="Trebuchet MS"/>
          <w:color w:val="01002A"/>
          <w:sz w:val="20"/>
          <w:szCs w:val="20"/>
        </w:rPr>
        <w:t xml:space="preserve"> </w:t>
      </w:r>
    </w:p>
    <w:p w:rsidR="007A5ECB" w:rsidRPr="007A5ECB" w:rsidRDefault="007A5ECB" w:rsidP="00955CAE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ab/>
      </w:r>
      <w:r w:rsidRPr="007A5ECB">
        <w:rPr>
          <w:rFonts w:ascii="Trebuchet MS" w:hAnsi="Trebuchet MS" w:cs="Trebuchet MS"/>
          <w:color w:val="01002A"/>
          <w:sz w:val="20"/>
          <w:szCs w:val="20"/>
        </w:rPr>
        <w:t xml:space="preserve">Severity =2 – </w:t>
      </w:r>
      <w:r>
        <w:rPr>
          <w:rFonts w:ascii="Trebuchet MS" w:hAnsi="Trebuchet MS" w:cs="Trebuchet MS"/>
          <w:color w:val="01002A"/>
          <w:sz w:val="20"/>
          <w:szCs w:val="20"/>
        </w:rPr>
        <w:t>Data Loss</w:t>
      </w:r>
    </w:p>
    <w:p w:rsidR="007A5ECB" w:rsidRPr="007A5ECB" w:rsidRDefault="007A5ECB" w:rsidP="00955CAE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ab/>
      </w:r>
      <w:r w:rsidRPr="007A5ECB">
        <w:rPr>
          <w:rFonts w:ascii="Trebuchet MS" w:hAnsi="Trebuchet MS" w:cs="Trebuchet MS"/>
          <w:color w:val="01002A"/>
          <w:sz w:val="20"/>
          <w:szCs w:val="20"/>
        </w:rPr>
        <w:t>Priority = 1 – Urgent</w:t>
      </w:r>
    </w:p>
    <w:p w:rsidR="007A5ECB" w:rsidRDefault="007A5ECB" w:rsidP="00955CAE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ab/>
      </w:r>
      <w:r w:rsidRPr="007A5ECB">
        <w:rPr>
          <w:rFonts w:ascii="Trebuchet MS" w:hAnsi="Trebuchet MS" w:cs="Trebuchet MS"/>
          <w:color w:val="01002A"/>
          <w:sz w:val="20"/>
          <w:szCs w:val="20"/>
        </w:rPr>
        <w:t>Likelihood = 2 – Possible</w:t>
      </w:r>
    </w:p>
    <w:p w:rsidR="00832875" w:rsidRDefault="00832875" w:rsidP="00955CAE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  <w:color w:val="01002A"/>
          <w:sz w:val="20"/>
          <w:szCs w:val="20"/>
        </w:rPr>
      </w:pPr>
    </w:p>
    <w:p w:rsidR="00832875" w:rsidRPr="00832875" w:rsidRDefault="00832875" w:rsidP="00955CAE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  <w:color w:val="FF0000"/>
          <w:sz w:val="20"/>
          <w:szCs w:val="20"/>
        </w:rPr>
      </w:pPr>
      <w:r>
        <w:rPr>
          <w:rFonts w:ascii="Trebuchet MS" w:hAnsi="Trebuchet MS" w:cs="Trebuchet MS"/>
          <w:color w:val="FF0000"/>
          <w:sz w:val="20"/>
          <w:szCs w:val="20"/>
        </w:rPr>
        <w:t>2x1x2 = 4 Extensive</w:t>
      </w:r>
    </w:p>
    <w:p w:rsidR="00832875" w:rsidRDefault="00832875" w:rsidP="00955CAE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  <w:color w:val="01002A"/>
          <w:sz w:val="20"/>
          <w:szCs w:val="20"/>
        </w:rPr>
      </w:pPr>
    </w:p>
    <w:p w:rsidR="00E73E1E" w:rsidRPr="007A5ECB" w:rsidRDefault="00E73E1E" w:rsidP="00E73E1E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  <w:color w:val="01002A"/>
          <w:sz w:val="20"/>
          <w:szCs w:val="20"/>
        </w:rPr>
      </w:pPr>
      <w:r w:rsidRPr="007A5ECB">
        <w:rPr>
          <w:rFonts w:ascii="Trebuchet MS" w:hAnsi="Trebuchet MS" w:cs="Trebuchet MS"/>
          <w:color w:val="01002A"/>
          <w:sz w:val="20"/>
          <w:szCs w:val="20"/>
        </w:rPr>
        <w:t>Case 1.00</w:t>
      </w:r>
      <w:r>
        <w:rPr>
          <w:rFonts w:ascii="Trebuchet MS" w:hAnsi="Trebuchet MS" w:cs="Trebuchet MS"/>
          <w:color w:val="01002A"/>
          <w:sz w:val="20"/>
          <w:szCs w:val="20"/>
        </w:rPr>
        <w:t>3</w:t>
      </w:r>
      <w:r w:rsidRPr="007A5ECB">
        <w:rPr>
          <w:rFonts w:ascii="Trebuchet MS" w:hAnsi="Trebuchet MS" w:cs="Trebuchet MS"/>
          <w:color w:val="01002A"/>
          <w:sz w:val="20"/>
          <w:szCs w:val="20"/>
        </w:rPr>
        <w:t>:</w:t>
      </w:r>
      <w:r>
        <w:rPr>
          <w:rFonts w:ascii="Trebuchet MS" w:hAnsi="Trebuchet MS" w:cs="Trebuchet MS"/>
          <w:color w:val="01002A"/>
          <w:sz w:val="20"/>
          <w:szCs w:val="20"/>
        </w:rPr>
        <w:t>Lack of navigation path</w:t>
      </w:r>
      <w:r w:rsidRPr="007A5ECB"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r>
        <w:rPr>
          <w:rFonts w:ascii="Trebuchet MS" w:hAnsi="Trebuchet MS" w:cs="Trebuchet MS"/>
          <w:color w:val="01002A"/>
          <w:sz w:val="20"/>
          <w:szCs w:val="20"/>
        </w:rPr>
        <w:t>through functional menus</w:t>
      </w:r>
    </w:p>
    <w:p w:rsidR="00E73E1E" w:rsidRPr="007A5ECB" w:rsidRDefault="00E73E1E" w:rsidP="00E73E1E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ab/>
      </w:r>
      <w:r w:rsidRPr="007A5ECB">
        <w:rPr>
          <w:rFonts w:ascii="Trebuchet MS" w:hAnsi="Trebuchet MS" w:cs="Trebuchet MS"/>
          <w:color w:val="01002A"/>
          <w:sz w:val="20"/>
          <w:szCs w:val="20"/>
        </w:rPr>
        <w:t>Severity =</w:t>
      </w:r>
      <w:r>
        <w:rPr>
          <w:rFonts w:ascii="Trebuchet MS" w:hAnsi="Trebuchet MS" w:cs="Trebuchet MS"/>
          <w:color w:val="01002A"/>
          <w:sz w:val="20"/>
          <w:szCs w:val="20"/>
        </w:rPr>
        <w:t>5</w:t>
      </w:r>
      <w:r w:rsidRPr="007A5ECB">
        <w:rPr>
          <w:rFonts w:ascii="Trebuchet MS" w:hAnsi="Trebuchet MS" w:cs="Trebuchet MS"/>
          <w:color w:val="01002A"/>
          <w:sz w:val="20"/>
          <w:szCs w:val="20"/>
        </w:rPr>
        <w:t xml:space="preserve"> – </w:t>
      </w:r>
      <w:r w:rsidRPr="00E73E1E">
        <w:rPr>
          <w:rFonts w:ascii="Trebuchet MS" w:hAnsi="Trebuchet MS" w:cs="Trebuchet MS"/>
          <w:color w:val="01002A"/>
          <w:sz w:val="20"/>
          <w:szCs w:val="20"/>
        </w:rPr>
        <w:t>Cosmetic Risk</w:t>
      </w:r>
    </w:p>
    <w:p w:rsidR="00E73E1E" w:rsidRPr="007A5ECB" w:rsidRDefault="00E73E1E" w:rsidP="00E73E1E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ab/>
      </w:r>
      <w:r w:rsidRPr="007A5ECB">
        <w:rPr>
          <w:rFonts w:ascii="Trebuchet MS" w:hAnsi="Trebuchet MS" w:cs="Trebuchet MS"/>
          <w:color w:val="01002A"/>
          <w:sz w:val="20"/>
          <w:szCs w:val="20"/>
        </w:rPr>
        <w:t xml:space="preserve">Priority = </w:t>
      </w:r>
      <w:r>
        <w:rPr>
          <w:rFonts w:ascii="Trebuchet MS" w:hAnsi="Trebuchet MS" w:cs="Trebuchet MS"/>
          <w:color w:val="01002A"/>
          <w:sz w:val="20"/>
          <w:szCs w:val="20"/>
        </w:rPr>
        <w:t>3</w:t>
      </w:r>
      <w:r w:rsidRPr="007A5ECB">
        <w:rPr>
          <w:rFonts w:ascii="Trebuchet MS" w:hAnsi="Trebuchet MS" w:cs="Trebuchet MS"/>
          <w:color w:val="01002A"/>
          <w:sz w:val="20"/>
          <w:szCs w:val="20"/>
        </w:rPr>
        <w:t xml:space="preserve"> – </w:t>
      </w:r>
      <w:r>
        <w:rPr>
          <w:rFonts w:ascii="Trebuchet MS" w:hAnsi="Trebuchet MS" w:cs="Trebuchet MS"/>
          <w:color w:val="01002A"/>
          <w:sz w:val="20"/>
          <w:szCs w:val="20"/>
        </w:rPr>
        <w:t>Major</w:t>
      </w:r>
    </w:p>
    <w:p w:rsidR="00E73E1E" w:rsidRDefault="00E73E1E" w:rsidP="00E73E1E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ab/>
      </w:r>
      <w:r w:rsidRPr="007A5ECB">
        <w:rPr>
          <w:rFonts w:ascii="Trebuchet MS" w:hAnsi="Trebuchet MS" w:cs="Trebuchet MS"/>
          <w:color w:val="01002A"/>
          <w:sz w:val="20"/>
          <w:szCs w:val="20"/>
        </w:rPr>
        <w:t>Likelihood = 2 – Possible</w:t>
      </w:r>
    </w:p>
    <w:p w:rsidR="00832875" w:rsidRDefault="00832875" w:rsidP="00E73E1E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  <w:color w:val="01002A"/>
          <w:sz w:val="20"/>
          <w:szCs w:val="20"/>
        </w:rPr>
      </w:pPr>
    </w:p>
    <w:p w:rsidR="00832875" w:rsidRPr="00832875" w:rsidRDefault="00832875" w:rsidP="00E73E1E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  <w:color w:val="FF0000"/>
          <w:sz w:val="20"/>
          <w:szCs w:val="20"/>
        </w:rPr>
      </w:pPr>
      <w:r>
        <w:rPr>
          <w:rFonts w:ascii="Trebuchet MS" w:hAnsi="Trebuchet MS" w:cs="Trebuchet MS"/>
          <w:color w:val="FF0000"/>
          <w:sz w:val="20"/>
          <w:szCs w:val="20"/>
        </w:rPr>
        <w:t>5x3x2 = 30 Opportunity</w:t>
      </w:r>
    </w:p>
    <w:p w:rsidR="003A5383" w:rsidRDefault="003A5383" w:rsidP="003A5383">
      <w:pPr>
        <w:pStyle w:val="ListParagraph"/>
        <w:autoSpaceDE w:val="0"/>
        <w:autoSpaceDN w:val="0"/>
        <w:adjustRightInd w:val="0"/>
        <w:ind w:left="0"/>
        <w:rPr>
          <w:rFonts w:ascii="Trebuchet MS" w:hAnsi="Trebuchet MS" w:cs="Trebuchet MS"/>
          <w:color w:val="01002A"/>
          <w:sz w:val="20"/>
          <w:szCs w:val="20"/>
        </w:rPr>
      </w:pPr>
    </w:p>
    <w:p w:rsidR="0084020B" w:rsidRDefault="0084020B" w:rsidP="003A5383">
      <w:pPr>
        <w:pStyle w:val="ListParagraph"/>
        <w:autoSpaceDE w:val="0"/>
        <w:autoSpaceDN w:val="0"/>
        <w:adjustRightInd w:val="0"/>
        <w:ind w:left="0"/>
        <w:rPr>
          <w:rFonts w:ascii="Trebuchet MS" w:hAnsi="Trebuchet MS" w:cs="Trebuchet MS"/>
          <w:color w:val="01002A"/>
          <w:sz w:val="20"/>
          <w:szCs w:val="20"/>
        </w:rPr>
      </w:pPr>
    </w:p>
    <w:p w:rsidR="0084020B" w:rsidRDefault="0084020B" w:rsidP="003A5383">
      <w:pPr>
        <w:pStyle w:val="ListParagraph"/>
        <w:autoSpaceDE w:val="0"/>
        <w:autoSpaceDN w:val="0"/>
        <w:adjustRightInd w:val="0"/>
        <w:ind w:left="0"/>
        <w:rPr>
          <w:rFonts w:ascii="Trebuchet MS" w:hAnsi="Trebuchet MS" w:cs="Trebuchet MS"/>
          <w:color w:val="01002A"/>
          <w:sz w:val="20"/>
          <w:szCs w:val="20"/>
        </w:rPr>
      </w:pPr>
    </w:p>
    <w:p w:rsidR="00DD6D16" w:rsidRDefault="00DD6D16" w:rsidP="003A5383">
      <w:pPr>
        <w:pStyle w:val="ListParagraph"/>
        <w:autoSpaceDE w:val="0"/>
        <w:autoSpaceDN w:val="0"/>
        <w:adjustRightInd w:val="0"/>
        <w:ind w:left="0"/>
        <w:rPr>
          <w:rFonts w:ascii="Trebuchet MS" w:hAnsi="Trebuchet MS" w:cs="Trebuchet MS"/>
          <w:color w:val="01002A"/>
          <w:sz w:val="20"/>
          <w:szCs w:val="20"/>
        </w:rPr>
      </w:pPr>
    </w:p>
    <w:p w:rsidR="00DD6D16" w:rsidRDefault="00DD6D16" w:rsidP="003A5383">
      <w:pPr>
        <w:pStyle w:val="ListParagraph"/>
        <w:autoSpaceDE w:val="0"/>
        <w:autoSpaceDN w:val="0"/>
        <w:adjustRightInd w:val="0"/>
        <w:ind w:left="0"/>
        <w:rPr>
          <w:rFonts w:ascii="Trebuchet MS" w:hAnsi="Trebuchet MS" w:cs="Trebuchet MS"/>
          <w:color w:val="01002A"/>
          <w:sz w:val="20"/>
          <w:szCs w:val="20"/>
        </w:rPr>
      </w:pPr>
    </w:p>
    <w:p w:rsidR="00DD6D16" w:rsidRDefault="00DD6D16" w:rsidP="003A5383">
      <w:pPr>
        <w:pStyle w:val="ListParagraph"/>
        <w:autoSpaceDE w:val="0"/>
        <w:autoSpaceDN w:val="0"/>
        <w:adjustRightInd w:val="0"/>
        <w:ind w:left="0"/>
        <w:rPr>
          <w:rFonts w:ascii="Trebuchet MS" w:hAnsi="Trebuchet MS" w:cs="Trebuchet MS"/>
          <w:color w:val="01002A"/>
          <w:sz w:val="20"/>
          <w:szCs w:val="20"/>
        </w:rPr>
      </w:pPr>
    </w:p>
    <w:p w:rsidR="00DD6D16" w:rsidRDefault="00DD6D16" w:rsidP="003A5383">
      <w:pPr>
        <w:pStyle w:val="ListParagraph"/>
        <w:autoSpaceDE w:val="0"/>
        <w:autoSpaceDN w:val="0"/>
        <w:adjustRightInd w:val="0"/>
        <w:ind w:left="0"/>
        <w:rPr>
          <w:rFonts w:ascii="Trebuchet MS" w:hAnsi="Trebuchet MS" w:cs="Trebuchet MS"/>
          <w:color w:val="01002A"/>
          <w:sz w:val="20"/>
          <w:szCs w:val="20"/>
        </w:rPr>
      </w:pPr>
    </w:p>
    <w:p w:rsidR="00DD6D16" w:rsidRDefault="00DD6D16" w:rsidP="003A5383">
      <w:pPr>
        <w:pStyle w:val="ListParagraph"/>
        <w:autoSpaceDE w:val="0"/>
        <w:autoSpaceDN w:val="0"/>
        <w:adjustRightInd w:val="0"/>
        <w:ind w:left="0"/>
        <w:rPr>
          <w:rFonts w:ascii="Trebuchet MS" w:hAnsi="Trebuchet MS" w:cs="Trebuchet MS"/>
          <w:color w:val="01002A"/>
          <w:sz w:val="20"/>
          <w:szCs w:val="20"/>
        </w:rPr>
      </w:pPr>
    </w:p>
    <w:p w:rsidR="00DD6D16" w:rsidRDefault="00DD6D16" w:rsidP="003A5383">
      <w:pPr>
        <w:pStyle w:val="ListParagraph"/>
        <w:autoSpaceDE w:val="0"/>
        <w:autoSpaceDN w:val="0"/>
        <w:adjustRightInd w:val="0"/>
        <w:ind w:left="0"/>
        <w:rPr>
          <w:rFonts w:ascii="Trebuchet MS" w:hAnsi="Trebuchet MS" w:cs="Trebuchet MS"/>
          <w:color w:val="01002A"/>
          <w:sz w:val="20"/>
          <w:szCs w:val="20"/>
        </w:rPr>
      </w:pPr>
    </w:p>
    <w:p w:rsidR="00DD6D16" w:rsidRDefault="00DD6D16" w:rsidP="003A5383">
      <w:pPr>
        <w:pStyle w:val="ListParagraph"/>
        <w:autoSpaceDE w:val="0"/>
        <w:autoSpaceDN w:val="0"/>
        <w:adjustRightInd w:val="0"/>
        <w:ind w:left="0"/>
        <w:rPr>
          <w:rFonts w:ascii="Trebuchet MS" w:hAnsi="Trebuchet MS" w:cs="Trebuchet MS"/>
          <w:color w:val="01002A"/>
          <w:sz w:val="20"/>
          <w:szCs w:val="20"/>
        </w:rPr>
      </w:pPr>
    </w:p>
    <w:p w:rsidR="00DD6D16" w:rsidRDefault="00DD6D16" w:rsidP="003A5383">
      <w:pPr>
        <w:pStyle w:val="ListParagraph"/>
        <w:autoSpaceDE w:val="0"/>
        <w:autoSpaceDN w:val="0"/>
        <w:adjustRightInd w:val="0"/>
        <w:ind w:left="0"/>
        <w:rPr>
          <w:rFonts w:ascii="Trebuchet MS" w:hAnsi="Trebuchet MS" w:cs="Trebuchet MS"/>
          <w:color w:val="01002A"/>
          <w:sz w:val="20"/>
          <w:szCs w:val="20"/>
        </w:rPr>
      </w:pPr>
    </w:p>
    <w:p w:rsidR="00DD6D16" w:rsidRDefault="00DD6D16" w:rsidP="003A5383">
      <w:pPr>
        <w:pStyle w:val="ListParagraph"/>
        <w:autoSpaceDE w:val="0"/>
        <w:autoSpaceDN w:val="0"/>
        <w:adjustRightInd w:val="0"/>
        <w:ind w:left="0"/>
        <w:rPr>
          <w:rFonts w:ascii="Trebuchet MS" w:hAnsi="Trebuchet MS" w:cs="Trebuchet MS"/>
          <w:color w:val="01002A"/>
          <w:sz w:val="20"/>
          <w:szCs w:val="20"/>
        </w:rPr>
      </w:pPr>
    </w:p>
    <w:p w:rsidR="00DD6D16" w:rsidRDefault="00DD6D16" w:rsidP="003A5383">
      <w:pPr>
        <w:pStyle w:val="ListParagraph"/>
        <w:autoSpaceDE w:val="0"/>
        <w:autoSpaceDN w:val="0"/>
        <w:adjustRightInd w:val="0"/>
        <w:ind w:left="0"/>
        <w:rPr>
          <w:rFonts w:ascii="Trebuchet MS" w:hAnsi="Trebuchet MS" w:cs="Trebuchet MS"/>
          <w:color w:val="01002A"/>
          <w:sz w:val="20"/>
          <w:szCs w:val="20"/>
        </w:rPr>
      </w:pPr>
    </w:p>
    <w:p w:rsidR="00DD6D16" w:rsidRDefault="00DD6D16" w:rsidP="003A5383">
      <w:pPr>
        <w:pStyle w:val="ListParagraph"/>
        <w:autoSpaceDE w:val="0"/>
        <w:autoSpaceDN w:val="0"/>
        <w:adjustRightInd w:val="0"/>
        <w:ind w:left="0"/>
        <w:rPr>
          <w:rFonts w:ascii="Trebuchet MS" w:hAnsi="Trebuchet MS" w:cs="Trebuchet MS"/>
          <w:color w:val="01002A"/>
          <w:sz w:val="20"/>
          <w:szCs w:val="20"/>
        </w:rPr>
      </w:pPr>
    </w:p>
    <w:p w:rsidR="00C25539" w:rsidRPr="00DD6D16" w:rsidRDefault="00DD6D16" w:rsidP="0084020B">
      <w:pPr>
        <w:shd w:val="clear" w:color="auto" w:fill="FFFFFF"/>
        <w:rPr>
          <w:rFonts w:ascii="Trebuchet MS" w:hAnsi="Trebuchet MS" w:cs="Trebuchet MS"/>
          <w:bCs/>
          <w:sz w:val="20"/>
          <w:szCs w:val="20"/>
          <w:lang w:val="en-US"/>
        </w:rPr>
      </w:pPr>
      <w:r w:rsidRPr="00DD6D16">
        <w:rPr>
          <w:rFonts w:ascii="Trebuchet MS" w:hAnsi="Trebuchet MS" w:cs="Trebuchet MS"/>
          <w:b/>
          <w:bCs/>
          <w:sz w:val="20"/>
          <w:szCs w:val="20"/>
          <w:lang w:val="en-US"/>
        </w:rPr>
        <w:t>Q. 6</w:t>
      </w:r>
      <w:r w:rsidR="003A5383" w:rsidRPr="00DD6D16">
        <w:rPr>
          <w:rFonts w:ascii="Trebuchet MS" w:hAnsi="Trebuchet MS" w:cs="Trebuchet MS"/>
          <w:b/>
          <w:bCs/>
          <w:sz w:val="20"/>
          <w:szCs w:val="20"/>
          <w:lang w:val="en-US"/>
        </w:rPr>
        <w:t>:</w:t>
      </w:r>
      <w:r w:rsidR="003A5383" w:rsidRPr="00DD6D16">
        <w:rPr>
          <w:rFonts w:ascii="Trebuchet MS" w:hAnsi="Trebuchet MS" w:cs="Trebuchet MS"/>
          <w:bCs/>
          <w:sz w:val="20"/>
          <w:szCs w:val="20"/>
          <w:lang w:val="en-US"/>
        </w:rPr>
        <w:t xml:space="preserve"> </w:t>
      </w:r>
      <w:r w:rsidR="003A5383" w:rsidRPr="00DD6D16">
        <w:rPr>
          <w:rFonts w:ascii="Trebuchet MS" w:hAnsi="Trebuchet MS" w:cs="Trebuchet MS"/>
          <w:bCs/>
          <w:sz w:val="16"/>
          <w:szCs w:val="16"/>
          <w:lang w:val="en-US"/>
        </w:rPr>
        <w:t>[</w:t>
      </w:r>
      <w:r w:rsidR="00771812" w:rsidRPr="00DD6D16">
        <w:rPr>
          <w:rFonts w:ascii="Trebuchet MS" w:hAnsi="Trebuchet MS" w:cs="Trebuchet MS"/>
          <w:b/>
          <w:bCs/>
          <w:sz w:val="16"/>
          <w:szCs w:val="16"/>
          <w:lang w:val="en-US"/>
        </w:rPr>
        <w:t>30</w:t>
      </w:r>
      <w:r w:rsidR="003A5383" w:rsidRPr="00DD6D16">
        <w:rPr>
          <w:rFonts w:ascii="Trebuchet MS" w:hAnsi="Trebuchet MS" w:cs="Trebuchet MS"/>
          <w:b/>
          <w:bCs/>
          <w:sz w:val="16"/>
          <w:szCs w:val="16"/>
          <w:lang w:val="en-US"/>
        </w:rPr>
        <w:t xml:space="preserve"> points</w:t>
      </w:r>
      <w:r w:rsidR="003A5383" w:rsidRPr="00DD6D16">
        <w:rPr>
          <w:rFonts w:ascii="Trebuchet MS" w:hAnsi="Trebuchet MS" w:cs="Trebuchet MS"/>
          <w:bCs/>
          <w:sz w:val="16"/>
          <w:szCs w:val="16"/>
          <w:lang w:val="en-US"/>
        </w:rPr>
        <w:t xml:space="preserve">] </w:t>
      </w:r>
      <w:r w:rsidR="00C25539" w:rsidRPr="00DD6D16">
        <w:rPr>
          <w:rFonts w:ascii="Trebuchet MS" w:hAnsi="Trebuchet MS" w:cs="Trebuchet MS"/>
          <w:bCs/>
          <w:i/>
          <w:sz w:val="20"/>
          <w:szCs w:val="20"/>
          <w:lang w:val="en-US"/>
        </w:rPr>
        <w:t>Read the following functional specification</w:t>
      </w:r>
      <w:r w:rsidR="00C25539" w:rsidRPr="00DD6D16">
        <w:rPr>
          <w:rFonts w:ascii="Trebuchet MS" w:hAnsi="Trebuchet MS" w:cs="Trebuchet MS"/>
          <w:bCs/>
          <w:sz w:val="20"/>
          <w:szCs w:val="20"/>
          <w:lang w:val="en-US"/>
        </w:rPr>
        <w:t xml:space="preserve">. </w:t>
      </w:r>
    </w:p>
    <w:p w:rsidR="00C25539" w:rsidRPr="00DD6D16" w:rsidRDefault="00C25539" w:rsidP="0084020B">
      <w:pPr>
        <w:shd w:val="clear" w:color="auto" w:fill="FFFFFF"/>
        <w:rPr>
          <w:rFonts w:ascii="Trebuchet MS" w:hAnsi="Trebuchet MS" w:cs="Trebuchet MS"/>
          <w:bCs/>
          <w:sz w:val="20"/>
          <w:szCs w:val="20"/>
          <w:lang w:val="en-US"/>
        </w:rPr>
      </w:pPr>
      <w:r w:rsidRPr="00DD6D16">
        <w:rPr>
          <w:rFonts w:ascii="Trebuchet MS" w:hAnsi="Trebuchet MS" w:cs="Trebuchet MS"/>
          <w:bCs/>
          <w:sz w:val="20"/>
          <w:szCs w:val="20"/>
          <w:lang w:val="en-US"/>
        </w:rPr>
        <w:t xml:space="preserve">A new discount package will be offered to customers who are invoiced subscribers of </w:t>
      </w:r>
      <w:proofErr w:type="spellStart"/>
      <w:r w:rsidRPr="00DD6D16">
        <w:rPr>
          <w:rFonts w:ascii="Trebuchet MS" w:hAnsi="Trebuchet MS" w:cs="Trebuchet MS"/>
          <w:bCs/>
          <w:sz w:val="20"/>
          <w:szCs w:val="20"/>
          <w:lang w:val="en-US"/>
        </w:rPr>
        <w:t>Turkcell</w:t>
      </w:r>
      <w:proofErr w:type="spellEnd"/>
      <w:r w:rsidRPr="00DD6D16">
        <w:rPr>
          <w:rFonts w:ascii="Trebuchet MS" w:hAnsi="Trebuchet MS" w:cs="Trebuchet MS"/>
          <w:bCs/>
          <w:sz w:val="20"/>
          <w:szCs w:val="20"/>
          <w:lang w:val="en-US"/>
        </w:rPr>
        <w:t xml:space="preserve"> for at least 5 years. This package </w:t>
      </w:r>
      <w:r w:rsidR="00FA05F6">
        <w:rPr>
          <w:rFonts w:ascii="Trebuchet MS" w:hAnsi="Trebuchet MS" w:cs="Trebuchet MS"/>
          <w:bCs/>
          <w:sz w:val="20"/>
          <w:szCs w:val="20"/>
          <w:lang w:val="en-US"/>
        </w:rPr>
        <w:t>gives</w:t>
      </w:r>
      <w:r w:rsidRPr="00DD6D16">
        <w:rPr>
          <w:rFonts w:ascii="Trebuchet MS" w:hAnsi="Trebuchet MS" w:cs="Trebuchet MS"/>
          <w:bCs/>
          <w:sz w:val="20"/>
          <w:szCs w:val="20"/>
          <w:lang w:val="en-US"/>
        </w:rPr>
        <w:t xml:space="preserve"> a 20% discount in data </w:t>
      </w:r>
      <w:r w:rsidR="00FA05F6">
        <w:rPr>
          <w:rFonts w:ascii="Trebuchet MS" w:hAnsi="Trebuchet MS" w:cs="Trebuchet MS"/>
          <w:bCs/>
          <w:sz w:val="20"/>
          <w:szCs w:val="20"/>
          <w:lang w:val="en-US"/>
        </w:rPr>
        <w:t xml:space="preserve">transfer </w:t>
      </w:r>
      <w:r w:rsidRPr="00DD6D16">
        <w:rPr>
          <w:rFonts w:ascii="Trebuchet MS" w:hAnsi="Trebuchet MS" w:cs="Trebuchet MS"/>
          <w:bCs/>
          <w:sz w:val="20"/>
          <w:szCs w:val="20"/>
          <w:lang w:val="en-US"/>
        </w:rPr>
        <w:t>for a period of</w:t>
      </w:r>
      <w:r w:rsidR="00FA05F6">
        <w:rPr>
          <w:rFonts w:ascii="Trebuchet MS" w:hAnsi="Trebuchet MS" w:cs="Trebuchet MS"/>
          <w:bCs/>
          <w:sz w:val="20"/>
          <w:szCs w:val="20"/>
          <w:lang w:val="en-US"/>
        </w:rPr>
        <w:t xml:space="preserve"> one month. Eligible customers, </w:t>
      </w:r>
      <w:r w:rsidRPr="00DD6D16">
        <w:rPr>
          <w:rFonts w:ascii="Trebuchet MS" w:hAnsi="Trebuchet MS" w:cs="Trebuchet MS"/>
          <w:bCs/>
          <w:sz w:val="20"/>
          <w:szCs w:val="20"/>
          <w:lang w:val="en-US"/>
        </w:rPr>
        <w:t>whose requests will be collected via an SMS</w:t>
      </w:r>
      <w:r w:rsidR="00ED2449" w:rsidRPr="00DD6D16">
        <w:rPr>
          <w:rFonts w:ascii="Trebuchet MS" w:hAnsi="Trebuchet MS" w:cs="Trebuchet MS"/>
          <w:bCs/>
          <w:sz w:val="20"/>
          <w:szCs w:val="20"/>
          <w:lang w:val="en-US"/>
        </w:rPr>
        <w:t xml:space="preserve"> message</w:t>
      </w:r>
      <w:r w:rsidRPr="00DD6D16">
        <w:rPr>
          <w:rFonts w:ascii="Trebuchet MS" w:hAnsi="Trebuchet MS" w:cs="Trebuchet MS"/>
          <w:bCs/>
          <w:sz w:val="20"/>
          <w:szCs w:val="20"/>
          <w:lang w:val="en-US"/>
        </w:rPr>
        <w:t>,</w:t>
      </w:r>
      <w:r w:rsidR="00ED2449" w:rsidRPr="00DD6D16">
        <w:rPr>
          <w:rFonts w:ascii="Trebuchet MS" w:hAnsi="Trebuchet MS" w:cs="Trebuchet MS"/>
          <w:bCs/>
          <w:sz w:val="20"/>
          <w:szCs w:val="20"/>
          <w:lang w:val="en-US"/>
        </w:rPr>
        <w:t xml:space="preserve"> shall </w:t>
      </w:r>
      <w:r w:rsidR="00FA05F6">
        <w:rPr>
          <w:rFonts w:ascii="Trebuchet MS" w:hAnsi="Trebuchet MS" w:cs="Trebuchet MS"/>
          <w:bCs/>
          <w:sz w:val="20"/>
          <w:szCs w:val="20"/>
          <w:lang w:val="en-US"/>
        </w:rPr>
        <w:t>get</w:t>
      </w:r>
      <w:r w:rsidR="00ED2449" w:rsidRPr="00DD6D16">
        <w:rPr>
          <w:rFonts w:ascii="Trebuchet MS" w:hAnsi="Trebuchet MS" w:cs="Trebuchet MS"/>
          <w:bCs/>
          <w:sz w:val="20"/>
          <w:szCs w:val="20"/>
          <w:lang w:val="en-US"/>
        </w:rPr>
        <w:t xml:space="preserve"> this discount package</w:t>
      </w:r>
      <w:r w:rsidR="00FA05F6">
        <w:rPr>
          <w:rFonts w:ascii="Trebuchet MS" w:hAnsi="Trebuchet MS" w:cs="Trebuchet MS"/>
          <w:bCs/>
          <w:sz w:val="20"/>
          <w:szCs w:val="20"/>
          <w:lang w:val="en-US"/>
        </w:rPr>
        <w:t xml:space="preserve"> and use it for a </w:t>
      </w:r>
      <w:r w:rsidR="00504D94">
        <w:rPr>
          <w:rFonts w:ascii="Trebuchet MS" w:hAnsi="Trebuchet MS" w:cs="Trebuchet MS"/>
          <w:bCs/>
          <w:sz w:val="20"/>
          <w:szCs w:val="20"/>
          <w:lang w:val="en-US"/>
        </w:rPr>
        <w:t xml:space="preserve">period of one </w:t>
      </w:r>
      <w:r w:rsidR="00FA05F6">
        <w:rPr>
          <w:rFonts w:ascii="Trebuchet MS" w:hAnsi="Trebuchet MS" w:cs="Trebuchet MS"/>
          <w:bCs/>
          <w:sz w:val="20"/>
          <w:szCs w:val="20"/>
          <w:lang w:val="en-US"/>
        </w:rPr>
        <w:t>month</w:t>
      </w:r>
      <w:r w:rsidR="00ED2449" w:rsidRPr="00DD6D16">
        <w:rPr>
          <w:rFonts w:ascii="Trebuchet MS" w:hAnsi="Trebuchet MS" w:cs="Trebuchet MS"/>
          <w:bCs/>
          <w:sz w:val="20"/>
          <w:szCs w:val="20"/>
          <w:lang w:val="en-US"/>
        </w:rPr>
        <w:t>.</w:t>
      </w:r>
    </w:p>
    <w:p w:rsidR="0084020B" w:rsidRPr="0084020B" w:rsidRDefault="0084020B" w:rsidP="0084020B">
      <w:pPr>
        <w:shd w:val="clear" w:color="auto" w:fill="FFFFFF"/>
        <w:spacing w:after="0" w:line="240" w:lineRule="auto"/>
        <w:rPr>
          <w:rFonts w:ascii="Arial" w:eastAsia="Times New Roman" w:hAnsi="Arial" w:cs="Arial"/>
          <w:sz w:val="14"/>
          <w:szCs w:val="14"/>
          <w:lang w:eastAsia="tr-TR"/>
        </w:rPr>
      </w:pPr>
    </w:p>
    <w:p w:rsidR="00A75E50" w:rsidRPr="00DD6D16" w:rsidRDefault="00771812" w:rsidP="00A75E5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4"/>
          <w:szCs w:val="14"/>
          <w:lang w:eastAsia="tr-TR"/>
        </w:rPr>
      </w:pPr>
      <w:r w:rsidRPr="00DD6D16">
        <w:rPr>
          <w:rFonts w:ascii="Trebuchet MS" w:eastAsia="Times New Roman" w:hAnsi="Trebuchet MS" w:cs="Arial"/>
          <w:bCs/>
          <w:sz w:val="20"/>
          <w:szCs w:val="20"/>
          <w:lang w:val="en-US" w:eastAsia="tr-TR"/>
        </w:rPr>
        <w:t xml:space="preserve">(10 pts.) </w:t>
      </w:r>
      <w:r w:rsidR="00ED2449" w:rsidRPr="00DD6D16">
        <w:rPr>
          <w:rFonts w:ascii="Trebuchet MS" w:eastAsia="Times New Roman" w:hAnsi="Trebuchet MS" w:cs="Arial"/>
          <w:bCs/>
          <w:sz w:val="20"/>
          <w:szCs w:val="20"/>
          <w:lang w:val="en-US" w:eastAsia="tr-TR"/>
        </w:rPr>
        <w:t xml:space="preserve">Draw the testing flow graph of this functional specification, and list all test scenarios that should be covered. </w:t>
      </w:r>
    </w:p>
    <w:p w:rsidR="00ED2449" w:rsidRPr="00DD6D16" w:rsidRDefault="00ED2449" w:rsidP="00ED244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4"/>
          <w:szCs w:val="14"/>
          <w:lang w:eastAsia="tr-TR"/>
        </w:rPr>
      </w:pPr>
    </w:p>
    <w:p w:rsidR="00A75E50" w:rsidRDefault="00C44F43" w:rsidP="0084020B">
      <w:pPr>
        <w:pStyle w:val="ListParagraph"/>
        <w:numPr>
          <w:ilvl w:val="0"/>
          <w:numId w:val="9"/>
        </w:numPr>
        <w:rPr>
          <w:rFonts w:ascii="Trebuchet MS" w:hAnsi="Trebuchet MS" w:cs="Trebuchet MS"/>
          <w:bCs/>
          <w:sz w:val="20"/>
          <w:szCs w:val="20"/>
          <w:lang w:val="en-US"/>
        </w:rPr>
      </w:pPr>
      <w:r w:rsidRPr="00C44F43">
        <w:rPr>
          <w:rFonts w:ascii="Trebuchet MS" w:hAnsi="Trebuchet MS" w:cs="Trebuchet MS"/>
          <w:bCs/>
          <w:noProof/>
          <w:color w:val="FF0000"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27DD0E7" wp14:editId="0FC426DB">
                <wp:simplePos x="0" y="0"/>
                <wp:positionH relativeFrom="column">
                  <wp:posOffset>-497205</wp:posOffset>
                </wp:positionH>
                <wp:positionV relativeFrom="paragraph">
                  <wp:posOffset>492760</wp:posOffset>
                </wp:positionV>
                <wp:extent cx="4030980" cy="1403985"/>
                <wp:effectExtent l="0" t="0" r="26670" b="2349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09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F43" w:rsidRPr="00C44F43" w:rsidRDefault="00C44F43">
                            <w:pPr>
                              <w:rPr>
                                <w:i/>
                                <w:color w:val="FF0000"/>
                                <w:sz w:val="18"/>
                              </w:rPr>
                            </w:pPr>
                            <w:r w:rsidRPr="00C44F43">
                              <w:rPr>
                                <w:i/>
                                <w:color w:val="FF0000"/>
                                <w:sz w:val="18"/>
                              </w:rPr>
                              <w:t>Note: You can also check if the customer is an invoiced subscriber in a new decision node after the steps 111</w:t>
                            </w:r>
                            <w:r w:rsidR="00CB49ED">
                              <w:rPr>
                                <w:i/>
                                <w:color w:val="FF0000"/>
                                <w:sz w:val="18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9.15pt;margin-top:38.8pt;width:317.4pt;height:110.55pt;z-index:251658239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">
                <v:textbox style="mso-fit-shape-to-text:t">
                  <w:txbxContent>
                    <w:p w:rsidR="00C44F43" w:rsidRPr="00C44F43" w:rsidRDefault="00C44F43">
                      <w:pPr>
                        <w:rPr>
                          <w:i/>
                          <w:color w:val="FF0000"/>
                          <w:sz w:val="18"/>
                        </w:rPr>
                      </w:pPr>
                      <w:r w:rsidRPr="00C44F43">
                        <w:rPr>
                          <w:i/>
                          <w:color w:val="FF0000"/>
                          <w:sz w:val="18"/>
                        </w:rPr>
                        <w:t>Note: You can also check if the customer is an invoiced subscriber in a new decision node after the steps 111</w:t>
                      </w:r>
                      <w:r w:rsidR="00CB49ED">
                        <w:rPr>
                          <w:i/>
                          <w:color w:val="FF0000"/>
                          <w:sz w:val="18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2A2175" w:rsidRPr="00DA47F7">
        <w:rPr>
          <w:rFonts w:ascii="Trebuchet MS" w:hAnsi="Trebuchet MS" w:cs="Trebuchet MS"/>
          <w:bCs/>
          <w:noProof/>
          <w:color w:val="FF0000"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13597A" wp14:editId="485C86D2">
                <wp:simplePos x="0" y="0"/>
                <wp:positionH relativeFrom="column">
                  <wp:posOffset>3790950</wp:posOffset>
                </wp:positionH>
                <wp:positionV relativeFrom="paragraph">
                  <wp:posOffset>396875</wp:posOffset>
                </wp:positionV>
                <wp:extent cx="2943225" cy="6591300"/>
                <wp:effectExtent l="0" t="0" r="28575" b="1905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659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2175" w:rsidRPr="00DA47F7" w:rsidRDefault="005C0A86" w:rsidP="002A2175">
                            <w:pPr>
                              <w:spacing w:after="0" w:line="240" w:lineRule="auto"/>
                              <w:rPr>
                                <w:color w:val="FF0000"/>
                                <w:sz w:val="20"/>
                              </w:rPr>
                            </w:pPr>
                            <w:r w:rsidRPr="00DA47F7">
                              <w:rPr>
                                <w:color w:val="FF0000"/>
                                <w:sz w:val="20"/>
                              </w:rPr>
                              <w:t>Test scenarios:</w:t>
                            </w:r>
                            <w:r w:rsidR="002A2175" w:rsidRPr="00DA47F7">
                              <w:rPr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r w:rsidRPr="00DA47F7">
                              <w:rPr>
                                <w:color w:val="FF0000"/>
                                <w:sz w:val="20"/>
                              </w:rPr>
                              <w:t>Path #1</w:t>
                            </w:r>
                            <w:r w:rsidR="002A2175" w:rsidRPr="00DA47F7">
                              <w:rPr>
                                <w:color w:val="FF0000"/>
                                <w:sz w:val="20"/>
                              </w:rPr>
                              <w:t>: 1111</w:t>
                            </w:r>
                          </w:p>
                          <w:p w:rsidR="005C0A86" w:rsidRPr="00DA47F7" w:rsidRDefault="005C0A86" w:rsidP="002A2175">
                            <w:pPr>
                              <w:spacing w:after="0" w:line="240" w:lineRule="auto"/>
                              <w:rPr>
                                <w:color w:val="FF0000"/>
                                <w:sz w:val="20"/>
                              </w:rPr>
                            </w:pPr>
                            <w:r w:rsidRPr="00DA47F7">
                              <w:rPr>
                                <w:color w:val="FF0000"/>
                                <w:sz w:val="20"/>
                              </w:rPr>
                              <w:t>Path #2: 1112244</w:t>
                            </w:r>
                          </w:p>
                          <w:p w:rsidR="005C0A86" w:rsidRPr="00DA47F7" w:rsidRDefault="005C0A86" w:rsidP="002A2175">
                            <w:pPr>
                              <w:spacing w:after="0" w:line="240" w:lineRule="auto"/>
                              <w:rPr>
                                <w:color w:val="FF0000"/>
                                <w:sz w:val="20"/>
                              </w:rPr>
                            </w:pPr>
                            <w:r w:rsidRPr="00DA47F7">
                              <w:rPr>
                                <w:color w:val="FF0000"/>
                                <w:sz w:val="20"/>
                              </w:rPr>
                              <w:t>Path #3: 11122(33...3)44</w:t>
                            </w:r>
                          </w:p>
                          <w:p w:rsidR="002A2175" w:rsidRPr="00DA47F7" w:rsidRDefault="002A2175" w:rsidP="002A2175">
                            <w:pPr>
                              <w:spacing w:after="0" w:line="240" w:lineRule="auto"/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  <w:p w:rsidR="005C0A86" w:rsidRPr="00DA47F7" w:rsidRDefault="005C0A86" w:rsidP="002A2175">
                            <w:pPr>
                              <w:spacing w:after="0" w:line="240" w:lineRule="auto"/>
                              <w:rPr>
                                <w:color w:val="FF0000"/>
                                <w:sz w:val="20"/>
                              </w:rPr>
                            </w:pPr>
                            <w:r w:rsidRPr="00DA47F7">
                              <w:rPr>
                                <w:color w:val="FF0000"/>
                                <w:sz w:val="20"/>
                              </w:rPr>
                              <w:t>Smoke test: Check if the customer database could be accessed, and customers with mor</w:t>
                            </w:r>
                            <w:bookmarkStart w:id="0" w:name="_GoBack"/>
                            <w:bookmarkEnd w:id="0"/>
                            <w:r w:rsidRPr="00DA47F7">
                              <w:rPr>
                                <w:color w:val="FF0000"/>
                                <w:sz w:val="20"/>
                              </w:rPr>
                              <w:t>e than 5years old could be retrieved.</w:t>
                            </w:r>
                            <w:r w:rsidR="002A2175" w:rsidRPr="00DA47F7">
                              <w:rPr>
                                <w:color w:val="FF0000"/>
                                <w:sz w:val="20"/>
                              </w:rPr>
                              <w:t xml:space="preserve"> Check if the invoice calculation is up and running.</w:t>
                            </w:r>
                          </w:p>
                          <w:p w:rsidR="002A2175" w:rsidRPr="00DA47F7" w:rsidRDefault="00C44F43" w:rsidP="002A2175">
                            <w:pPr>
                              <w:spacing w:after="0" w:line="240" w:lineRule="auto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Stress test , load test examples are OK.</w:t>
                            </w:r>
                          </w:p>
                          <w:p w:rsidR="005C0A86" w:rsidRPr="00DA47F7" w:rsidRDefault="005C0A86" w:rsidP="002A2175">
                            <w:pPr>
                              <w:spacing w:after="0" w:line="240" w:lineRule="auto"/>
                              <w:rPr>
                                <w:color w:val="FF0000"/>
                                <w:sz w:val="20"/>
                              </w:rPr>
                            </w:pPr>
                            <w:r w:rsidRPr="00DA47F7">
                              <w:rPr>
                                <w:color w:val="FF0000"/>
                                <w:sz w:val="20"/>
                              </w:rPr>
                              <w:t xml:space="preserve">Functional test: </w:t>
                            </w:r>
                            <w:r w:rsidR="002A2175" w:rsidRPr="00DA47F7">
                              <w:rPr>
                                <w:color w:val="FF0000"/>
                                <w:sz w:val="20"/>
                              </w:rPr>
                              <w:t>Detailed test cases</w:t>
                            </w:r>
                          </w:p>
                          <w:p w:rsidR="002A2175" w:rsidRPr="00DA47F7" w:rsidRDefault="002A2175" w:rsidP="002A217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rPr>
                                <w:color w:val="FF0000"/>
                                <w:sz w:val="20"/>
                              </w:rPr>
                            </w:pPr>
                            <w:r w:rsidRPr="00DA47F7">
                              <w:rPr>
                                <w:color w:val="FF0000"/>
                                <w:sz w:val="20"/>
                              </w:rPr>
                              <w:t xml:space="preserve">Customer check: </w:t>
                            </w:r>
                          </w:p>
                          <w:p w:rsidR="002A2175" w:rsidRPr="00DA47F7" w:rsidRDefault="002A2175" w:rsidP="002A2175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spacing w:after="0" w:line="240" w:lineRule="auto"/>
                              <w:rPr>
                                <w:color w:val="FF0000"/>
                                <w:sz w:val="20"/>
                              </w:rPr>
                            </w:pPr>
                            <w:r w:rsidRPr="00DA47F7">
                              <w:rPr>
                                <w:color w:val="FF0000"/>
                                <w:sz w:val="20"/>
                              </w:rPr>
                              <w:t xml:space="preserve">if the customer membership is higher than </w:t>
                            </w:r>
                            <w:r w:rsidR="00C44F43">
                              <w:rPr>
                                <w:color w:val="FF0000"/>
                                <w:sz w:val="20"/>
                              </w:rPr>
                              <w:t xml:space="preserve">or equal to </w:t>
                            </w:r>
                            <w:r w:rsidRPr="00DA47F7">
                              <w:rPr>
                                <w:color w:val="FF0000"/>
                                <w:sz w:val="20"/>
                              </w:rPr>
                              <w:t>365x5 days (EC1)</w:t>
                            </w:r>
                          </w:p>
                          <w:p w:rsidR="002A2175" w:rsidRPr="00DA47F7" w:rsidRDefault="002A2175" w:rsidP="002A2175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spacing w:after="0" w:line="240" w:lineRule="auto"/>
                              <w:rPr>
                                <w:color w:val="FF0000"/>
                                <w:sz w:val="20"/>
                              </w:rPr>
                            </w:pPr>
                            <w:r w:rsidRPr="00DA47F7">
                              <w:rPr>
                                <w:color w:val="FF0000"/>
                                <w:sz w:val="20"/>
                              </w:rPr>
                              <w:t>if the membership is lower than 365x5 days (EC2)</w:t>
                            </w:r>
                          </w:p>
                          <w:p w:rsidR="002A2175" w:rsidRPr="00DA47F7" w:rsidRDefault="002A2175" w:rsidP="002A217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rPr>
                                <w:color w:val="FF0000"/>
                                <w:sz w:val="20"/>
                              </w:rPr>
                            </w:pPr>
                            <w:r w:rsidRPr="00DA47F7">
                              <w:rPr>
                                <w:color w:val="FF0000"/>
                                <w:sz w:val="20"/>
                              </w:rPr>
                              <w:t>SMS request collection</w:t>
                            </w:r>
                          </w:p>
                          <w:p w:rsidR="002A2175" w:rsidRPr="00DA47F7" w:rsidRDefault="002A2175" w:rsidP="002A2175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spacing w:after="0" w:line="240" w:lineRule="auto"/>
                              <w:rPr>
                                <w:color w:val="FF0000"/>
                                <w:sz w:val="20"/>
                              </w:rPr>
                            </w:pPr>
                            <w:r w:rsidRPr="00DA47F7">
                              <w:rPr>
                                <w:color w:val="FF0000"/>
                                <w:sz w:val="20"/>
                              </w:rPr>
                              <w:t>if customer requests with a certain format (e.g. EVET DATAPAKET) are stored in the database. (EC1)</w:t>
                            </w:r>
                          </w:p>
                          <w:p w:rsidR="002A2175" w:rsidRPr="00DA47F7" w:rsidRDefault="002A2175" w:rsidP="002A2175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spacing w:after="0" w:line="240" w:lineRule="auto"/>
                              <w:rPr>
                                <w:color w:val="FF0000"/>
                                <w:sz w:val="20"/>
                              </w:rPr>
                            </w:pPr>
                            <w:r w:rsidRPr="00DA47F7">
                              <w:rPr>
                                <w:color w:val="FF0000"/>
                                <w:sz w:val="20"/>
                              </w:rPr>
                              <w:t>if requests are not in the given format (EC2)</w:t>
                            </w:r>
                          </w:p>
                          <w:p w:rsidR="002A2175" w:rsidRPr="00DA47F7" w:rsidRDefault="002A2175" w:rsidP="002A217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rPr>
                                <w:color w:val="FF0000"/>
                                <w:sz w:val="20"/>
                              </w:rPr>
                            </w:pPr>
                            <w:r w:rsidRPr="00DA47F7">
                              <w:rPr>
                                <w:color w:val="FF0000"/>
                                <w:sz w:val="20"/>
                              </w:rPr>
                              <w:t>Apply discount</w:t>
                            </w:r>
                          </w:p>
                          <w:p w:rsidR="002A2175" w:rsidRPr="00DA47F7" w:rsidRDefault="002A2175" w:rsidP="002A2175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spacing w:after="0" w:line="240" w:lineRule="auto"/>
                              <w:rPr>
                                <w:color w:val="FF0000"/>
                                <w:sz w:val="20"/>
                              </w:rPr>
                            </w:pPr>
                            <w:r w:rsidRPr="00DA47F7">
                              <w:rPr>
                                <w:color w:val="FF0000"/>
                                <w:sz w:val="20"/>
                              </w:rPr>
                              <w:t>if discount is activated from the day of the request onwards</w:t>
                            </w:r>
                          </w:p>
                          <w:p w:rsidR="002A2175" w:rsidRPr="00DA47F7" w:rsidRDefault="002A2175" w:rsidP="002A2175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spacing w:after="0" w:line="240" w:lineRule="auto"/>
                              <w:rPr>
                                <w:color w:val="FF0000"/>
                                <w:sz w:val="20"/>
                              </w:rPr>
                            </w:pPr>
                            <w:r w:rsidRPr="00DA47F7">
                              <w:rPr>
                                <w:color w:val="FF0000"/>
                                <w:sz w:val="20"/>
                              </w:rPr>
                              <w:t>if discount is applied for 30 days</w:t>
                            </w:r>
                          </w:p>
                          <w:p w:rsidR="002A2175" w:rsidRPr="00DA47F7" w:rsidRDefault="002A2175" w:rsidP="002A2175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spacing w:after="0" w:line="240" w:lineRule="auto"/>
                              <w:rPr>
                                <w:color w:val="FF0000"/>
                                <w:sz w:val="20"/>
                              </w:rPr>
                            </w:pPr>
                            <w:r w:rsidRPr="00DA47F7">
                              <w:rPr>
                                <w:color w:val="FF0000"/>
                                <w:sz w:val="20"/>
                              </w:rPr>
                              <w:t>if discount is reported in the invoice system</w:t>
                            </w:r>
                          </w:p>
                          <w:p w:rsidR="002A2175" w:rsidRPr="00DA47F7" w:rsidRDefault="002A2175" w:rsidP="002A217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rPr>
                                <w:color w:val="FF0000"/>
                                <w:sz w:val="20"/>
                              </w:rPr>
                            </w:pPr>
                            <w:r w:rsidRPr="00DA47F7">
                              <w:rPr>
                                <w:color w:val="FF0000"/>
                                <w:sz w:val="20"/>
                              </w:rPr>
                              <w:t>Terminate discount</w:t>
                            </w:r>
                          </w:p>
                          <w:p w:rsidR="002A2175" w:rsidRPr="00DA47F7" w:rsidRDefault="002A2175" w:rsidP="002A2175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spacing w:after="0" w:line="240" w:lineRule="auto"/>
                              <w:rPr>
                                <w:color w:val="FF0000"/>
                                <w:sz w:val="20"/>
                              </w:rPr>
                            </w:pPr>
                            <w:r w:rsidRPr="00DA47F7">
                              <w:rPr>
                                <w:color w:val="FF0000"/>
                                <w:sz w:val="20"/>
                              </w:rPr>
                              <w:t>if discount is no longer available after 30 days.</w:t>
                            </w:r>
                          </w:p>
                          <w:p w:rsidR="005C0A86" w:rsidRPr="00DA47F7" w:rsidRDefault="005C0A86" w:rsidP="002A2175">
                            <w:pPr>
                              <w:spacing w:after="0" w:line="240" w:lineRule="auto"/>
                              <w:rPr>
                                <w:color w:val="FF0000"/>
                                <w:sz w:val="20"/>
                              </w:rPr>
                            </w:pPr>
                            <w:r w:rsidRPr="00DA47F7">
                              <w:rPr>
                                <w:color w:val="FF0000"/>
                                <w:sz w:val="20"/>
                              </w:rPr>
                              <w:t>User acceptance test: Checking against requirements.</w:t>
                            </w:r>
                          </w:p>
                          <w:p w:rsidR="002A2175" w:rsidRPr="00DA47F7" w:rsidRDefault="002A2175" w:rsidP="002A217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color w:val="FF0000"/>
                                <w:sz w:val="20"/>
                              </w:rPr>
                            </w:pPr>
                            <w:r w:rsidRPr="00DA47F7">
                              <w:rPr>
                                <w:color w:val="FF0000"/>
                                <w:sz w:val="20"/>
                              </w:rPr>
                              <w:t>Check if the customers are informed about the campaign</w:t>
                            </w:r>
                          </w:p>
                          <w:p w:rsidR="002A2175" w:rsidRPr="00DA47F7" w:rsidRDefault="002A2175" w:rsidP="002A217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color w:val="FF0000"/>
                                <w:sz w:val="20"/>
                              </w:rPr>
                            </w:pPr>
                            <w:r w:rsidRPr="00DA47F7">
                              <w:rPr>
                                <w:color w:val="FF0000"/>
                                <w:sz w:val="20"/>
                              </w:rPr>
                              <w:t>Check if the requests can be collected</w:t>
                            </w:r>
                          </w:p>
                          <w:p w:rsidR="005C0A86" w:rsidRPr="00DA47F7" w:rsidRDefault="005C0A86" w:rsidP="002A217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color w:val="FF0000"/>
                                <w:sz w:val="20"/>
                              </w:rPr>
                            </w:pPr>
                            <w:r w:rsidRPr="00DA47F7">
                              <w:rPr>
                                <w:color w:val="FF0000"/>
                                <w:sz w:val="20"/>
                              </w:rPr>
                              <w:t>Check if eligible customers could get the discount</w:t>
                            </w:r>
                          </w:p>
                          <w:p w:rsidR="002A2175" w:rsidRPr="00DA47F7" w:rsidRDefault="002A2175" w:rsidP="002A217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color w:val="FF0000"/>
                                <w:sz w:val="20"/>
                              </w:rPr>
                            </w:pPr>
                            <w:r w:rsidRPr="00DA47F7">
                              <w:rPr>
                                <w:color w:val="FF0000"/>
                                <w:sz w:val="20"/>
                              </w:rPr>
                              <w:t>Check if the 20% discount is applied to the invoice</w:t>
                            </w:r>
                          </w:p>
                          <w:p w:rsidR="005C0A86" w:rsidRPr="00DA47F7" w:rsidRDefault="005C0A86" w:rsidP="002A217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color w:val="FF0000"/>
                                <w:sz w:val="20"/>
                              </w:rPr>
                            </w:pPr>
                            <w:r w:rsidRPr="00DA47F7">
                              <w:rPr>
                                <w:color w:val="FF0000"/>
                                <w:sz w:val="20"/>
                              </w:rPr>
                              <w:t>Check if the package is terminated after a 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98.5pt;margin-top:31.25pt;width:231.75pt;height:51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">
                <v:textbox>
                  <w:txbxContent>
                    <w:p w:rsidR="002A2175" w:rsidRPr="00DA47F7" w:rsidRDefault="005C0A86" w:rsidP="002A2175">
                      <w:pPr>
                        <w:spacing w:after="0" w:line="240" w:lineRule="auto"/>
                        <w:rPr>
                          <w:color w:val="FF0000"/>
                          <w:sz w:val="20"/>
                        </w:rPr>
                      </w:pPr>
                      <w:r w:rsidRPr="00DA47F7">
                        <w:rPr>
                          <w:color w:val="FF0000"/>
                          <w:sz w:val="20"/>
                        </w:rPr>
                        <w:t>Test scenarios:</w:t>
                      </w:r>
                      <w:r w:rsidR="002A2175" w:rsidRPr="00DA47F7">
                        <w:rPr>
                          <w:color w:val="FF0000"/>
                          <w:sz w:val="20"/>
                        </w:rPr>
                        <w:t xml:space="preserve"> </w:t>
                      </w:r>
                      <w:r w:rsidRPr="00DA47F7">
                        <w:rPr>
                          <w:color w:val="FF0000"/>
                          <w:sz w:val="20"/>
                        </w:rPr>
                        <w:t>Path #1</w:t>
                      </w:r>
                      <w:r w:rsidR="002A2175" w:rsidRPr="00DA47F7">
                        <w:rPr>
                          <w:color w:val="FF0000"/>
                          <w:sz w:val="20"/>
                        </w:rPr>
                        <w:t>: 1111</w:t>
                      </w:r>
                    </w:p>
                    <w:p w:rsidR="005C0A86" w:rsidRPr="00DA47F7" w:rsidRDefault="005C0A86" w:rsidP="002A2175">
                      <w:pPr>
                        <w:spacing w:after="0" w:line="240" w:lineRule="auto"/>
                        <w:rPr>
                          <w:color w:val="FF0000"/>
                          <w:sz w:val="20"/>
                        </w:rPr>
                      </w:pPr>
                      <w:r w:rsidRPr="00DA47F7">
                        <w:rPr>
                          <w:color w:val="FF0000"/>
                          <w:sz w:val="20"/>
                        </w:rPr>
                        <w:t>Path #2: 1112244</w:t>
                      </w:r>
                    </w:p>
                    <w:p w:rsidR="005C0A86" w:rsidRPr="00DA47F7" w:rsidRDefault="005C0A86" w:rsidP="002A2175">
                      <w:pPr>
                        <w:spacing w:after="0" w:line="240" w:lineRule="auto"/>
                        <w:rPr>
                          <w:color w:val="FF0000"/>
                          <w:sz w:val="20"/>
                        </w:rPr>
                      </w:pPr>
                      <w:r w:rsidRPr="00DA47F7">
                        <w:rPr>
                          <w:color w:val="FF0000"/>
                          <w:sz w:val="20"/>
                        </w:rPr>
                        <w:t>Path #3: 11122(33...3)44</w:t>
                      </w:r>
                    </w:p>
                    <w:p w:rsidR="002A2175" w:rsidRPr="00DA47F7" w:rsidRDefault="002A2175" w:rsidP="002A2175">
                      <w:pPr>
                        <w:spacing w:after="0" w:line="240" w:lineRule="auto"/>
                        <w:rPr>
                          <w:color w:val="FF0000"/>
                          <w:sz w:val="20"/>
                        </w:rPr>
                      </w:pPr>
                    </w:p>
                    <w:p w:rsidR="005C0A86" w:rsidRPr="00DA47F7" w:rsidRDefault="005C0A86" w:rsidP="002A2175">
                      <w:pPr>
                        <w:spacing w:after="0" w:line="240" w:lineRule="auto"/>
                        <w:rPr>
                          <w:color w:val="FF0000"/>
                          <w:sz w:val="20"/>
                        </w:rPr>
                      </w:pPr>
                      <w:r w:rsidRPr="00DA47F7">
                        <w:rPr>
                          <w:color w:val="FF0000"/>
                          <w:sz w:val="20"/>
                        </w:rPr>
                        <w:t>Smoke test: Check if the customer database could be accessed, and customers with mor</w:t>
                      </w:r>
                      <w:bookmarkStart w:id="1" w:name="_GoBack"/>
                      <w:bookmarkEnd w:id="1"/>
                      <w:r w:rsidRPr="00DA47F7">
                        <w:rPr>
                          <w:color w:val="FF0000"/>
                          <w:sz w:val="20"/>
                        </w:rPr>
                        <w:t>e than 5years old could be retrieved.</w:t>
                      </w:r>
                      <w:r w:rsidR="002A2175" w:rsidRPr="00DA47F7">
                        <w:rPr>
                          <w:color w:val="FF0000"/>
                          <w:sz w:val="20"/>
                        </w:rPr>
                        <w:t xml:space="preserve"> Check if the invoice calculation is up and running.</w:t>
                      </w:r>
                    </w:p>
                    <w:p w:rsidR="002A2175" w:rsidRPr="00DA47F7" w:rsidRDefault="00C44F43" w:rsidP="002A2175">
                      <w:pPr>
                        <w:spacing w:after="0" w:line="240" w:lineRule="auto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Stress test , load test examples are OK.</w:t>
                      </w:r>
                    </w:p>
                    <w:p w:rsidR="005C0A86" w:rsidRPr="00DA47F7" w:rsidRDefault="005C0A86" w:rsidP="002A2175">
                      <w:pPr>
                        <w:spacing w:after="0" w:line="240" w:lineRule="auto"/>
                        <w:rPr>
                          <w:color w:val="FF0000"/>
                          <w:sz w:val="20"/>
                        </w:rPr>
                      </w:pPr>
                      <w:r w:rsidRPr="00DA47F7">
                        <w:rPr>
                          <w:color w:val="FF0000"/>
                          <w:sz w:val="20"/>
                        </w:rPr>
                        <w:t xml:space="preserve">Functional test: </w:t>
                      </w:r>
                      <w:r w:rsidR="002A2175" w:rsidRPr="00DA47F7">
                        <w:rPr>
                          <w:color w:val="FF0000"/>
                          <w:sz w:val="20"/>
                        </w:rPr>
                        <w:t>Detailed test cases</w:t>
                      </w:r>
                    </w:p>
                    <w:p w:rsidR="002A2175" w:rsidRPr="00DA47F7" w:rsidRDefault="002A2175" w:rsidP="002A217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rPr>
                          <w:color w:val="FF0000"/>
                          <w:sz w:val="20"/>
                        </w:rPr>
                      </w:pPr>
                      <w:r w:rsidRPr="00DA47F7">
                        <w:rPr>
                          <w:color w:val="FF0000"/>
                          <w:sz w:val="20"/>
                        </w:rPr>
                        <w:t xml:space="preserve">Customer check: </w:t>
                      </w:r>
                    </w:p>
                    <w:p w:rsidR="002A2175" w:rsidRPr="00DA47F7" w:rsidRDefault="002A2175" w:rsidP="002A2175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spacing w:after="0" w:line="240" w:lineRule="auto"/>
                        <w:rPr>
                          <w:color w:val="FF0000"/>
                          <w:sz w:val="20"/>
                        </w:rPr>
                      </w:pPr>
                      <w:r w:rsidRPr="00DA47F7">
                        <w:rPr>
                          <w:color w:val="FF0000"/>
                          <w:sz w:val="20"/>
                        </w:rPr>
                        <w:t xml:space="preserve">if the customer membership is higher than </w:t>
                      </w:r>
                      <w:r w:rsidR="00C44F43">
                        <w:rPr>
                          <w:color w:val="FF0000"/>
                          <w:sz w:val="20"/>
                        </w:rPr>
                        <w:t xml:space="preserve">or equal to </w:t>
                      </w:r>
                      <w:r w:rsidRPr="00DA47F7">
                        <w:rPr>
                          <w:color w:val="FF0000"/>
                          <w:sz w:val="20"/>
                        </w:rPr>
                        <w:t>365x5 days (EC1)</w:t>
                      </w:r>
                    </w:p>
                    <w:p w:rsidR="002A2175" w:rsidRPr="00DA47F7" w:rsidRDefault="002A2175" w:rsidP="002A2175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spacing w:after="0" w:line="240" w:lineRule="auto"/>
                        <w:rPr>
                          <w:color w:val="FF0000"/>
                          <w:sz w:val="20"/>
                        </w:rPr>
                      </w:pPr>
                      <w:r w:rsidRPr="00DA47F7">
                        <w:rPr>
                          <w:color w:val="FF0000"/>
                          <w:sz w:val="20"/>
                        </w:rPr>
                        <w:t>if the membership is lower than 365x5 days (EC2)</w:t>
                      </w:r>
                    </w:p>
                    <w:p w:rsidR="002A2175" w:rsidRPr="00DA47F7" w:rsidRDefault="002A2175" w:rsidP="002A217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rPr>
                          <w:color w:val="FF0000"/>
                          <w:sz w:val="20"/>
                        </w:rPr>
                      </w:pPr>
                      <w:r w:rsidRPr="00DA47F7">
                        <w:rPr>
                          <w:color w:val="FF0000"/>
                          <w:sz w:val="20"/>
                        </w:rPr>
                        <w:t>SMS request collection</w:t>
                      </w:r>
                    </w:p>
                    <w:p w:rsidR="002A2175" w:rsidRPr="00DA47F7" w:rsidRDefault="002A2175" w:rsidP="002A2175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spacing w:after="0" w:line="240" w:lineRule="auto"/>
                        <w:rPr>
                          <w:color w:val="FF0000"/>
                          <w:sz w:val="20"/>
                        </w:rPr>
                      </w:pPr>
                      <w:r w:rsidRPr="00DA47F7">
                        <w:rPr>
                          <w:color w:val="FF0000"/>
                          <w:sz w:val="20"/>
                        </w:rPr>
                        <w:t>if customer requests with a certain format (e.g. EVET DATAPAKET) are stored in the database. (EC1)</w:t>
                      </w:r>
                    </w:p>
                    <w:p w:rsidR="002A2175" w:rsidRPr="00DA47F7" w:rsidRDefault="002A2175" w:rsidP="002A2175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spacing w:after="0" w:line="240" w:lineRule="auto"/>
                        <w:rPr>
                          <w:color w:val="FF0000"/>
                          <w:sz w:val="20"/>
                        </w:rPr>
                      </w:pPr>
                      <w:r w:rsidRPr="00DA47F7">
                        <w:rPr>
                          <w:color w:val="FF0000"/>
                          <w:sz w:val="20"/>
                        </w:rPr>
                        <w:t>if requests are not in the given format (EC2)</w:t>
                      </w:r>
                    </w:p>
                    <w:p w:rsidR="002A2175" w:rsidRPr="00DA47F7" w:rsidRDefault="002A2175" w:rsidP="002A217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rPr>
                          <w:color w:val="FF0000"/>
                          <w:sz w:val="20"/>
                        </w:rPr>
                      </w:pPr>
                      <w:r w:rsidRPr="00DA47F7">
                        <w:rPr>
                          <w:color w:val="FF0000"/>
                          <w:sz w:val="20"/>
                        </w:rPr>
                        <w:t>Apply discount</w:t>
                      </w:r>
                    </w:p>
                    <w:p w:rsidR="002A2175" w:rsidRPr="00DA47F7" w:rsidRDefault="002A2175" w:rsidP="002A2175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spacing w:after="0" w:line="240" w:lineRule="auto"/>
                        <w:rPr>
                          <w:color w:val="FF0000"/>
                          <w:sz w:val="20"/>
                        </w:rPr>
                      </w:pPr>
                      <w:r w:rsidRPr="00DA47F7">
                        <w:rPr>
                          <w:color w:val="FF0000"/>
                          <w:sz w:val="20"/>
                        </w:rPr>
                        <w:t>if discount is activated from the day of the request onwards</w:t>
                      </w:r>
                    </w:p>
                    <w:p w:rsidR="002A2175" w:rsidRPr="00DA47F7" w:rsidRDefault="002A2175" w:rsidP="002A2175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spacing w:after="0" w:line="240" w:lineRule="auto"/>
                        <w:rPr>
                          <w:color w:val="FF0000"/>
                          <w:sz w:val="20"/>
                        </w:rPr>
                      </w:pPr>
                      <w:r w:rsidRPr="00DA47F7">
                        <w:rPr>
                          <w:color w:val="FF0000"/>
                          <w:sz w:val="20"/>
                        </w:rPr>
                        <w:t>if discount is applied for 30 days</w:t>
                      </w:r>
                    </w:p>
                    <w:p w:rsidR="002A2175" w:rsidRPr="00DA47F7" w:rsidRDefault="002A2175" w:rsidP="002A2175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spacing w:after="0" w:line="240" w:lineRule="auto"/>
                        <w:rPr>
                          <w:color w:val="FF0000"/>
                          <w:sz w:val="20"/>
                        </w:rPr>
                      </w:pPr>
                      <w:r w:rsidRPr="00DA47F7">
                        <w:rPr>
                          <w:color w:val="FF0000"/>
                          <w:sz w:val="20"/>
                        </w:rPr>
                        <w:t>if discount is reported in the invoice system</w:t>
                      </w:r>
                    </w:p>
                    <w:p w:rsidR="002A2175" w:rsidRPr="00DA47F7" w:rsidRDefault="002A2175" w:rsidP="002A217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rPr>
                          <w:color w:val="FF0000"/>
                          <w:sz w:val="20"/>
                        </w:rPr>
                      </w:pPr>
                      <w:r w:rsidRPr="00DA47F7">
                        <w:rPr>
                          <w:color w:val="FF0000"/>
                          <w:sz w:val="20"/>
                        </w:rPr>
                        <w:t>Terminate discount</w:t>
                      </w:r>
                    </w:p>
                    <w:p w:rsidR="002A2175" w:rsidRPr="00DA47F7" w:rsidRDefault="002A2175" w:rsidP="002A2175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spacing w:after="0" w:line="240" w:lineRule="auto"/>
                        <w:rPr>
                          <w:color w:val="FF0000"/>
                          <w:sz w:val="20"/>
                        </w:rPr>
                      </w:pPr>
                      <w:r w:rsidRPr="00DA47F7">
                        <w:rPr>
                          <w:color w:val="FF0000"/>
                          <w:sz w:val="20"/>
                        </w:rPr>
                        <w:t>if discount is no longer available after 30 days.</w:t>
                      </w:r>
                    </w:p>
                    <w:p w:rsidR="005C0A86" w:rsidRPr="00DA47F7" w:rsidRDefault="005C0A86" w:rsidP="002A2175">
                      <w:pPr>
                        <w:spacing w:after="0" w:line="240" w:lineRule="auto"/>
                        <w:rPr>
                          <w:color w:val="FF0000"/>
                          <w:sz w:val="20"/>
                        </w:rPr>
                      </w:pPr>
                      <w:r w:rsidRPr="00DA47F7">
                        <w:rPr>
                          <w:color w:val="FF0000"/>
                          <w:sz w:val="20"/>
                        </w:rPr>
                        <w:t>User acceptance test: Checking against requirements.</w:t>
                      </w:r>
                    </w:p>
                    <w:p w:rsidR="002A2175" w:rsidRPr="00DA47F7" w:rsidRDefault="002A2175" w:rsidP="002A217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color w:val="FF0000"/>
                          <w:sz w:val="20"/>
                        </w:rPr>
                      </w:pPr>
                      <w:r w:rsidRPr="00DA47F7">
                        <w:rPr>
                          <w:color w:val="FF0000"/>
                          <w:sz w:val="20"/>
                        </w:rPr>
                        <w:t>Check if the customers are informed about the campaign</w:t>
                      </w:r>
                    </w:p>
                    <w:p w:rsidR="002A2175" w:rsidRPr="00DA47F7" w:rsidRDefault="002A2175" w:rsidP="002A217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color w:val="FF0000"/>
                          <w:sz w:val="20"/>
                        </w:rPr>
                      </w:pPr>
                      <w:r w:rsidRPr="00DA47F7">
                        <w:rPr>
                          <w:color w:val="FF0000"/>
                          <w:sz w:val="20"/>
                        </w:rPr>
                        <w:t>Check if the requests can be collected</w:t>
                      </w:r>
                    </w:p>
                    <w:p w:rsidR="005C0A86" w:rsidRPr="00DA47F7" w:rsidRDefault="005C0A86" w:rsidP="002A217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color w:val="FF0000"/>
                          <w:sz w:val="20"/>
                        </w:rPr>
                      </w:pPr>
                      <w:r w:rsidRPr="00DA47F7">
                        <w:rPr>
                          <w:color w:val="FF0000"/>
                          <w:sz w:val="20"/>
                        </w:rPr>
                        <w:t>Check if eligible customers could get the discount</w:t>
                      </w:r>
                    </w:p>
                    <w:p w:rsidR="002A2175" w:rsidRPr="00DA47F7" w:rsidRDefault="002A2175" w:rsidP="002A217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color w:val="FF0000"/>
                          <w:sz w:val="20"/>
                        </w:rPr>
                      </w:pPr>
                      <w:r w:rsidRPr="00DA47F7">
                        <w:rPr>
                          <w:color w:val="FF0000"/>
                          <w:sz w:val="20"/>
                        </w:rPr>
                        <w:t>Check if the 20% discount is applied to the invoice</w:t>
                      </w:r>
                    </w:p>
                    <w:p w:rsidR="005C0A86" w:rsidRPr="00DA47F7" w:rsidRDefault="005C0A86" w:rsidP="002A217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color w:val="FF0000"/>
                          <w:sz w:val="20"/>
                        </w:rPr>
                      </w:pPr>
                      <w:r w:rsidRPr="00DA47F7">
                        <w:rPr>
                          <w:color w:val="FF0000"/>
                          <w:sz w:val="20"/>
                        </w:rPr>
                        <w:t>Check if the package is terminated after a month</w:t>
                      </w:r>
                    </w:p>
                  </w:txbxContent>
                </v:textbox>
              </v:shape>
            </w:pict>
          </mc:Fallback>
        </mc:AlternateContent>
      </w:r>
      <w:r w:rsidR="00771812" w:rsidRPr="00DD6D16">
        <w:rPr>
          <w:rFonts w:ascii="Trebuchet MS" w:hAnsi="Trebuchet MS" w:cs="Trebuchet MS"/>
          <w:bCs/>
          <w:sz w:val="20"/>
          <w:szCs w:val="20"/>
          <w:lang w:val="en-US"/>
        </w:rPr>
        <w:t>(20 pts.) Write</w:t>
      </w:r>
      <w:r w:rsidR="00ED2449" w:rsidRPr="00DD6D16">
        <w:rPr>
          <w:rFonts w:ascii="Trebuchet MS" w:hAnsi="Trebuchet MS" w:cs="Trebuchet MS"/>
          <w:bCs/>
          <w:sz w:val="20"/>
          <w:szCs w:val="20"/>
          <w:lang w:val="en-US"/>
        </w:rPr>
        <w:t xml:space="preserve"> the test cases for different testing types (</w:t>
      </w:r>
      <w:r w:rsidR="0084020B" w:rsidRPr="00DD6D16">
        <w:rPr>
          <w:rFonts w:ascii="Trebuchet MS" w:hAnsi="Trebuchet MS" w:cs="Trebuchet MS"/>
          <w:bCs/>
          <w:sz w:val="20"/>
          <w:szCs w:val="20"/>
          <w:lang w:val="en-US"/>
        </w:rPr>
        <w:t>e.g. smoke test, functional test)</w:t>
      </w:r>
      <w:r w:rsidR="00ED2449" w:rsidRPr="00DD6D16">
        <w:rPr>
          <w:rFonts w:ascii="Trebuchet MS" w:hAnsi="Trebuchet MS" w:cs="Trebuchet MS"/>
          <w:bCs/>
          <w:sz w:val="20"/>
          <w:szCs w:val="20"/>
          <w:lang w:val="en-US"/>
        </w:rPr>
        <w:t xml:space="preserve">. </w:t>
      </w:r>
      <w:r w:rsidR="00771812" w:rsidRPr="00DD6D16">
        <w:rPr>
          <w:rFonts w:ascii="Trebuchet MS" w:hAnsi="Trebuchet MS" w:cs="Trebuchet MS"/>
          <w:bCs/>
          <w:i/>
          <w:sz w:val="20"/>
          <w:szCs w:val="20"/>
          <w:lang w:val="en-US"/>
        </w:rPr>
        <w:t>Hint: Consider equivalence class partitioning rules for defining the test cases in a functional test</w:t>
      </w:r>
      <w:r w:rsidR="00771812" w:rsidRPr="00DD6D16">
        <w:rPr>
          <w:rFonts w:ascii="Trebuchet MS" w:hAnsi="Trebuchet MS" w:cs="Trebuchet MS"/>
          <w:bCs/>
          <w:sz w:val="20"/>
          <w:szCs w:val="20"/>
          <w:lang w:val="en-US"/>
        </w:rPr>
        <w:t xml:space="preserve">.  </w:t>
      </w:r>
    </w:p>
    <w:p w:rsidR="00832875" w:rsidRPr="00832875" w:rsidRDefault="00832875" w:rsidP="00832875">
      <w:pPr>
        <w:pStyle w:val="ListParagraph"/>
        <w:rPr>
          <w:rFonts w:ascii="Trebuchet MS" w:hAnsi="Trebuchet MS" w:cs="Trebuchet MS"/>
          <w:bCs/>
          <w:sz w:val="20"/>
          <w:szCs w:val="20"/>
          <w:lang w:val="en-US"/>
        </w:rPr>
      </w:pPr>
    </w:p>
    <w:p w:rsidR="00832875" w:rsidRPr="00DA47F7" w:rsidRDefault="00832875" w:rsidP="00832875">
      <w:pPr>
        <w:rPr>
          <w:rFonts w:ascii="Trebuchet MS" w:hAnsi="Trebuchet MS" w:cs="Trebuchet MS"/>
          <w:bCs/>
          <w:color w:val="FF0000"/>
          <w:sz w:val="20"/>
          <w:szCs w:val="20"/>
          <w:lang w:val="en-US"/>
        </w:rPr>
      </w:pPr>
      <w:r w:rsidRPr="00DA47F7">
        <w:rPr>
          <w:rFonts w:ascii="Trebuchet MS" w:hAnsi="Trebuchet MS" w:cs="Trebuchet MS"/>
          <w:bCs/>
          <w:noProof/>
          <w:color w:val="FF0000"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ACF68A" wp14:editId="267AD437">
                <wp:simplePos x="0" y="0"/>
                <wp:positionH relativeFrom="column">
                  <wp:posOffset>847725</wp:posOffset>
                </wp:positionH>
                <wp:positionV relativeFrom="paragraph">
                  <wp:posOffset>39370</wp:posOffset>
                </wp:positionV>
                <wp:extent cx="561975" cy="2667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875" w:rsidRPr="00832875" w:rsidRDefault="00832875" w:rsidP="00832875">
                            <w:pPr>
                              <w:jc w:val="center"/>
                            </w:pPr>
                            <w:r w:rsidRPr="00832875"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66.75pt;margin-top:3.1pt;width:44.2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" fillcolor="white [3201]" strokecolor="black [3200]" strokeweight="2pt">
                <v:textbox>
                  <w:txbxContent>
                    <w:p w:rsidR="00832875" w:rsidRPr="00832875" w:rsidRDefault="00832875" w:rsidP="00832875">
                      <w:pPr>
                        <w:jc w:val="center"/>
                      </w:pPr>
                      <w:r w:rsidRPr="00832875"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</w:p>
    <w:p w:rsidR="00832875" w:rsidRPr="00DA47F7" w:rsidRDefault="00C44F43" w:rsidP="00832875">
      <w:pPr>
        <w:rPr>
          <w:rFonts w:ascii="Trebuchet MS" w:hAnsi="Trebuchet MS" w:cs="Trebuchet MS"/>
          <w:bCs/>
          <w:color w:val="FF0000"/>
          <w:sz w:val="20"/>
          <w:szCs w:val="20"/>
          <w:lang w:val="en-US"/>
        </w:rPr>
      </w:pPr>
      <w:r w:rsidRPr="00C44F43">
        <w:rPr>
          <w:rFonts w:ascii="Trebuchet MS" w:hAnsi="Trebuchet MS" w:cs="Trebuchet MS"/>
          <w:bCs/>
          <w:noProof/>
          <w:color w:val="FF0000"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DEC4BC8" wp14:editId="2D2410E6">
                <wp:simplePos x="0" y="0"/>
                <wp:positionH relativeFrom="column">
                  <wp:posOffset>2038350</wp:posOffset>
                </wp:positionH>
                <wp:positionV relativeFrom="paragraph">
                  <wp:posOffset>4715510</wp:posOffset>
                </wp:positionV>
                <wp:extent cx="1647825" cy="1403985"/>
                <wp:effectExtent l="0" t="0" r="28575" b="2603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F43" w:rsidRPr="00C44F43" w:rsidRDefault="00C44F43" w:rsidP="00C44F43">
                            <w:pPr>
                              <w:rPr>
                                <w:i/>
                                <w:color w:val="FF0000"/>
                                <w:sz w:val="18"/>
                              </w:rPr>
                            </w:pPr>
                            <w:r w:rsidRPr="00C44F43">
                              <w:rPr>
                                <w:i/>
                                <w:color w:val="FF0000"/>
                                <w:sz w:val="18"/>
                              </w:rPr>
                              <w:t xml:space="preserve">Note: You can also </w:t>
                            </w:r>
                            <w:r>
                              <w:rPr>
                                <w:i/>
                                <w:color w:val="FF0000"/>
                                <w:sz w:val="18"/>
                              </w:rPr>
                              <w:t>add an activity node for applying the discount to the invoice for that month, between nodes “Terminate the discount package” and “End”.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60.5pt;margin-top:371.3pt;width:129.75pt;height:110.55pt;z-index:251720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">
                <v:textbox style="mso-fit-shape-to-text:t">
                  <w:txbxContent>
                    <w:p w:rsidR="00C44F43" w:rsidRPr="00C44F43" w:rsidRDefault="00C44F43" w:rsidP="00C44F43">
                      <w:pPr>
                        <w:rPr>
                          <w:i/>
                          <w:color w:val="FF0000"/>
                          <w:sz w:val="18"/>
                        </w:rPr>
                      </w:pPr>
                      <w:r w:rsidRPr="00C44F43">
                        <w:rPr>
                          <w:i/>
                          <w:color w:val="FF0000"/>
                          <w:sz w:val="18"/>
                        </w:rPr>
                        <w:t xml:space="preserve">Note: You can also </w:t>
                      </w:r>
                      <w:r>
                        <w:rPr>
                          <w:i/>
                          <w:color w:val="FF0000"/>
                          <w:sz w:val="18"/>
                        </w:rPr>
                        <w:t>add an activity node for applying the discount to the invoice for that month, between nodes “Terminate the discount package” and “End”.</w:t>
                      </w:r>
                    </w:p>
                  </w:txbxContent>
                </v:textbox>
              </v:shape>
            </w:pict>
          </mc:Fallback>
        </mc:AlternateContent>
      </w:r>
      <w:r w:rsidRPr="00DA47F7">
        <w:rPr>
          <w:rFonts w:ascii="Trebuchet MS" w:hAnsi="Trebuchet MS" w:cs="Trebuchet MS"/>
          <w:bCs/>
          <w:noProof/>
          <w:color w:val="FF0000"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27D136" wp14:editId="7C91FD53">
                <wp:simplePos x="0" y="0"/>
                <wp:positionH relativeFrom="column">
                  <wp:posOffset>542924</wp:posOffset>
                </wp:positionH>
                <wp:positionV relativeFrom="paragraph">
                  <wp:posOffset>267335</wp:posOffset>
                </wp:positionV>
                <wp:extent cx="1495425" cy="3524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875" w:rsidRPr="00832875" w:rsidRDefault="00832875" w:rsidP="0083287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832875">
                              <w:rPr>
                                <w:sz w:val="16"/>
                              </w:rPr>
                              <w:t xml:space="preserve">Inform </w:t>
                            </w:r>
                            <w:r w:rsidR="00C44F43">
                              <w:rPr>
                                <w:sz w:val="16"/>
                              </w:rPr>
                              <w:t xml:space="preserve">invoiced </w:t>
                            </w:r>
                            <w:r w:rsidRPr="00832875">
                              <w:rPr>
                                <w:sz w:val="16"/>
                              </w:rPr>
                              <w:t>customers about the discount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0" style="position:absolute;margin-left:42.75pt;margin-top:21.05pt;width:117.7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" fillcolor="white [3201]" strokecolor="black [3200]" strokeweight="2pt">
                <v:textbox>
                  <w:txbxContent>
                    <w:p w:rsidR="00832875" w:rsidRPr="00832875" w:rsidRDefault="00832875" w:rsidP="00832875">
                      <w:pPr>
                        <w:jc w:val="center"/>
                        <w:rPr>
                          <w:sz w:val="16"/>
                        </w:rPr>
                      </w:pPr>
                      <w:r w:rsidRPr="00832875">
                        <w:rPr>
                          <w:sz w:val="16"/>
                        </w:rPr>
                        <w:t xml:space="preserve">Inform </w:t>
                      </w:r>
                      <w:r w:rsidR="00C44F43">
                        <w:rPr>
                          <w:sz w:val="16"/>
                        </w:rPr>
                        <w:t xml:space="preserve">invoiced </w:t>
                      </w:r>
                      <w:r w:rsidRPr="00832875">
                        <w:rPr>
                          <w:sz w:val="16"/>
                        </w:rPr>
                        <w:t>customers about the discount package</w:t>
                      </w:r>
                    </w:p>
                  </w:txbxContent>
                </v:textbox>
              </v:rect>
            </w:pict>
          </mc:Fallback>
        </mc:AlternateContent>
      </w:r>
      <w:r w:rsidR="00DA47F7" w:rsidRPr="00DA47F7">
        <w:rPr>
          <w:rFonts w:ascii="Trebuchet MS" w:hAnsi="Trebuchet MS" w:cs="Trebuchet MS"/>
          <w:bCs/>
          <w:noProof/>
          <w:color w:val="FF0000"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20837E" wp14:editId="61612820">
                <wp:simplePos x="0" y="0"/>
                <wp:positionH relativeFrom="column">
                  <wp:posOffset>3152775</wp:posOffset>
                </wp:positionH>
                <wp:positionV relativeFrom="paragraph">
                  <wp:posOffset>2305050</wp:posOffset>
                </wp:positionV>
                <wp:extent cx="8890" cy="1019175"/>
                <wp:effectExtent l="76200" t="0" r="105410" b="666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019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48.25pt;margin-top:181.5pt;width:.7pt;height:80.25pt;flip:x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" strokecolor="#4579b8 [3044]">
                <v:stroke endarrow="open"/>
              </v:shape>
            </w:pict>
          </mc:Fallback>
        </mc:AlternateContent>
      </w:r>
      <w:r w:rsidR="00DA47F7" w:rsidRPr="00DA47F7">
        <w:rPr>
          <w:rFonts w:ascii="Trebuchet MS" w:hAnsi="Trebuchet MS" w:cs="Trebuchet MS"/>
          <w:bCs/>
          <w:noProof/>
          <w:color w:val="FF0000"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4D4C08" wp14:editId="1B6ACB24">
                <wp:simplePos x="0" y="0"/>
                <wp:positionH relativeFrom="column">
                  <wp:posOffset>2638425</wp:posOffset>
                </wp:positionH>
                <wp:positionV relativeFrom="paragraph">
                  <wp:posOffset>1781175</wp:posOffset>
                </wp:positionV>
                <wp:extent cx="981075" cy="504190"/>
                <wp:effectExtent l="0" t="0" r="28575" b="101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041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A86" w:rsidRPr="00832875" w:rsidRDefault="005C0A86" w:rsidP="005C0A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Inform the customer about the rule.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8" style="position:absolute;margin-left:207.75pt;margin-top:140.25pt;width:77.25pt;height:39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" fillcolor="white [3201]" strokecolor="black [3200]" strokeweight="2pt">
                <v:textbox>
                  <w:txbxContent>
                    <w:p w:rsidR="005C0A86" w:rsidRPr="00832875" w:rsidRDefault="005C0A86" w:rsidP="005C0A86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Inform </w:t>
                      </w:r>
                      <w:r>
                        <w:rPr>
                          <w:sz w:val="16"/>
                        </w:rPr>
                        <w:t>the customer about the rule.</w:t>
                      </w:r>
                    </w:p>
                  </w:txbxContent>
                </v:textbox>
              </v:rect>
            </w:pict>
          </mc:Fallback>
        </mc:AlternateContent>
      </w:r>
      <w:r w:rsidR="005C0A86" w:rsidRPr="00DA47F7">
        <w:rPr>
          <w:rFonts w:ascii="Trebuchet MS" w:hAnsi="Trebuchet MS" w:cs="Trebuchet MS"/>
          <w:bCs/>
          <w:noProof/>
          <w:color w:val="FF0000"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FFDDB2" wp14:editId="74E8E9A6">
                <wp:simplePos x="0" y="0"/>
                <wp:positionH relativeFrom="column">
                  <wp:posOffset>1533525</wp:posOffset>
                </wp:positionH>
                <wp:positionV relativeFrom="paragraph">
                  <wp:posOffset>3267075</wp:posOffset>
                </wp:positionV>
                <wp:extent cx="266700" cy="266700"/>
                <wp:effectExtent l="0" t="0" r="19050" b="1905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A86" w:rsidRDefault="005C0A86" w:rsidP="005C0A86">
                            <w:r>
                              <w:t>3</w:t>
                            </w:r>
                          </w:p>
                          <w:p w:rsidR="005C0A86" w:rsidRDefault="005C0A86" w:rsidP="005C0A8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20.75pt;margin-top:257.25pt;width:21pt;height:2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">
                <v:textbox>
                  <w:txbxContent>
                    <w:p w:rsidR="005C0A86" w:rsidRDefault="005C0A86" w:rsidP="005C0A86">
                      <w:r>
                        <w:t>3</w:t>
                      </w:r>
                    </w:p>
                    <w:p w:rsidR="005C0A86" w:rsidRDefault="005C0A86" w:rsidP="005C0A86"/>
                  </w:txbxContent>
                </v:textbox>
              </v:shape>
            </w:pict>
          </mc:Fallback>
        </mc:AlternateContent>
      </w:r>
      <w:r w:rsidR="005C0A86" w:rsidRPr="00DA47F7">
        <w:rPr>
          <w:rFonts w:ascii="Trebuchet MS" w:hAnsi="Trebuchet MS" w:cs="Trebuchet MS"/>
          <w:bCs/>
          <w:noProof/>
          <w:color w:val="FF0000"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588C67" wp14:editId="2E0F1214">
                <wp:simplePos x="0" y="0"/>
                <wp:positionH relativeFrom="column">
                  <wp:posOffset>2124075</wp:posOffset>
                </wp:positionH>
                <wp:positionV relativeFrom="paragraph">
                  <wp:posOffset>4352925</wp:posOffset>
                </wp:positionV>
                <wp:extent cx="266700" cy="266700"/>
                <wp:effectExtent l="0" t="0" r="19050" b="1905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A86" w:rsidRDefault="005C0A86" w:rsidP="005C0A86">
                            <w:r>
                              <w:t>44</w:t>
                            </w:r>
                          </w:p>
                          <w:p w:rsidR="005C0A86" w:rsidRDefault="005C0A86" w:rsidP="005C0A8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67.25pt;margin-top:342.75pt;width:21pt;height:2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">
                <v:textbox>
                  <w:txbxContent>
                    <w:p w:rsidR="005C0A86" w:rsidRDefault="005C0A86" w:rsidP="005C0A86">
                      <w:r>
                        <w:t>44</w:t>
                      </w:r>
                    </w:p>
                    <w:p w:rsidR="005C0A86" w:rsidRDefault="005C0A86" w:rsidP="005C0A86"/>
                  </w:txbxContent>
                </v:textbox>
              </v:shape>
            </w:pict>
          </mc:Fallback>
        </mc:AlternateContent>
      </w:r>
      <w:r w:rsidR="005C0A86" w:rsidRPr="00DA47F7">
        <w:rPr>
          <w:rFonts w:ascii="Trebuchet MS" w:hAnsi="Trebuchet MS" w:cs="Trebuchet MS"/>
          <w:bCs/>
          <w:noProof/>
          <w:color w:val="FF0000"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3547C2" wp14:editId="7E0EA3AE">
                <wp:simplePos x="0" y="0"/>
                <wp:positionH relativeFrom="column">
                  <wp:posOffset>0</wp:posOffset>
                </wp:positionH>
                <wp:positionV relativeFrom="paragraph">
                  <wp:posOffset>3419475</wp:posOffset>
                </wp:positionV>
                <wp:extent cx="266700" cy="266700"/>
                <wp:effectExtent l="0" t="0" r="19050" b="1905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A86" w:rsidRDefault="005C0A86" w:rsidP="005C0A86">
                            <w:r>
                              <w:t>4</w:t>
                            </w:r>
                          </w:p>
                          <w:p w:rsidR="005C0A86" w:rsidRDefault="005C0A86" w:rsidP="005C0A8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269.25pt;width:21pt;height:2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">
                <v:textbox>
                  <w:txbxContent>
                    <w:p w:rsidR="005C0A86" w:rsidRDefault="005C0A86" w:rsidP="005C0A86">
                      <w:r>
                        <w:t>4</w:t>
                      </w:r>
                    </w:p>
                    <w:p w:rsidR="005C0A86" w:rsidRDefault="005C0A86" w:rsidP="005C0A86"/>
                  </w:txbxContent>
                </v:textbox>
              </v:shape>
            </w:pict>
          </mc:Fallback>
        </mc:AlternateContent>
      </w:r>
      <w:r w:rsidR="005C0A86" w:rsidRPr="00DA47F7">
        <w:rPr>
          <w:rFonts w:ascii="Trebuchet MS" w:hAnsi="Trebuchet MS" w:cs="Trebuchet MS"/>
          <w:bCs/>
          <w:noProof/>
          <w:color w:val="FF0000"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2AA51FC" wp14:editId="2B17E91F">
                <wp:simplePos x="0" y="0"/>
                <wp:positionH relativeFrom="column">
                  <wp:posOffset>752475</wp:posOffset>
                </wp:positionH>
                <wp:positionV relativeFrom="paragraph">
                  <wp:posOffset>3057525</wp:posOffset>
                </wp:positionV>
                <wp:extent cx="266700" cy="266700"/>
                <wp:effectExtent l="0" t="0" r="19050" b="1905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A86" w:rsidRDefault="005C0A86" w:rsidP="005C0A86">
                            <w:r>
                              <w:t>2</w:t>
                            </w:r>
                          </w:p>
                          <w:p w:rsidR="005C0A86" w:rsidRDefault="005C0A86" w:rsidP="005C0A8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59.25pt;margin-top:240.75pt;width:21pt;height:2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">
                <v:textbox>
                  <w:txbxContent>
                    <w:p w:rsidR="005C0A86" w:rsidRDefault="005C0A86" w:rsidP="005C0A86">
                      <w:r>
                        <w:t>2</w:t>
                      </w:r>
                    </w:p>
                    <w:p w:rsidR="005C0A86" w:rsidRDefault="005C0A86" w:rsidP="005C0A86"/>
                  </w:txbxContent>
                </v:textbox>
              </v:shape>
            </w:pict>
          </mc:Fallback>
        </mc:AlternateContent>
      </w:r>
      <w:r w:rsidR="005C0A86" w:rsidRPr="00DA47F7">
        <w:rPr>
          <w:rFonts w:ascii="Trebuchet MS" w:hAnsi="Trebuchet MS" w:cs="Trebuchet MS"/>
          <w:bCs/>
          <w:noProof/>
          <w:color w:val="FF0000"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57030F" wp14:editId="581D2426">
                <wp:simplePos x="0" y="0"/>
                <wp:positionH relativeFrom="column">
                  <wp:posOffset>361950</wp:posOffset>
                </wp:positionH>
                <wp:positionV relativeFrom="paragraph">
                  <wp:posOffset>2305050</wp:posOffset>
                </wp:positionV>
                <wp:extent cx="266700" cy="266700"/>
                <wp:effectExtent l="0" t="0" r="19050" b="1905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A86" w:rsidRDefault="005C0A86" w:rsidP="005C0A86">
                            <w:r>
                              <w:t>2</w:t>
                            </w:r>
                          </w:p>
                          <w:p w:rsidR="005C0A86" w:rsidRDefault="005C0A86" w:rsidP="005C0A8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8.5pt;margin-top:181.5pt;width:21pt;height:2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">
                <v:textbox>
                  <w:txbxContent>
                    <w:p w:rsidR="005C0A86" w:rsidRDefault="005C0A86" w:rsidP="005C0A86">
                      <w:r>
                        <w:t>2</w:t>
                      </w:r>
                    </w:p>
                    <w:p w:rsidR="005C0A86" w:rsidRDefault="005C0A86" w:rsidP="005C0A86"/>
                  </w:txbxContent>
                </v:textbox>
              </v:shape>
            </w:pict>
          </mc:Fallback>
        </mc:AlternateContent>
      </w:r>
      <w:r w:rsidR="005C0A86" w:rsidRPr="00DA47F7">
        <w:rPr>
          <w:rFonts w:ascii="Trebuchet MS" w:hAnsi="Trebuchet MS" w:cs="Trebuchet MS"/>
          <w:bCs/>
          <w:noProof/>
          <w:color w:val="FF0000"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00AD81" wp14:editId="420D16B0">
                <wp:simplePos x="0" y="0"/>
                <wp:positionH relativeFrom="column">
                  <wp:posOffset>2886075</wp:posOffset>
                </wp:positionH>
                <wp:positionV relativeFrom="paragraph">
                  <wp:posOffset>2552700</wp:posOffset>
                </wp:positionV>
                <wp:extent cx="266700" cy="266700"/>
                <wp:effectExtent l="0" t="0" r="19050" b="1905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A86" w:rsidRDefault="005C0A86" w:rsidP="005C0A8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27.25pt;margin-top:201pt;width:21pt;height:2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">
                <v:textbox>
                  <w:txbxContent>
                    <w:p w:rsidR="005C0A86" w:rsidRDefault="005C0A86" w:rsidP="005C0A8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C0A86" w:rsidRPr="00DA47F7">
        <w:rPr>
          <w:rFonts w:ascii="Trebuchet MS" w:hAnsi="Trebuchet MS" w:cs="Trebuchet MS"/>
          <w:bCs/>
          <w:noProof/>
          <w:color w:val="FF0000"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2C3C47" wp14:editId="3B111735">
                <wp:simplePos x="0" y="0"/>
                <wp:positionH relativeFrom="column">
                  <wp:posOffset>2133600</wp:posOffset>
                </wp:positionH>
                <wp:positionV relativeFrom="paragraph">
                  <wp:posOffset>1362075</wp:posOffset>
                </wp:positionV>
                <wp:extent cx="266700" cy="266700"/>
                <wp:effectExtent l="0" t="0" r="19050" b="1905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A86" w:rsidRDefault="005C0A86" w:rsidP="005C0A8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68pt;margin-top:107.25pt;width:21pt;height:2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dKrIwIAAEsEAAAOAAAAZHJzL2Uyb0RvYy54bWysVNtu2zAMfR+wfxD0vtjxkrQ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">
                <v:textbox>
                  <w:txbxContent>
                    <w:p w:rsidR="005C0A86" w:rsidRDefault="005C0A86" w:rsidP="005C0A8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C0A86" w:rsidRPr="00DA47F7">
        <w:rPr>
          <w:rFonts w:ascii="Trebuchet MS" w:hAnsi="Trebuchet MS" w:cs="Trebuchet MS"/>
          <w:bCs/>
          <w:noProof/>
          <w:color w:val="FF0000"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B41490" wp14:editId="2C8596A8">
                <wp:simplePos x="0" y="0"/>
                <wp:positionH relativeFrom="column">
                  <wp:posOffset>828675</wp:posOffset>
                </wp:positionH>
                <wp:positionV relativeFrom="paragraph">
                  <wp:posOffset>1228725</wp:posOffset>
                </wp:positionV>
                <wp:extent cx="266700" cy="266700"/>
                <wp:effectExtent l="0" t="0" r="19050" b="1905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A86" w:rsidRDefault="005C0A86" w:rsidP="005C0A8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65.25pt;margin-top:96.75pt;width:21pt;height:2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">
                <v:textbox>
                  <w:txbxContent>
                    <w:p w:rsidR="005C0A86" w:rsidRDefault="005C0A86" w:rsidP="005C0A8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C0A86" w:rsidRPr="00DA47F7">
        <w:rPr>
          <w:rFonts w:ascii="Trebuchet MS" w:hAnsi="Trebuchet MS" w:cs="Trebuchet MS"/>
          <w:bCs/>
          <w:noProof/>
          <w:color w:val="FF0000"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F1634E" wp14:editId="167B6AA0">
                <wp:simplePos x="0" y="0"/>
                <wp:positionH relativeFrom="column">
                  <wp:posOffset>828675</wp:posOffset>
                </wp:positionH>
                <wp:positionV relativeFrom="paragraph">
                  <wp:posOffset>609600</wp:posOffset>
                </wp:positionV>
                <wp:extent cx="266700" cy="266700"/>
                <wp:effectExtent l="0" t="0" r="19050" b="1905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A86" w:rsidRDefault="005C0A86" w:rsidP="005C0A8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65.25pt;margin-top:48pt;width:21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">
                <v:textbox>
                  <w:txbxContent>
                    <w:p w:rsidR="005C0A86" w:rsidRDefault="005C0A86" w:rsidP="005C0A8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C0A86" w:rsidRPr="00DA47F7">
        <w:rPr>
          <w:rFonts w:ascii="Trebuchet MS" w:hAnsi="Trebuchet MS" w:cs="Trebuchet MS"/>
          <w:bCs/>
          <w:noProof/>
          <w:color w:val="FF0000"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B633F3" wp14:editId="43F3B11E">
                <wp:simplePos x="0" y="0"/>
                <wp:positionH relativeFrom="column">
                  <wp:posOffset>781050</wp:posOffset>
                </wp:positionH>
                <wp:positionV relativeFrom="paragraph">
                  <wp:posOffset>9525</wp:posOffset>
                </wp:positionV>
                <wp:extent cx="266700" cy="266700"/>
                <wp:effectExtent l="0" t="0" r="19050" b="1905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A86" w:rsidRDefault="005C0A8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61.5pt;margin-top:.75pt;width:21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">
                <v:textbox>
                  <w:txbxContent>
                    <w:p w:rsidR="005C0A86" w:rsidRDefault="005C0A8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C0A86" w:rsidRPr="00DA47F7">
        <w:rPr>
          <w:rFonts w:ascii="Trebuchet MS" w:hAnsi="Trebuchet MS" w:cs="Trebuchet MS"/>
          <w:bCs/>
          <w:noProof/>
          <w:color w:val="FF0000"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DE9C71" wp14:editId="5524A55E">
                <wp:simplePos x="0" y="0"/>
                <wp:positionH relativeFrom="column">
                  <wp:posOffset>1800224</wp:posOffset>
                </wp:positionH>
                <wp:positionV relativeFrom="paragraph">
                  <wp:posOffset>3590925</wp:posOffset>
                </wp:positionV>
                <wp:extent cx="1209675" cy="1123950"/>
                <wp:effectExtent l="0" t="38100" r="47625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1123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141.75pt;margin-top:282.75pt;width:95.25pt;height:88.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="005C0A86" w:rsidRPr="00DA47F7">
        <w:rPr>
          <w:rFonts w:ascii="Trebuchet MS" w:hAnsi="Trebuchet MS" w:cs="Trebuchet MS"/>
          <w:bCs/>
          <w:noProof/>
          <w:color w:val="FF0000"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E8ECF9" wp14:editId="77D806E3">
                <wp:simplePos x="0" y="0"/>
                <wp:positionH relativeFrom="column">
                  <wp:posOffset>2781300</wp:posOffset>
                </wp:positionH>
                <wp:positionV relativeFrom="paragraph">
                  <wp:posOffset>3324225</wp:posOffset>
                </wp:positionV>
                <wp:extent cx="561975" cy="2667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A86" w:rsidRPr="00832875" w:rsidRDefault="005C0A86" w:rsidP="005C0A8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9" style="position:absolute;margin-left:219pt;margin-top:261.75pt;width:44.25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" fillcolor="white [3201]" strokecolor="black [3200]" strokeweight="2pt">
                <v:textbox>
                  <w:txbxContent>
                    <w:p w:rsidR="005C0A86" w:rsidRPr="00832875" w:rsidRDefault="005C0A86" w:rsidP="005C0A8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 w:rsidR="005C0A86" w:rsidRPr="00DA47F7">
        <w:rPr>
          <w:rFonts w:ascii="Trebuchet MS" w:hAnsi="Trebuchet MS" w:cs="Trebuchet MS"/>
          <w:bCs/>
          <w:noProof/>
          <w:color w:val="FF0000"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8D2B2D" wp14:editId="03BE28CE">
                <wp:simplePos x="0" y="0"/>
                <wp:positionH relativeFrom="column">
                  <wp:posOffset>657225</wp:posOffset>
                </wp:positionH>
                <wp:positionV relativeFrom="paragraph">
                  <wp:posOffset>2295525</wp:posOffset>
                </wp:positionV>
                <wp:extent cx="457200" cy="2667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A86" w:rsidRDefault="005C0A86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51.75pt;margin-top:180.75pt;width:36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">
                <v:textbox>
                  <w:txbxContent>
                    <w:p w:rsidR="005C0A86" w:rsidRDefault="005C0A86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5C0A86" w:rsidRPr="00DA47F7">
        <w:rPr>
          <w:rFonts w:ascii="Trebuchet MS" w:hAnsi="Trebuchet MS" w:cs="Trebuchet MS"/>
          <w:bCs/>
          <w:noProof/>
          <w:color w:val="FF0000"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3016F1" wp14:editId="1CECE68E">
                <wp:simplePos x="0" y="0"/>
                <wp:positionH relativeFrom="column">
                  <wp:posOffset>933132</wp:posOffset>
                </wp:positionH>
                <wp:positionV relativeFrom="paragraph">
                  <wp:posOffset>2457451</wp:posOffset>
                </wp:positionV>
                <wp:extent cx="352744" cy="9208"/>
                <wp:effectExtent l="76518" t="0" r="86042" b="66993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52744" cy="920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" o:spid="_x0000_s1026" type="#_x0000_t34" style="position:absolute;margin-left:73.45pt;margin-top:193.5pt;width:27.8pt;height:.7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5C0A86" w:rsidRPr="00DA47F7">
        <w:rPr>
          <w:rFonts w:ascii="Trebuchet MS" w:hAnsi="Trebuchet MS" w:cs="Trebuchet MS"/>
          <w:bCs/>
          <w:noProof/>
          <w:color w:val="FF0000"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55A89B" wp14:editId="3C32260A">
                <wp:simplePos x="0" y="0"/>
                <wp:positionH relativeFrom="column">
                  <wp:posOffset>485775</wp:posOffset>
                </wp:positionH>
                <wp:positionV relativeFrom="paragraph">
                  <wp:posOffset>4486275</wp:posOffset>
                </wp:positionV>
                <wp:extent cx="1314450" cy="4381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38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A86" w:rsidRPr="005C0A86" w:rsidRDefault="005C0A86" w:rsidP="005C0A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5C0A86">
                              <w:rPr>
                                <w:sz w:val="18"/>
                              </w:rPr>
                              <w:t>Terminate the discount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41" style="position:absolute;margin-left:38.25pt;margin-top:353.25pt;width:103.5pt;height:3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" fillcolor="white [3201]" strokecolor="black [3200]" strokeweight="2pt">
                <v:textbox>
                  <w:txbxContent>
                    <w:p w:rsidR="005C0A86" w:rsidRPr="005C0A86" w:rsidRDefault="005C0A86" w:rsidP="005C0A86">
                      <w:pPr>
                        <w:jc w:val="center"/>
                        <w:rPr>
                          <w:sz w:val="18"/>
                        </w:rPr>
                      </w:pPr>
                      <w:r w:rsidRPr="005C0A86">
                        <w:rPr>
                          <w:sz w:val="18"/>
                        </w:rPr>
                        <w:t>Terminate the discount package</w:t>
                      </w:r>
                    </w:p>
                  </w:txbxContent>
                </v:textbox>
              </v:rect>
            </w:pict>
          </mc:Fallback>
        </mc:AlternateContent>
      </w:r>
      <w:r w:rsidR="005C0A86" w:rsidRPr="00DA47F7">
        <w:rPr>
          <w:rFonts w:ascii="Trebuchet MS" w:hAnsi="Trebuchet MS" w:cs="Trebuchet MS"/>
          <w:bCs/>
          <w:noProof/>
          <w:color w:val="FF0000"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EA1E67" wp14:editId="329D4E47">
                <wp:simplePos x="0" y="0"/>
                <wp:positionH relativeFrom="column">
                  <wp:posOffset>1800225</wp:posOffset>
                </wp:positionH>
                <wp:positionV relativeFrom="paragraph">
                  <wp:posOffset>3267075</wp:posOffset>
                </wp:positionV>
                <wp:extent cx="457200" cy="266700"/>
                <wp:effectExtent l="0" t="0" r="19050" b="1905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A86" w:rsidRDefault="005C0A86" w:rsidP="005C0A86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41.75pt;margin-top:257.25pt;width:36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">
                <v:textbox>
                  <w:txbxContent>
                    <w:p w:rsidR="005C0A86" w:rsidRDefault="005C0A86" w:rsidP="005C0A86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C0A86" w:rsidRPr="00DA47F7">
        <w:rPr>
          <w:rFonts w:ascii="Trebuchet MS" w:hAnsi="Trebuchet MS" w:cs="Trebuchet MS"/>
          <w:bCs/>
          <w:noProof/>
          <w:color w:val="FF0000"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D0D32E" wp14:editId="0142804E">
                <wp:simplePos x="0" y="0"/>
                <wp:positionH relativeFrom="column">
                  <wp:posOffset>1395730</wp:posOffset>
                </wp:positionH>
                <wp:positionV relativeFrom="paragraph">
                  <wp:posOffset>3500120</wp:posOffset>
                </wp:positionV>
                <wp:extent cx="504821" cy="228601"/>
                <wp:effectExtent l="0" t="0" r="238760" b="95250"/>
                <wp:wrapNone/>
                <wp:docPr id="23" name="Curved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1" cy="228601"/>
                        </a:xfrm>
                        <a:prstGeom prst="curvedConnector3">
                          <a:avLst>
                            <a:gd name="adj1" fmla="val 14050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3" o:spid="_x0000_s1026" type="#_x0000_t38" style="position:absolute;margin-left:109.9pt;margin-top:275.6pt;width:39.75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" adj="30349" strokecolor="#4579b8 [3044]">
                <v:stroke endarrow="open"/>
              </v:shape>
            </w:pict>
          </mc:Fallback>
        </mc:AlternateContent>
      </w:r>
      <w:r w:rsidR="005C0A86" w:rsidRPr="00DA47F7">
        <w:rPr>
          <w:rFonts w:ascii="Trebuchet MS" w:hAnsi="Trebuchet MS" w:cs="Trebuchet MS"/>
          <w:bCs/>
          <w:noProof/>
          <w:color w:val="FF0000"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40D5B9" wp14:editId="25540C8D">
                <wp:simplePos x="0" y="0"/>
                <wp:positionH relativeFrom="column">
                  <wp:posOffset>1095375</wp:posOffset>
                </wp:positionH>
                <wp:positionV relativeFrom="paragraph">
                  <wp:posOffset>3000375</wp:posOffset>
                </wp:positionV>
                <wp:extent cx="0" cy="266700"/>
                <wp:effectExtent l="9525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86.25pt;margin-top:236.25pt;width:0;height:2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5C0A86" w:rsidRPr="00DA47F7">
        <w:rPr>
          <w:rFonts w:ascii="Trebuchet MS" w:hAnsi="Trebuchet MS" w:cs="Trebuchet MS"/>
          <w:bCs/>
          <w:noProof/>
          <w:color w:val="FF0000"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724348" wp14:editId="4E8BF4A0">
                <wp:simplePos x="0" y="0"/>
                <wp:positionH relativeFrom="column">
                  <wp:posOffset>-276225</wp:posOffset>
                </wp:positionH>
                <wp:positionV relativeFrom="paragraph">
                  <wp:posOffset>3924300</wp:posOffset>
                </wp:positionV>
                <wp:extent cx="457200" cy="266700"/>
                <wp:effectExtent l="0" t="0" r="19050" b="1905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A86" w:rsidRDefault="005C0A86" w:rsidP="005C0A86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-21.75pt;margin-top:309pt;width:36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">
                <v:textbox>
                  <w:txbxContent>
                    <w:p w:rsidR="005C0A86" w:rsidRDefault="005C0A86" w:rsidP="005C0A86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5C0A86" w:rsidRPr="00DA47F7">
        <w:rPr>
          <w:rFonts w:ascii="Trebuchet MS" w:hAnsi="Trebuchet MS" w:cs="Trebuchet MS"/>
          <w:bCs/>
          <w:noProof/>
          <w:color w:val="FF0000"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34854D" wp14:editId="7BEAB961">
                <wp:simplePos x="0" y="0"/>
                <wp:positionH relativeFrom="column">
                  <wp:posOffset>400050</wp:posOffset>
                </wp:positionH>
                <wp:positionV relativeFrom="paragraph">
                  <wp:posOffset>3667125</wp:posOffset>
                </wp:positionV>
                <wp:extent cx="66675" cy="952500"/>
                <wp:effectExtent l="419100" t="0" r="28575" b="11430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952500"/>
                        </a:xfrm>
                        <a:prstGeom prst="bentConnector3">
                          <a:avLst>
                            <a:gd name="adj1" fmla="val -60714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0" o:spid="_x0000_s1026" type="#_x0000_t34" style="position:absolute;margin-left:31.5pt;margin-top:288.75pt;width:5.25pt;height: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" adj="-131143" strokecolor="#4579b8 [3044]">
                <v:stroke endarrow="open"/>
              </v:shape>
            </w:pict>
          </mc:Fallback>
        </mc:AlternateContent>
      </w:r>
      <w:r w:rsidR="005C0A86" w:rsidRPr="00DA47F7">
        <w:rPr>
          <w:rFonts w:ascii="Trebuchet MS" w:hAnsi="Trebuchet MS" w:cs="Trebuchet MS"/>
          <w:bCs/>
          <w:noProof/>
          <w:color w:val="FF0000"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D6B958" wp14:editId="26914F98">
                <wp:simplePos x="0" y="0"/>
                <wp:positionH relativeFrom="column">
                  <wp:posOffset>295275</wp:posOffset>
                </wp:positionH>
                <wp:positionV relativeFrom="paragraph">
                  <wp:posOffset>3267075</wp:posOffset>
                </wp:positionV>
                <wp:extent cx="1600200" cy="923925"/>
                <wp:effectExtent l="0" t="0" r="19050" b="28575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23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A86" w:rsidRPr="005C0A86" w:rsidRDefault="005C0A86" w:rsidP="005C0A86">
                            <w:pPr>
                              <w:rPr>
                                <w:sz w:val="18"/>
                              </w:rPr>
                            </w:pPr>
                            <w:r w:rsidRPr="005C0A86">
                              <w:rPr>
                                <w:sz w:val="18"/>
                              </w:rPr>
                              <w:t>One month period 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" o:spid="_x0000_s1044" type="#_x0000_t4" style="position:absolute;margin-left:23.25pt;margin-top:257.25pt;width:126pt;height:72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" fillcolor="white [3201]" strokecolor="black [3200]" strokeweight="2pt">
                <v:textbox>
                  <w:txbxContent>
                    <w:p w:rsidR="005C0A86" w:rsidRPr="005C0A86" w:rsidRDefault="005C0A86" w:rsidP="005C0A86">
                      <w:pPr>
                        <w:rPr>
                          <w:sz w:val="18"/>
                        </w:rPr>
                      </w:pPr>
                      <w:r w:rsidRPr="005C0A86">
                        <w:rPr>
                          <w:sz w:val="18"/>
                        </w:rPr>
                        <w:t xml:space="preserve">One </w:t>
                      </w:r>
                      <w:r w:rsidRPr="005C0A86">
                        <w:rPr>
                          <w:sz w:val="18"/>
                        </w:rPr>
                        <w:t>month period ends</w:t>
                      </w:r>
                    </w:p>
                  </w:txbxContent>
                </v:textbox>
              </v:shape>
            </w:pict>
          </mc:Fallback>
        </mc:AlternateContent>
      </w:r>
      <w:r w:rsidR="005C0A86" w:rsidRPr="00DA47F7">
        <w:rPr>
          <w:rFonts w:ascii="Trebuchet MS" w:hAnsi="Trebuchet MS" w:cs="Trebuchet MS"/>
          <w:bCs/>
          <w:noProof/>
          <w:color w:val="FF0000"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A73FFA" wp14:editId="3E4E37C8">
                <wp:simplePos x="0" y="0"/>
                <wp:positionH relativeFrom="column">
                  <wp:posOffset>1895475</wp:posOffset>
                </wp:positionH>
                <wp:positionV relativeFrom="paragraph">
                  <wp:posOffset>1905000</wp:posOffset>
                </wp:positionV>
                <wp:extent cx="742950" cy="0"/>
                <wp:effectExtent l="0" t="76200" r="1905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5" o:spid="_x0000_s1026" type="#_x0000_t32" style="position:absolute;margin-left:149.25pt;margin-top:150pt;width:58.5pt;height: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5C0A86" w:rsidRPr="00DA47F7">
        <w:rPr>
          <w:rFonts w:ascii="Trebuchet MS" w:hAnsi="Trebuchet MS" w:cs="Trebuchet MS"/>
          <w:bCs/>
          <w:noProof/>
          <w:color w:val="FF0000"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BEC4F4" wp14:editId="0696A18E">
                <wp:simplePos x="0" y="0"/>
                <wp:positionH relativeFrom="column">
                  <wp:posOffset>1943100</wp:posOffset>
                </wp:positionH>
                <wp:positionV relativeFrom="paragraph">
                  <wp:posOffset>1628775</wp:posOffset>
                </wp:positionV>
                <wp:extent cx="457200" cy="266700"/>
                <wp:effectExtent l="0" t="0" r="19050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A86" w:rsidRDefault="005C0A86" w:rsidP="005C0A86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53pt;margin-top:128.25pt;width:36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">
                <v:textbox>
                  <w:txbxContent>
                    <w:p w:rsidR="005C0A86" w:rsidRDefault="005C0A86" w:rsidP="005C0A86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72828" w:rsidRPr="00DA47F7">
        <w:rPr>
          <w:rFonts w:ascii="Trebuchet MS" w:hAnsi="Trebuchet MS" w:cs="Trebuchet MS"/>
          <w:bCs/>
          <w:noProof/>
          <w:color w:val="FF0000"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C0810D" wp14:editId="0323BFF8">
                <wp:simplePos x="0" y="0"/>
                <wp:positionH relativeFrom="column">
                  <wp:posOffset>1104900</wp:posOffset>
                </wp:positionH>
                <wp:positionV relativeFrom="paragraph">
                  <wp:posOffset>9525</wp:posOffset>
                </wp:positionV>
                <wp:extent cx="9525" cy="257175"/>
                <wp:effectExtent l="76200" t="0" r="66675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87pt;margin-top:.75pt;width:.75pt;height:20.2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" strokecolor="black [3213]">
                <v:stroke endarrow="open"/>
              </v:shape>
            </w:pict>
          </mc:Fallback>
        </mc:AlternateContent>
      </w:r>
      <w:r w:rsidR="00972828" w:rsidRPr="00DA47F7">
        <w:rPr>
          <w:rFonts w:ascii="Trebuchet MS" w:hAnsi="Trebuchet MS" w:cs="Trebuchet MS"/>
          <w:bCs/>
          <w:noProof/>
          <w:color w:val="FF0000"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884452" wp14:editId="3FB1AC3F">
                <wp:simplePos x="0" y="0"/>
                <wp:positionH relativeFrom="column">
                  <wp:posOffset>1095375</wp:posOffset>
                </wp:positionH>
                <wp:positionV relativeFrom="paragraph">
                  <wp:posOffset>619125</wp:posOffset>
                </wp:positionV>
                <wp:extent cx="9525" cy="257175"/>
                <wp:effectExtent l="76200" t="0" r="66675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86.25pt;margin-top:48.75pt;width:.75pt;height:20.2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" strokecolor="black [3213]">
                <v:stroke endarrow="open"/>
              </v:shape>
            </w:pict>
          </mc:Fallback>
        </mc:AlternateContent>
      </w:r>
      <w:r w:rsidR="00972828" w:rsidRPr="00DA47F7">
        <w:rPr>
          <w:rFonts w:ascii="Trebuchet MS" w:hAnsi="Trebuchet MS" w:cs="Trebuchet MS"/>
          <w:bCs/>
          <w:noProof/>
          <w:color w:val="FF0000"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29CF0C" wp14:editId="44F8B0E3">
                <wp:simplePos x="0" y="0"/>
                <wp:positionH relativeFrom="column">
                  <wp:posOffset>1104900</wp:posOffset>
                </wp:positionH>
                <wp:positionV relativeFrom="paragraph">
                  <wp:posOffset>1219200</wp:posOffset>
                </wp:positionV>
                <wp:extent cx="0" cy="257175"/>
                <wp:effectExtent l="95250" t="0" r="5715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87pt;margin-top:96pt;width:0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" strokecolor="black [3213]">
                <v:stroke endarrow="open"/>
              </v:shape>
            </w:pict>
          </mc:Fallback>
        </mc:AlternateContent>
      </w:r>
      <w:r w:rsidR="00972828" w:rsidRPr="00DA47F7">
        <w:rPr>
          <w:rFonts w:ascii="Trebuchet MS" w:hAnsi="Trebuchet MS" w:cs="Trebuchet MS"/>
          <w:bCs/>
          <w:noProof/>
          <w:color w:val="FF0000"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A6D0C8" wp14:editId="01A433BF">
                <wp:simplePos x="0" y="0"/>
                <wp:positionH relativeFrom="column">
                  <wp:posOffset>352425</wp:posOffset>
                </wp:positionH>
                <wp:positionV relativeFrom="paragraph">
                  <wp:posOffset>1476375</wp:posOffset>
                </wp:positionV>
                <wp:extent cx="1543050" cy="876300"/>
                <wp:effectExtent l="0" t="0" r="19050" b="1905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87630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828" w:rsidRPr="00972828" w:rsidRDefault="00972828" w:rsidP="00972828">
                            <w:pPr>
                              <w:rPr>
                                <w:sz w:val="18"/>
                              </w:rPr>
                            </w:pPr>
                            <w:r w:rsidRPr="00972828">
                              <w:rPr>
                                <w:sz w:val="18"/>
                              </w:rPr>
                              <w:t>Customer is 5 years 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6" o:spid="_x0000_s1046" type="#_x0000_t4" style="position:absolute;margin-left:27.75pt;margin-top:116.25pt;width:121.5pt;height:6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" fillcolor="white [3201]" strokecolor="black [3200]" strokeweight="2pt">
                <v:textbox>
                  <w:txbxContent>
                    <w:p w:rsidR="00972828" w:rsidRPr="00972828" w:rsidRDefault="00972828" w:rsidP="00972828">
                      <w:pPr>
                        <w:rPr>
                          <w:sz w:val="18"/>
                        </w:rPr>
                      </w:pPr>
                      <w:r w:rsidRPr="00972828">
                        <w:rPr>
                          <w:sz w:val="18"/>
                        </w:rPr>
                        <w:t>Customer is 5 years old</w:t>
                      </w:r>
                    </w:p>
                  </w:txbxContent>
                </v:textbox>
              </v:shape>
            </w:pict>
          </mc:Fallback>
        </mc:AlternateContent>
      </w:r>
      <w:r w:rsidR="00972828" w:rsidRPr="00DA47F7">
        <w:rPr>
          <w:rFonts w:ascii="Trebuchet MS" w:hAnsi="Trebuchet MS" w:cs="Trebuchet MS"/>
          <w:bCs/>
          <w:noProof/>
          <w:color w:val="FF0000"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61C483" wp14:editId="28BC89D1">
                <wp:simplePos x="0" y="0"/>
                <wp:positionH relativeFrom="column">
                  <wp:posOffset>419100</wp:posOffset>
                </wp:positionH>
                <wp:positionV relativeFrom="paragraph">
                  <wp:posOffset>2638425</wp:posOffset>
                </wp:positionV>
                <wp:extent cx="1524000" cy="3524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828" w:rsidRPr="00DA47F7" w:rsidRDefault="00972828" w:rsidP="00972828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DA47F7">
                              <w:rPr>
                                <w:sz w:val="16"/>
                              </w:rPr>
                              <w:t>Apply the discount package to the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47" style="position:absolute;margin-left:33pt;margin-top:207.75pt;width:120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" fillcolor="white [3201]" strokecolor="black [3200]" strokeweight="2pt">
                <v:textbox>
                  <w:txbxContent>
                    <w:p w:rsidR="00972828" w:rsidRPr="00DA47F7" w:rsidRDefault="00972828" w:rsidP="00972828">
                      <w:pPr>
                        <w:jc w:val="center"/>
                        <w:rPr>
                          <w:sz w:val="16"/>
                        </w:rPr>
                      </w:pPr>
                      <w:r w:rsidRPr="00DA47F7">
                        <w:rPr>
                          <w:sz w:val="16"/>
                        </w:rPr>
                        <w:t>Apply the discount package to the customer</w:t>
                      </w:r>
                    </w:p>
                  </w:txbxContent>
                </v:textbox>
              </v:rect>
            </w:pict>
          </mc:Fallback>
        </mc:AlternateContent>
      </w:r>
      <w:r w:rsidR="00832875" w:rsidRPr="00DA47F7">
        <w:rPr>
          <w:rFonts w:ascii="Trebuchet MS" w:hAnsi="Trebuchet MS" w:cs="Trebuchet MS"/>
          <w:bCs/>
          <w:noProof/>
          <w:color w:val="FF0000"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FFED0E" wp14:editId="6C361746">
                <wp:simplePos x="0" y="0"/>
                <wp:positionH relativeFrom="column">
                  <wp:posOffset>542925</wp:posOffset>
                </wp:positionH>
                <wp:positionV relativeFrom="paragraph">
                  <wp:posOffset>875665</wp:posOffset>
                </wp:positionV>
                <wp:extent cx="1200150" cy="3524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875" w:rsidRPr="00832875" w:rsidRDefault="00972828" w:rsidP="0083287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Collect requests from customers via SMS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51" style="position:absolute;margin-left:42.75pt;margin-top:68.95pt;width:94.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" fillcolor="white [3201]" strokecolor="black [3200]" strokeweight="2pt">
                <v:textbox>
                  <w:txbxContent>
                    <w:p w:rsidR="00832875" w:rsidRPr="00832875" w:rsidRDefault="00972828" w:rsidP="0083287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Collect requests from customers via SMS</w:t>
                      </w:r>
                    </w:p>
                  </w:txbxContent>
                </v:textbox>
              </v:rect>
            </w:pict>
          </mc:Fallback>
        </mc:AlternateContent>
      </w:r>
    </w:p>
    <w:sectPr w:rsidR="00832875" w:rsidRPr="00DA47F7" w:rsidSect="00250693">
      <w:footerReference w:type="default" r:id="rId10"/>
      <w:pgSz w:w="12240" w:h="15840"/>
      <w:pgMar w:top="993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267" w:rsidRDefault="002A0267" w:rsidP="00FE7209">
      <w:pPr>
        <w:spacing w:after="0" w:line="240" w:lineRule="auto"/>
      </w:pPr>
      <w:r>
        <w:separator/>
      </w:r>
    </w:p>
  </w:endnote>
  <w:endnote w:type="continuationSeparator" w:id="0">
    <w:p w:rsidR="002A0267" w:rsidRDefault="002A0267" w:rsidP="00FE7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A2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9040"/>
      <w:gridCol w:w="536"/>
    </w:tblGrid>
    <w:tr w:rsidR="00FE7209" w:rsidTr="00E152C6">
      <w:trPr>
        <w:trHeight w:val="360"/>
        <w:ins w:id="2" w:author="tantug" w:date="2011-11-23T11:23:00Z"/>
      </w:trPr>
      <w:tc>
        <w:tcPr>
          <w:tcW w:w="4720" w:type="pct"/>
        </w:tcPr>
        <w:p w:rsidR="00FE7209" w:rsidRDefault="00FE7209">
          <w:pPr>
            <w:pStyle w:val="Footer"/>
            <w:jc w:val="right"/>
            <w:rPr>
              <w:ins w:id="3" w:author="tantug" w:date="2011-11-23T11:23:00Z"/>
            </w:rPr>
          </w:pPr>
          <w:ins w:id="4" w:author="tantug" w:date="2011-11-23T11:24:00Z">
            <w:r>
              <w:t>BLG475E – Software Quality and Testing Midterm Exam</w:t>
            </w:r>
          </w:ins>
        </w:p>
      </w:tc>
      <w:tc>
        <w:tcPr>
          <w:tcW w:w="280" w:type="pct"/>
          <w:shd w:val="clear" w:color="auto" w:fill="365F91" w:themeFill="accent1" w:themeFillShade="BF"/>
        </w:tcPr>
        <w:p w:rsidR="00FE7209" w:rsidRDefault="000D1AD9">
          <w:pPr>
            <w:pStyle w:val="Footer"/>
            <w:jc w:val="right"/>
            <w:rPr>
              <w:ins w:id="5" w:author="tantug" w:date="2011-11-23T11:23:00Z"/>
              <w:color w:val="FFFFFF" w:themeColor="background1"/>
            </w:rPr>
          </w:pPr>
          <w:ins w:id="6" w:author="tantug" w:date="2011-11-23T11:23:00Z">
            <w:r>
              <w:fldChar w:fldCharType="begin"/>
            </w:r>
            <w:r w:rsidR="00FE7209">
              <w:instrText xml:space="preserve"> PAGE    \* MERGEFORMAT </w:instrText>
            </w:r>
            <w:r>
              <w:fldChar w:fldCharType="separate"/>
            </w:r>
          </w:ins>
          <w:r w:rsidR="00CB49ED" w:rsidRPr="00CB49ED">
            <w:rPr>
              <w:noProof/>
              <w:color w:val="FFFFFF" w:themeColor="background1"/>
            </w:rPr>
            <w:t>1</w:t>
          </w:r>
          <w:ins w:id="7" w:author="tantug" w:date="2011-11-23T11:23:00Z">
            <w:r>
              <w:rPr>
                <w:noProof/>
                <w:color w:val="FFFFFF" w:themeColor="background1"/>
              </w:rPr>
              <w:fldChar w:fldCharType="end"/>
            </w:r>
          </w:ins>
        </w:p>
      </w:tc>
    </w:tr>
  </w:tbl>
  <w:p w:rsidR="00FE7209" w:rsidRDefault="00FE72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267" w:rsidRDefault="002A0267" w:rsidP="00FE7209">
      <w:pPr>
        <w:spacing w:after="0" w:line="240" w:lineRule="auto"/>
      </w:pPr>
      <w:r>
        <w:separator/>
      </w:r>
    </w:p>
  </w:footnote>
  <w:footnote w:type="continuationSeparator" w:id="0">
    <w:p w:rsidR="002A0267" w:rsidRDefault="002A0267" w:rsidP="00FE7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904B4"/>
    <w:multiLevelType w:val="hybridMultilevel"/>
    <w:tmpl w:val="0CB03228"/>
    <w:lvl w:ilvl="0" w:tplc="DE8424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363675"/>
    <w:multiLevelType w:val="hybridMultilevel"/>
    <w:tmpl w:val="4E661928"/>
    <w:lvl w:ilvl="0" w:tplc="283E40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777035"/>
    <w:multiLevelType w:val="hybridMultilevel"/>
    <w:tmpl w:val="D1B6CDA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A56B1B"/>
    <w:multiLevelType w:val="hybridMultilevel"/>
    <w:tmpl w:val="B55C004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8D943C6"/>
    <w:multiLevelType w:val="hybridMultilevel"/>
    <w:tmpl w:val="66CE72E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834B6B"/>
    <w:multiLevelType w:val="hybridMultilevel"/>
    <w:tmpl w:val="257C546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B725AF"/>
    <w:multiLevelType w:val="hybridMultilevel"/>
    <w:tmpl w:val="8FEA6DAC"/>
    <w:lvl w:ilvl="0" w:tplc="E3B65F7C">
      <w:start w:val="1"/>
      <w:numFmt w:val="lowerLetter"/>
      <w:lvlText w:val="%1)"/>
      <w:lvlJc w:val="left"/>
      <w:pPr>
        <w:ind w:left="720" w:hanging="360"/>
      </w:pPr>
      <w:rPr>
        <w:rFonts w:ascii="Trebuchet MS" w:hAnsi="Trebuchet MS" w:hint="default"/>
        <w:b w:val="0"/>
        <w:color w:val="auto"/>
        <w:sz w:val="2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A467B5"/>
    <w:multiLevelType w:val="hybridMultilevel"/>
    <w:tmpl w:val="0338FD0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7E55DA"/>
    <w:multiLevelType w:val="hybridMultilevel"/>
    <w:tmpl w:val="B98CAD0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0A6FE5"/>
    <w:multiLevelType w:val="hybridMultilevel"/>
    <w:tmpl w:val="63EE3C9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465628"/>
    <w:multiLevelType w:val="hybridMultilevel"/>
    <w:tmpl w:val="ECF2897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C440EF"/>
    <w:multiLevelType w:val="hybridMultilevel"/>
    <w:tmpl w:val="941C939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8"/>
  </w:num>
  <w:num w:numId="5">
    <w:abstractNumId w:val="10"/>
  </w:num>
  <w:num w:numId="6">
    <w:abstractNumId w:val="4"/>
  </w:num>
  <w:num w:numId="7">
    <w:abstractNumId w:val="5"/>
  </w:num>
  <w:num w:numId="8">
    <w:abstractNumId w:val="1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F32"/>
    <w:rsid w:val="00031E70"/>
    <w:rsid w:val="00082FE1"/>
    <w:rsid w:val="000867A3"/>
    <w:rsid w:val="00086F1F"/>
    <w:rsid w:val="000A3C17"/>
    <w:rsid w:val="000D1AD9"/>
    <w:rsid w:val="000D5B86"/>
    <w:rsid w:val="0010217B"/>
    <w:rsid w:val="00121CAF"/>
    <w:rsid w:val="0014431C"/>
    <w:rsid w:val="00145A83"/>
    <w:rsid w:val="0016271D"/>
    <w:rsid w:val="00165B8E"/>
    <w:rsid w:val="001952BF"/>
    <w:rsid w:val="001A06FE"/>
    <w:rsid w:val="001F1C52"/>
    <w:rsid w:val="00200E79"/>
    <w:rsid w:val="002171B9"/>
    <w:rsid w:val="002304AB"/>
    <w:rsid w:val="00234ADE"/>
    <w:rsid w:val="00250693"/>
    <w:rsid w:val="00260704"/>
    <w:rsid w:val="002617B5"/>
    <w:rsid w:val="002A0267"/>
    <w:rsid w:val="002A2175"/>
    <w:rsid w:val="002D0FAD"/>
    <w:rsid w:val="003012E4"/>
    <w:rsid w:val="00306FE6"/>
    <w:rsid w:val="00335E4E"/>
    <w:rsid w:val="003818BB"/>
    <w:rsid w:val="00396EEE"/>
    <w:rsid w:val="003A395B"/>
    <w:rsid w:val="003A5383"/>
    <w:rsid w:val="003D2596"/>
    <w:rsid w:val="00436419"/>
    <w:rsid w:val="004372DC"/>
    <w:rsid w:val="00437A16"/>
    <w:rsid w:val="0044697E"/>
    <w:rsid w:val="00465C24"/>
    <w:rsid w:val="004F6967"/>
    <w:rsid w:val="00504D94"/>
    <w:rsid w:val="00506AC2"/>
    <w:rsid w:val="0051067F"/>
    <w:rsid w:val="00527501"/>
    <w:rsid w:val="005311F5"/>
    <w:rsid w:val="00576E2F"/>
    <w:rsid w:val="005855F2"/>
    <w:rsid w:val="00590727"/>
    <w:rsid w:val="005A56A0"/>
    <w:rsid w:val="005C0A86"/>
    <w:rsid w:val="005E34CC"/>
    <w:rsid w:val="005E577E"/>
    <w:rsid w:val="0060258C"/>
    <w:rsid w:val="006142EB"/>
    <w:rsid w:val="00622E61"/>
    <w:rsid w:val="006328E0"/>
    <w:rsid w:val="00663C2F"/>
    <w:rsid w:val="006876EC"/>
    <w:rsid w:val="006B313E"/>
    <w:rsid w:val="006F6524"/>
    <w:rsid w:val="00700224"/>
    <w:rsid w:val="00704DD6"/>
    <w:rsid w:val="0072025D"/>
    <w:rsid w:val="00724A53"/>
    <w:rsid w:val="00745ED7"/>
    <w:rsid w:val="007600F1"/>
    <w:rsid w:val="00771812"/>
    <w:rsid w:val="0079734F"/>
    <w:rsid w:val="007A5ECB"/>
    <w:rsid w:val="007B5D70"/>
    <w:rsid w:val="007D1825"/>
    <w:rsid w:val="007E05AD"/>
    <w:rsid w:val="007F0FF7"/>
    <w:rsid w:val="007F701A"/>
    <w:rsid w:val="008263A9"/>
    <w:rsid w:val="00832875"/>
    <w:rsid w:val="0084020B"/>
    <w:rsid w:val="0084651E"/>
    <w:rsid w:val="00853015"/>
    <w:rsid w:val="008737C7"/>
    <w:rsid w:val="00887E8A"/>
    <w:rsid w:val="008A5A2E"/>
    <w:rsid w:val="008D14B9"/>
    <w:rsid w:val="008D5ABF"/>
    <w:rsid w:val="008E01BE"/>
    <w:rsid w:val="00924F7D"/>
    <w:rsid w:val="009513F6"/>
    <w:rsid w:val="00955CAE"/>
    <w:rsid w:val="009700FA"/>
    <w:rsid w:val="00972828"/>
    <w:rsid w:val="009800FA"/>
    <w:rsid w:val="00983812"/>
    <w:rsid w:val="009F1BEB"/>
    <w:rsid w:val="009F28E7"/>
    <w:rsid w:val="009F61E6"/>
    <w:rsid w:val="00A02BBE"/>
    <w:rsid w:val="00A31331"/>
    <w:rsid w:val="00A3729F"/>
    <w:rsid w:val="00A400D1"/>
    <w:rsid w:val="00A51EEF"/>
    <w:rsid w:val="00A75E50"/>
    <w:rsid w:val="00AB25FA"/>
    <w:rsid w:val="00AC3150"/>
    <w:rsid w:val="00AF2F32"/>
    <w:rsid w:val="00B00C17"/>
    <w:rsid w:val="00B10747"/>
    <w:rsid w:val="00B24721"/>
    <w:rsid w:val="00B25476"/>
    <w:rsid w:val="00B56CF3"/>
    <w:rsid w:val="00B80ECF"/>
    <w:rsid w:val="00B84B8A"/>
    <w:rsid w:val="00B923FA"/>
    <w:rsid w:val="00BC224A"/>
    <w:rsid w:val="00BE33BF"/>
    <w:rsid w:val="00BE7856"/>
    <w:rsid w:val="00C22384"/>
    <w:rsid w:val="00C25539"/>
    <w:rsid w:val="00C44F43"/>
    <w:rsid w:val="00C81C65"/>
    <w:rsid w:val="00C94D22"/>
    <w:rsid w:val="00CA69B3"/>
    <w:rsid w:val="00CB49ED"/>
    <w:rsid w:val="00CC35E0"/>
    <w:rsid w:val="00CC6024"/>
    <w:rsid w:val="00CF1C48"/>
    <w:rsid w:val="00D217A2"/>
    <w:rsid w:val="00D21E90"/>
    <w:rsid w:val="00D25CA8"/>
    <w:rsid w:val="00D365A9"/>
    <w:rsid w:val="00D93943"/>
    <w:rsid w:val="00DA47F7"/>
    <w:rsid w:val="00DD6D16"/>
    <w:rsid w:val="00DE708B"/>
    <w:rsid w:val="00E152C6"/>
    <w:rsid w:val="00E44CB1"/>
    <w:rsid w:val="00E4504A"/>
    <w:rsid w:val="00E51239"/>
    <w:rsid w:val="00E577A3"/>
    <w:rsid w:val="00E57967"/>
    <w:rsid w:val="00E73E1E"/>
    <w:rsid w:val="00EA1CAF"/>
    <w:rsid w:val="00ED2449"/>
    <w:rsid w:val="00F14064"/>
    <w:rsid w:val="00F30E0A"/>
    <w:rsid w:val="00F37A9A"/>
    <w:rsid w:val="00F46D5B"/>
    <w:rsid w:val="00F541B5"/>
    <w:rsid w:val="00F60B1E"/>
    <w:rsid w:val="00FA05F6"/>
    <w:rsid w:val="00FA1A2E"/>
    <w:rsid w:val="00FE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F32"/>
    <w:rPr>
      <w:lang w:val="tr-T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5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F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0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465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224"/>
    <w:rPr>
      <w:rFonts w:ascii="Tahoma" w:hAnsi="Tahoma" w:cs="Tahoma"/>
      <w:sz w:val="16"/>
      <w:szCs w:val="16"/>
      <w:lang w:val="tr-TR"/>
    </w:rPr>
  </w:style>
  <w:style w:type="table" w:styleId="TableGrid">
    <w:name w:val="Table Grid"/>
    <w:basedOn w:val="TableNormal"/>
    <w:uiPriority w:val="59"/>
    <w:rsid w:val="00D25CA8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E72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209"/>
    <w:rPr>
      <w:lang w:val="tr-TR"/>
    </w:rPr>
  </w:style>
  <w:style w:type="paragraph" w:styleId="Footer">
    <w:name w:val="footer"/>
    <w:basedOn w:val="Normal"/>
    <w:link w:val="FooterChar"/>
    <w:uiPriority w:val="99"/>
    <w:unhideWhenUsed/>
    <w:rsid w:val="00FE72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209"/>
    <w:rPr>
      <w:lang w:val="tr-TR"/>
    </w:rPr>
  </w:style>
  <w:style w:type="paragraph" w:styleId="NoSpacing">
    <w:name w:val="No Spacing"/>
    <w:uiPriority w:val="1"/>
    <w:qFormat/>
    <w:rsid w:val="000A3C17"/>
    <w:pPr>
      <w:spacing w:after="0" w:line="240" w:lineRule="auto"/>
    </w:pPr>
    <w:rPr>
      <w:lang w:val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F32"/>
    <w:rPr>
      <w:lang w:val="tr-T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5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F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0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465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224"/>
    <w:rPr>
      <w:rFonts w:ascii="Tahoma" w:hAnsi="Tahoma" w:cs="Tahoma"/>
      <w:sz w:val="16"/>
      <w:szCs w:val="16"/>
      <w:lang w:val="tr-TR"/>
    </w:rPr>
  </w:style>
  <w:style w:type="table" w:styleId="TableGrid">
    <w:name w:val="Table Grid"/>
    <w:basedOn w:val="TableNormal"/>
    <w:uiPriority w:val="59"/>
    <w:rsid w:val="00D25CA8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E72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209"/>
    <w:rPr>
      <w:lang w:val="tr-TR"/>
    </w:rPr>
  </w:style>
  <w:style w:type="paragraph" w:styleId="Footer">
    <w:name w:val="footer"/>
    <w:basedOn w:val="Normal"/>
    <w:link w:val="FooterChar"/>
    <w:uiPriority w:val="99"/>
    <w:unhideWhenUsed/>
    <w:rsid w:val="00FE72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209"/>
    <w:rPr>
      <w:lang w:val="tr-TR"/>
    </w:rPr>
  </w:style>
  <w:style w:type="paragraph" w:styleId="NoSpacing">
    <w:name w:val="No Spacing"/>
    <w:uiPriority w:val="1"/>
    <w:qFormat/>
    <w:rsid w:val="000A3C17"/>
    <w:pPr>
      <w:spacing w:after="0" w:line="240" w:lineRule="auto"/>
    </w:pPr>
    <w:rPr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9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705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5088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2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95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5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0124B-6B1A-41DA-B1B6-837A39238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Turkcell</Company>
  <LinksUpToDate>false</LinksUpToDate>
  <CharactersWithSpaces>4113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SECIL VARDAR</dc:creator>
  <cp:keywords>TURKCELL GENEL</cp:keywords>
  <cp:lastModifiedBy>ayse_tosun_84@hotmail.com</cp:lastModifiedBy>
  <cp:revision>6</cp:revision>
  <cp:lastPrinted>2011-11-23T09:21:00Z</cp:lastPrinted>
  <dcterms:created xsi:type="dcterms:W3CDTF">2014-11-07T12:00:00Z</dcterms:created>
  <dcterms:modified xsi:type="dcterms:W3CDTF">2014-11-12T12:01:00Z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2b8bf265-9b6b-484a-9591-0d67b7b2b0cc</vt:lpwstr>
  </property>
  <property fmtid="{D5CDD505-2E9C-101B-9397-08002B2CF9AE}" pid="3" name="TurkcellTURKCELL CLASSIFICATION">
    <vt:lpwstr>TURKCELL GENEL</vt:lpwstr>
  </property>
</Properties>
</file>